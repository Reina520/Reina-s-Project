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48" w:type="dxa"/>
        <w:tblInd w:w="2" w:type="dxa"/>
        <w:tblLook w:val="04A0" w:firstRow="1" w:lastRow="0" w:firstColumn="1" w:lastColumn="0" w:noHBand="0" w:noVBand="1"/>
        <w:tblPrChange w:id="0" w:author="Dai Dai" w:date="2024-10-18T04:18:00Z" w16du:dateUtc="2024-10-17T20:18:00Z">
          <w:tblPr>
            <w:tblW w:w="9079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248"/>
        <w:tblGridChange w:id="1">
          <w:tblGrid>
            <w:gridCol w:w="3248"/>
          </w:tblGrid>
        </w:tblGridChange>
      </w:tblGrid>
      <w:tr w:rsidR="006F01FD" w:rsidRPr="00E53356" w:rsidDel="006F01FD" w14:paraId="000E2675" w14:textId="77777777" w:rsidTr="006F01FD">
        <w:trPr>
          <w:trHeight w:val="300"/>
          <w:del w:id="2" w:author="Dai Dai" w:date="2024-10-18T04:17:00Z" w16du:dateUtc="2024-10-17T20:17:00Z"/>
          <w:trPrChange w:id="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112385" w14:textId="65D249D1" w:rsidR="006F01FD" w:rsidRPr="00E53356" w:rsidDel="006F01FD" w:rsidRDefault="006F01FD">
            <w:pPr>
              <w:rPr>
                <w:del w:id="5" w:author="Dai Dai" w:date="2024-10-18T04:17:00Z" w16du:dateUtc="2024-10-17T20:17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4:17:00Z" w16du:dateUtc="2024-10-17T20:17:00Z">
              <w:r w:rsidRPr="00E53356" w:rsidDel="006F01FD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6F01FD" w:rsidRPr="00E53356" w14:paraId="2163ED02" w14:textId="77777777" w:rsidTr="006F01FD">
        <w:trPr>
          <w:trHeight w:val="300"/>
          <w:trPrChange w:id="7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82699D" w14:textId="1E922215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" w:author="Dai Dai" w:date="2024-10-18T04:10:00Z" w16du:dateUtc="2024-10-17T20:10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编制单位，桓台县金海公有资产经营有限公司</w:delText>
              </w:r>
            </w:del>
            <w:ins w:id="10" w:author="Dai Dai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</w:ins>
            <w:ins w:id="11" w:author="Dai Dai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桓台县</w:t>
              </w:r>
            </w:ins>
            <w:ins w:id="12" w:author="Dai Dai" w:date="2024-10-18T04:13:00Z" w16du:dateUtc="2024-10-17T20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金海公有资产经营有限公司</w:t>
              </w:r>
            </w:ins>
          </w:p>
        </w:tc>
      </w:tr>
      <w:tr w:rsidR="006F01FD" w:rsidRPr="00E53356" w14:paraId="7861F46F" w14:textId="77777777" w:rsidTr="006F01FD">
        <w:trPr>
          <w:trHeight w:val="300"/>
          <w:trPrChange w:id="1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6061D8" w14:textId="549D65AE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所有者权益</w:t>
            </w:r>
            <w:ins w:id="15" w:author="Dai Dai" w:date="2024-10-18T04:13:00Z" w16du:dateUtc="2024-10-17T20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del w:id="16" w:author="Dai Dai" w:date="2024-10-18T04:13:00Z" w16du:dateUtc="2024-10-17T20:13:00Z">
              <w:r w:rsidRPr="00E53356" w:rsidDel="00E5335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8</w:delText>
              </w:r>
            </w:del>
          </w:p>
        </w:tc>
      </w:tr>
      <w:tr w:rsidR="006F01FD" w:rsidRPr="00E53356" w14:paraId="69798B4B" w14:textId="77777777" w:rsidTr="006F01FD">
        <w:trPr>
          <w:trHeight w:val="300"/>
          <w:trPrChange w:id="17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9BEA9F" w14:textId="69AAD411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9" w:author="Dai Dai" w:date="2024-10-18T04:13:00Z" w16du:dateUtc="2024-10-17T20:13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投资收益（损失以"J号填列）</w:delText>
              </w:r>
            </w:del>
            <w:ins w:id="20" w:author="Dai Dai" w:date="2024-10-18T04:13:00Z" w16du:dateUtc="2024-10-17T20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投资收益（损失以“-”号填列）</w:t>
              </w:r>
            </w:ins>
          </w:p>
        </w:tc>
      </w:tr>
      <w:tr w:rsidR="006F01FD" w:rsidRPr="00E53356" w14:paraId="39FB69CF" w14:textId="77777777" w:rsidTr="006F01FD">
        <w:trPr>
          <w:trHeight w:val="300"/>
          <w:trPrChange w:id="21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973E7E" w14:textId="2A6B999C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" w:author="Dai Dai" w:date="2024-10-18T04:13:00Z" w16du:dateUtc="2024-10-17T20:13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净敞口套期收益（损失以1"号填列）</w:delText>
              </w:r>
            </w:del>
            <w:ins w:id="24" w:author="Dai Dai" w:date="2024-10-18T04:13:00Z" w16du:dateUtc="2024-10-17T20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净敞口套期收益（损失以“-”号填列）</w:t>
              </w:r>
            </w:ins>
          </w:p>
        </w:tc>
      </w:tr>
      <w:tr w:rsidR="006F01FD" w:rsidRPr="00E53356" w14:paraId="411F0AD2" w14:textId="77777777" w:rsidTr="006F01FD">
        <w:trPr>
          <w:trHeight w:val="300"/>
          <w:trPrChange w:id="25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9DFE51" w14:textId="3120970B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单项计提</w:t>
            </w:r>
            <w:del w:id="27" w:author="Dai Dai" w:date="2024-10-18T04:13:00Z" w16du:dateUtc="2024-10-17T20:13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床账准备</w:delText>
              </w:r>
            </w:del>
            <w:ins w:id="28" w:author="Dai Dai" w:date="2024-10-18T04:13:00Z" w16du:dateUtc="2024-10-17T20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坏账准备</w:t>
              </w:r>
            </w:ins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的应收账款</w:t>
            </w:r>
          </w:p>
        </w:tc>
      </w:tr>
      <w:tr w:rsidR="006F01FD" w:rsidRPr="00E53356" w14:paraId="7072E5E0" w14:textId="77777777" w:rsidTr="006F01FD">
        <w:trPr>
          <w:trHeight w:val="300"/>
          <w:trPrChange w:id="29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6A81B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5</w:t>
            </w:r>
            <w:r w:rsidRPr="00E5335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、按欠款方归集的年末余额大额明细列示</w:t>
            </w:r>
          </w:p>
        </w:tc>
      </w:tr>
      <w:tr w:rsidR="006F01FD" w:rsidRPr="00E53356" w14:paraId="5B110409" w14:textId="77777777" w:rsidTr="006F01FD">
        <w:trPr>
          <w:trHeight w:val="300"/>
          <w:trPrChange w:id="31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0365BE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E5335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）本期其他应收款坏账准备的情况</w:t>
            </w:r>
          </w:p>
        </w:tc>
      </w:tr>
      <w:tr w:rsidR="006F01FD" w:rsidRPr="00E53356" w14:paraId="65C772AF" w14:textId="77777777" w:rsidTr="006F01FD">
        <w:trPr>
          <w:trHeight w:val="300"/>
          <w:trPrChange w:id="3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BBF990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" w:author="Dai Dai" w:date="2024-10-18T04:14:00Z" w16du:dateUtc="2024-10-17T20:14:00Z">
              <w:r w:rsidRPr="00E53356" w:rsidDel="00E5335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S</w:delText>
              </w:r>
            </w:del>
            <w:r w:rsidRPr="00E5335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计提</w:t>
            </w:r>
          </w:p>
        </w:tc>
      </w:tr>
      <w:tr w:rsidR="006F01FD" w:rsidRPr="00E53356" w14:paraId="502DD306" w14:textId="77777777" w:rsidTr="006F01FD">
        <w:trPr>
          <w:trHeight w:val="300"/>
          <w:trPrChange w:id="36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8EE762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银承保证金等</w:t>
            </w:r>
          </w:p>
        </w:tc>
      </w:tr>
      <w:tr w:rsidR="006F01FD" w:rsidRPr="00E53356" w14:paraId="2CBD8051" w14:textId="77777777" w:rsidTr="006F01FD">
        <w:trPr>
          <w:trHeight w:val="300"/>
          <w:trPrChange w:id="3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D6AF66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投资性房地产成本转入</w:t>
            </w:r>
          </w:p>
        </w:tc>
      </w:tr>
      <w:tr w:rsidR="006F01FD" w:rsidRPr="00E53356" w14:paraId="17F40698" w14:textId="77777777" w:rsidTr="006F01FD">
        <w:trPr>
          <w:trHeight w:val="300"/>
          <w:trPrChange w:id="4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D4C477" w14:textId="24FBDE35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2" w:author="Dai Dai" w:date="2024-10-18T04:14:00Z" w16du:dateUtc="2024-10-17T20:14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为用地比转自房产</w:delText>
              </w:r>
            </w:del>
            <w:ins w:id="43" w:author="Dai Dai" w:date="2024-10-18T04:14:00Z" w16du:dateUtc="2024-10-17T20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转为自用房地产</w:t>
              </w:r>
            </w:ins>
          </w:p>
        </w:tc>
      </w:tr>
      <w:tr w:rsidR="006F01FD" w:rsidRPr="00E53356" w14:paraId="747164E6" w14:textId="77777777" w:rsidTr="006F01FD">
        <w:trPr>
          <w:trHeight w:val="300"/>
          <w:trPrChange w:id="4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B7291C" w14:textId="6B6FA809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6" w:author="Dai Dai" w:date="2024-10-18T04:14:00Z" w16du:dateUtc="2024-10-17T20:14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公允汾值变动损益</w:delText>
              </w:r>
            </w:del>
            <w:ins w:id="47" w:author="Dai Dai" w:date="2024-10-18T04:14:00Z" w16du:dateUtc="2024-10-17T20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公允价值变动损益</w:t>
              </w:r>
            </w:ins>
          </w:p>
        </w:tc>
      </w:tr>
      <w:tr w:rsidR="006F01FD" w:rsidRPr="00E53356" w14:paraId="1F5B0486" w14:textId="77777777" w:rsidTr="006F01FD">
        <w:trPr>
          <w:trHeight w:val="300"/>
          <w:trPrChange w:id="4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46EAB9" w14:textId="23373123" w:rsidR="006F01FD" w:rsidRPr="00E53356" w:rsidRDefault="006F01FD" w:rsidP="00E5335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0" w:author="Dai Dai" w:date="2024-10-18T04:14:00Z" w16du:dateUtc="2024-10-17T20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转为自用房地产</w:t>
              </w:r>
            </w:ins>
            <w:del w:id="51" w:author="Dai Dai" w:date="2024-10-18T04:14:00Z" w16du:dateUtc="2024-10-17T20:14:00Z">
              <w:r w:rsidRPr="00E53356" w:rsidDel="00A5756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一为用地比一转自房产</w:delText>
              </w:r>
            </w:del>
          </w:p>
        </w:tc>
      </w:tr>
      <w:tr w:rsidR="006F01FD" w:rsidRPr="00E53356" w14:paraId="53016BF0" w14:textId="77777777" w:rsidTr="006F01FD">
        <w:trPr>
          <w:trHeight w:val="300"/>
          <w:trPrChange w:id="52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E4BE67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建国写字楼</w:t>
            </w:r>
          </w:p>
        </w:tc>
      </w:tr>
      <w:tr w:rsidR="006F01FD" w:rsidRPr="00E53356" w14:paraId="0BDA3F48" w14:textId="77777777" w:rsidTr="006F01FD">
        <w:trPr>
          <w:trHeight w:val="300"/>
          <w:trPrChange w:id="5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AC910F" w14:textId="05C5D1CB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6" w:author="Dai Dai" w:date="2024-10-18T04:15:00Z" w16du:dateUtc="2024-10-17T20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4、</w:t>
              </w:r>
            </w:ins>
            <w:del w:id="57" w:author="Dai Dai" w:date="2024-10-18T04:15:00Z" w16du:dateUtc="2024-10-17T20:15:00Z">
              <w:r w:rsidRPr="00E53356" w:rsidDel="00E5335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4^</w:delText>
              </w:r>
            </w:del>
            <w:r w:rsidRPr="00E5335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年末余额</w:t>
            </w:r>
          </w:p>
        </w:tc>
      </w:tr>
      <w:tr w:rsidR="006F01FD" w:rsidRPr="00E53356" w14:paraId="6DC5EAAB" w14:textId="77777777" w:rsidTr="006F01FD">
        <w:trPr>
          <w:trHeight w:val="300"/>
          <w:trPrChange w:id="5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1A4F8B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本期推销金额</w:t>
            </w:r>
          </w:p>
        </w:tc>
      </w:tr>
      <w:tr w:rsidR="006F01FD" w:rsidRPr="00E53356" w14:paraId="536C4646" w14:textId="77777777" w:rsidTr="006F01FD">
        <w:trPr>
          <w:trHeight w:val="300"/>
          <w:trPrChange w:id="6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DFDDB6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E5335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、代建工程明细</w:t>
            </w:r>
          </w:p>
        </w:tc>
      </w:tr>
      <w:tr w:rsidR="006F01FD" w:rsidRPr="00E53356" w14:paraId="73A762E0" w14:textId="77777777" w:rsidTr="006F01FD">
        <w:trPr>
          <w:trHeight w:val="300"/>
          <w:trPrChange w:id="62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27588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元达信资本</w:t>
            </w:r>
            <w:r w:rsidRPr="00E5335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-</w:t>
            </w: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春源热力供热收费收益权资产支持专项计划</w:t>
            </w:r>
          </w:p>
        </w:tc>
      </w:tr>
      <w:tr w:rsidR="006F01FD" w:rsidRPr="00E53356" w14:paraId="4D586217" w14:textId="77777777" w:rsidTr="006F01FD">
        <w:trPr>
          <w:trHeight w:val="300"/>
          <w:trPrChange w:id="6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81DCB3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本期计入其他业务收入</w:t>
            </w:r>
          </w:p>
        </w:tc>
      </w:tr>
      <w:tr w:rsidR="006F01FD" w:rsidRPr="00E53356" w14:paraId="58F9E49B" w14:textId="77777777" w:rsidTr="006F01FD">
        <w:trPr>
          <w:trHeight w:val="300"/>
          <w:trPrChange w:id="66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76CD47" w14:textId="2F13C13F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8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加豆舒工屋来来务瓦前润</w:delText>
              </w:r>
            </w:del>
            <w:ins w:id="69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调整前上年末未分配利润</w:t>
              </w:r>
            </w:ins>
          </w:p>
        </w:tc>
      </w:tr>
      <w:tr w:rsidR="006F01FD" w:rsidRPr="00E53356" w14:paraId="0C86CB09" w14:textId="77777777" w:rsidTr="006F01FD">
        <w:trPr>
          <w:trHeight w:val="300"/>
          <w:trPrChange w:id="7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0CA735" w14:textId="1057B676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调整年</w:t>
            </w:r>
            <w:ins w:id="72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初</w:t>
              </w:r>
            </w:ins>
            <w:del w:id="73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而</w:delText>
              </w:r>
            </w:del>
            <w:ins w:id="74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</w:t>
              </w:r>
            </w:ins>
            <w:del w:id="75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亲</w:delText>
              </w:r>
            </w:del>
            <w:ins w:id="76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</w:t>
              </w:r>
            </w:ins>
            <w:del w:id="77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否</w:delText>
              </w:r>
            </w:del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配利润合计数（调增</w:t>
            </w:r>
            <w:r w:rsidRPr="00E5335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+,</w:t>
            </w: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调减</w:t>
            </w:r>
            <w:ins w:id="78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del w:id="79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6F01FD" w:rsidRPr="00E53356" w14:paraId="1DAB3CFD" w14:textId="77777777" w:rsidTr="006F01FD">
        <w:trPr>
          <w:trHeight w:val="300"/>
          <w:trPrChange w:id="8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386819" w14:textId="4F44A5C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调整后年初未</w:t>
            </w:r>
            <w:ins w:id="82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分配利润</w:t>
              </w:r>
            </w:ins>
            <w:del w:id="83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否配拉润</w:delText>
              </w:r>
            </w:del>
          </w:p>
        </w:tc>
      </w:tr>
      <w:tr w:rsidR="006F01FD" w:rsidRPr="00E53356" w14:paraId="277F8E77" w14:textId="77777777" w:rsidTr="006F01FD">
        <w:trPr>
          <w:trHeight w:val="300"/>
          <w:trPrChange w:id="8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149AEA" w14:textId="52CBCD6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6" w:author="Dai Dai" w:date="2024-10-18T04:16:00Z" w16du:dateUtc="2024-10-17T20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加：本年归属于母公司股东的净利润</w:t>
              </w:r>
            </w:ins>
            <w:del w:id="87" w:author="Dai Dai" w:date="2024-10-18T04:16:00Z" w16du:dateUtc="2024-10-17T20:16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</w:delText>
              </w:r>
              <w:r w:rsidRPr="00E53356" w:rsidDel="00E5335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n</w:delText>
              </w:r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：</w:delText>
              </w:r>
            </w:del>
          </w:p>
        </w:tc>
      </w:tr>
      <w:tr w:rsidR="006F01FD" w:rsidRPr="00E53356" w14:paraId="781E98BA" w14:textId="77777777" w:rsidTr="006F01FD">
        <w:trPr>
          <w:trHeight w:val="300"/>
          <w:trPrChange w:id="8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5DB9F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工程建设专项补贴</w:t>
            </w:r>
          </w:p>
        </w:tc>
      </w:tr>
      <w:tr w:rsidR="006F01FD" w:rsidRPr="00E53356" w14:paraId="12E09B81" w14:textId="77777777" w:rsidTr="006F01FD">
        <w:trPr>
          <w:trHeight w:val="300"/>
          <w:trPrChange w:id="9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C27F9B" w14:textId="78B078A0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2" w:author="Dai Dai" w:date="2024-10-18T04:17:00Z" w16du:dateUtc="2024-10-17T20:17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其他权益工具逐责反看期间取得的股利收入</w:delText>
              </w:r>
            </w:del>
            <w:ins w:id="93" w:author="Dai Dai" w:date="2024-10-18T04:17:00Z" w16du:dateUtc="2024-10-17T20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其他权益工具投资持有期间取得的股利收入</w:t>
              </w:r>
            </w:ins>
          </w:p>
        </w:tc>
      </w:tr>
      <w:tr w:rsidR="006F01FD" w:rsidRPr="00E53356" w14:paraId="69C0EE08" w14:textId="77777777" w:rsidTr="006F01FD">
        <w:trPr>
          <w:trHeight w:val="300"/>
          <w:trPrChange w:id="9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F3403" w14:textId="45F169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6" w:author="Dai Dai" w:date="2024-10-18T04:17:00Z" w16du:dateUtc="2024-10-17T20:17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窟兽长就展乐丧诉声乐面投资收益</w:delText>
              </w:r>
            </w:del>
            <w:ins w:id="97" w:author="Dai Dai" w:date="2024-10-18T04:17:00Z" w16du:dateUtc="2024-10-17T20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处置长期股权投资产生的投资收益</w:t>
              </w:r>
            </w:ins>
          </w:p>
        </w:tc>
      </w:tr>
      <w:tr w:rsidR="006F01FD" w:rsidRPr="00E53356" w14:paraId="0C33815F" w14:textId="77777777" w:rsidTr="006F01FD">
        <w:trPr>
          <w:trHeight w:val="300"/>
          <w:trPrChange w:id="9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2D6A1" w14:textId="05B20BBE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可供出售金融</w:t>
            </w:r>
            <w:ins w:id="100" w:author="Dai Dai" w:date="2024-10-18T04:17:00Z" w16du:dateUtc="2024-10-17T20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del w:id="101" w:author="Dai Dai" w:date="2024-10-18T04:17:00Z" w16du:dateUtc="2024-10-17T20:17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资声</w:delText>
              </w:r>
            </w:del>
            <w:ins w:id="102" w:author="Dai Dai" w:date="2024-10-18T04:17:00Z" w16du:dateUtc="2024-10-17T20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在</w:t>
              </w:r>
            </w:ins>
            <w:del w:id="103" w:author="Dai Dai" w:date="2024-10-18T04:17:00Z" w16du:dateUtc="2024-10-17T20:17:00Z">
              <w:r w:rsidRPr="00E53356" w:rsidDel="00E5335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不</w:delText>
              </w:r>
            </w:del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持有期间的投资收益</w:t>
            </w:r>
          </w:p>
        </w:tc>
      </w:tr>
      <w:tr w:rsidR="006F01FD" w:rsidRPr="00E53356" w14:paraId="3B5891ED" w14:textId="77777777" w:rsidTr="006F01FD">
        <w:trPr>
          <w:trHeight w:val="300"/>
          <w:trPrChange w:id="10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E08F0C" w14:textId="77777777" w:rsidR="006F01FD" w:rsidRPr="00E53356" w:rsidRDefault="006F01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E5335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存单质押、承兑保证金等</w:t>
            </w:r>
          </w:p>
        </w:tc>
      </w:tr>
    </w:tbl>
    <w:p w14:paraId="4FE2FA9A" w14:textId="77777777" w:rsidR="008C1FFE" w:rsidRDefault="008C1FFE"/>
    <w:p w14:paraId="51B4C70D" w14:textId="77777777" w:rsidR="008C1FFE" w:rsidRDefault="008C1FFE">
      <w:r>
        <w:br w:type="page"/>
      </w:r>
    </w:p>
    <w:p w14:paraId="1F452726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3756F" w14:textId="77777777" w:rsidR="008C1FFE" w:rsidRDefault="008C1FFE" w:rsidP="00A65055">
      <w:r>
        <w:separator/>
      </w:r>
    </w:p>
  </w:endnote>
  <w:endnote w:type="continuationSeparator" w:id="0">
    <w:p w14:paraId="50EDABCE" w14:textId="77777777" w:rsidR="008C1FFE" w:rsidRDefault="008C1FFE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6631" w14:textId="77777777" w:rsidR="008C1FFE" w:rsidRDefault="008C1FFE" w:rsidP="00A65055">
      <w:r>
        <w:separator/>
      </w:r>
    </w:p>
  </w:footnote>
  <w:footnote w:type="continuationSeparator" w:id="0">
    <w:p w14:paraId="10E67804" w14:textId="77777777" w:rsidR="008C1FFE" w:rsidRDefault="008C1FFE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FFE"/>
    <w:rsid w:val="0000028D"/>
    <w:rsid w:val="00000680"/>
    <w:rsid w:val="0000080D"/>
    <w:rsid w:val="00000ADC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A1D"/>
    <w:rsid w:val="00002C54"/>
    <w:rsid w:val="00002EB1"/>
    <w:rsid w:val="00002EF0"/>
    <w:rsid w:val="00003472"/>
    <w:rsid w:val="000036A4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7064"/>
    <w:rsid w:val="00007208"/>
    <w:rsid w:val="0000737B"/>
    <w:rsid w:val="000078C6"/>
    <w:rsid w:val="000078CE"/>
    <w:rsid w:val="00007958"/>
    <w:rsid w:val="00007BDE"/>
    <w:rsid w:val="0001047D"/>
    <w:rsid w:val="000105F3"/>
    <w:rsid w:val="000107C2"/>
    <w:rsid w:val="000107DE"/>
    <w:rsid w:val="000108D7"/>
    <w:rsid w:val="0001090C"/>
    <w:rsid w:val="00010F08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500D"/>
    <w:rsid w:val="000150B5"/>
    <w:rsid w:val="00015302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99A"/>
    <w:rsid w:val="00017B13"/>
    <w:rsid w:val="00017F23"/>
    <w:rsid w:val="00017FB2"/>
    <w:rsid w:val="000202DA"/>
    <w:rsid w:val="0002045E"/>
    <w:rsid w:val="000209CA"/>
    <w:rsid w:val="00020A6B"/>
    <w:rsid w:val="00020CA4"/>
    <w:rsid w:val="00020DA8"/>
    <w:rsid w:val="0002134A"/>
    <w:rsid w:val="0002134E"/>
    <w:rsid w:val="0002135F"/>
    <w:rsid w:val="000216B5"/>
    <w:rsid w:val="00021A22"/>
    <w:rsid w:val="00021CBA"/>
    <w:rsid w:val="00021DD8"/>
    <w:rsid w:val="00021EED"/>
    <w:rsid w:val="00022BCD"/>
    <w:rsid w:val="00022DB0"/>
    <w:rsid w:val="00022DFD"/>
    <w:rsid w:val="00022EF5"/>
    <w:rsid w:val="000234A1"/>
    <w:rsid w:val="00023613"/>
    <w:rsid w:val="0002366C"/>
    <w:rsid w:val="00023CB8"/>
    <w:rsid w:val="00023D0A"/>
    <w:rsid w:val="00023FC1"/>
    <w:rsid w:val="00024086"/>
    <w:rsid w:val="0002411C"/>
    <w:rsid w:val="00024745"/>
    <w:rsid w:val="0002482D"/>
    <w:rsid w:val="00024B45"/>
    <w:rsid w:val="00024D01"/>
    <w:rsid w:val="00025316"/>
    <w:rsid w:val="00025344"/>
    <w:rsid w:val="00025784"/>
    <w:rsid w:val="00025B81"/>
    <w:rsid w:val="00025D34"/>
    <w:rsid w:val="00025DCA"/>
    <w:rsid w:val="000260B8"/>
    <w:rsid w:val="00026295"/>
    <w:rsid w:val="00026DD8"/>
    <w:rsid w:val="00026DF0"/>
    <w:rsid w:val="00026DFC"/>
    <w:rsid w:val="0002703C"/>
    <w:rsid w:val="00027473"/>
    <w:rsid w:val="0002747C"/>
    <w:rsid w:val="000276CE"/>
    <w:rsid w:val="00027A04"/>
    <w:rsid w:val="00027CFA"/>
    <w:rsid w:val="00027D7E"/>
    <w:rsid w:val="00030065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7F7"/>
    <w:rsid w:val="00035979"/>
    <w:rsid w:val="00035981"/>
    <w:rsid w:val="00035A6B"/>
    <w:rsid w:val="00036414"/>
    <w:rsid w:val="0003690F"/>
    <w:rsid w:val="00036F58"/>
    <w:rsid w:val="0003717C"/>
    <w:rsid w:val="000373D2"/>
    <w:rsid w:val="000376B5"/>
    <w:rsid w:val="000378AB"/>
    <w:rsid w:val="00037917"/>
    <w:rsid w:val="00037939"/>
    <w:rsid w:val="00037D82"/>
    <w:rsid w:val="000401BC"/>
    <w:rsid w:val="000401FB"/>
    <w:rsid w:val="00040283"/>
    <w:rsid w:val="00040336"/>
    <w:rsid w:val="000407BB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AAF"/>
    <w:rsid w:val="00042B5A"/>
    <w:rsid w:val="00042DAF"/>
    <w:rsid w:val="0004368B"/>
    <w:rsid w:val="000436FF"/>
    <w:rsid w:val="00043BC7"/>
    <w:rsid w:val="00043BE6"/>
    <w:rsid w:val="00044DC4"/>
    <w:rsid w:val="00044F18"/>
    <w:rsid w:val="0004513E"/>
    <w:rsid w:val="0004521B"/>
    <w:rsid w:val="000453B5"/>
    <w:rsid w:val="00045615"/>
    <w:rsid w:val="00045A49"/>
    <w:rsid w:val="00045BE4"/>
    <w:rsid w:val="00045D8C"/>
    <w:rsid w:val="00046142"/>
    <w:rsid w:val="00046676"/>
    <w:rsid w:val="00046FD4"/>
    <w:rsid w:val="0004702A"/>
    <w:rsid w:val="000478A8"/>
    <w:rsid w:val="00047B8B"/>
    <w:rsid w:val="00047BD0"/>
    <w:rsid w:val="00047DEC"/>
    <w:rsid w:val="0005000A"/>
    <w:rsid w:val="00050087"/>
    <w:rsid w:val="00050574"/>
    <w:rsid w:val="0005081C"/>
    <w:rsid w:val="00050BC6"/>
    <w:rsid w:val="00051397"/>
    <w:rsid w:val="00051463"/>
    <w:rsid w:val="0005167B"/>
    <w:rsid w:val="000518DA"/>
    <w:rsid w:val="00051D74"/>
    <w:rsid w:val="00051E9A"/>
    <w:rsid w:val="000522F4"/>
    <w:rsid w:val="0005246C"/>
    <w:rsid w:val="0005250E"/>
    <w:rsid w:val="000525C3"/>
    <w:rsid w:val="000526D9"/>
    <w:rsid w:val="00052AEA"/>
    <w:rsid w:val="00052BCF"/>
    <w:rsid w:val="00052C9E"/>
    <w:rsid w:val="00052E40"/>
    <w:rsid w:val="00052FA3"/>
    <w:rsid w:val="0005314C"/>
    <w:rsid w:val="00053438"/>
    <w:rsid w:val="00053B2E"/>
    <w:rsid w:val="00053CA5"/>
    <w:rsid w:val="00054444"/>
    <w:rsid w:val="00054708"/>
    <w:rsid w:val="00054F94"/>
    <w:rsid w:val="000551AC"/>
    <w:rsid w:val="000552F1"/>
    <w:rsid w:val="000553C1"/>
    <w:rsid w:val="000554F3"/>
    <w:rsid w:val="00055C15"/>
    <w:rsid w:val="00055D9E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97A"/>
    <w:rsid w:val="00057F27"/>
    <w:rsid w:val="000602FB"/>
    <w:rsid w:val="00060583"/>
    <w:rsid w:val="00060A25"/>
    <w:rsid w:val="00061001"/>
    <w:rsid w:val="0006158F"/>
    <w:rsid w:val="000617CE"/>
    <w:rsid w:val="00061DD4"/>
    <w:rsid w:val="00061DF5"/>
    <w:rsid w:val="00061E80"/>
    <w:rsid w:val="00061F23"/>
    <w:rsid w:val="00061FC3"/>
    <w:rsid w:val="000620A6"/>
    <w:rsid w:val="0006257F"/>
    <w:rsid w:val="000628B0"/>
    <w:rsid w:val="00062938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97"/>
    <w:rsid w:val="00065E38"/>
    <w:rsid w:val="0006604C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43"/>
    <w:rsid w:val="000719DE"/>
    <w:rsid w:val="00071A75"/>
    <w:rsid w:val="00071B5F"/>
    <w:rsid w:val="00071EB2"/>
    <w:rsid w:val="000725A9"/>
    <w:rsid w:val="00072737"/>
    <w:rsid w:val="000727D4"/>
    <w:rsid w:val="00072D69"/>
    <w:rsid w:val="00072DA7"/>
    <w:rsid w:val="00073265"/>
    <w:rsid w:val="000734F5"/>
    <w:rsid w:val="00073533"/>
    <w:rsid w:val="000735C0"/>
    <w:rsid w:val="000736EF"/>
    <w:rsid w:val="00073889"/>
    <w:rsid w:val="0007398B"/>
    <w:rsid w:val="00073A33"/>
    <w:rsid w:val="00073C9F"/>
    <w:rsid w:val="00073CE2"/>
    <w:rsid w:val="00074039"/>
    <w:rsid w:val="000743C3"/>
    <w:rsid w:val="000745B9"/>
    <w:rsid w:val="00074CC4"/>
    <w:rsid w:val="00074F56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5FD"/>
    <w:rsid w:val="000776BD"/>
    <w:rsid w:val="00077CE5"/>
    <w:rsid w:val="00077E96"/>
    <w:rsid w:val="00080204"/>
    <w:rsid w:val="0008021E"/>
    <w:rsid w:val="000802C2"/>
    <w:rsid w:val="00080793"/>
    <w:rsid w:val="00080AE2"/>
    <w:rsid w:val="00080B69"/>
    <w:rsid w:val="00080FD1"/>
    <w:rsid w:val="0008132A"/>
    <w:rsid w:val="000817AD"/>
    <w:rsid w:val="00081E17"/>
    <w:rsid w:val="00081E26"/>
    <w:rsid w:val="00081ECA"/>
    <w:rsid w:val="00081FC5"/>
    <w:rsid w:val="00082158"/>
    <w:rsid w:val="000823EE"/>
    <w:rsid w:val="0008275C"/>
    <w:rsid w:val="0008275D"/>
    <w:rsid w:val="00082978"/>
    <w:rsid w:val="00082B04"/>
    <w:rsid w:val="00082B06"/>
    <w:rsid w:val="00082F99"/>
    <w:rsid w:val="000830B9"/>
    <w:rsid w:val="00083170"/>
    <w:rsid w:val="00083205"/>
    <w:rsid w:val="00083AB5"/>
    <w:rsid w:val="00083B41"/>
    <w:rsid w:val="000840FD"/>
    <w:rsid w:val="00084372"/>
    <w:rsid w:val="0008454F"/>
    <w:rsid w:val="000847BF"/>
    <w:rsid w:val="00084C5D"/>
    <w:rsid w:val="00084E14"/>
    <w:rsid w:val="00084F21"/>
    <w:rsid w:val="0008503B"/>
    <w:rsid w:val="00085486"/>
    <w:rsid w:val="00085F0D"/>
    <w:rsid w:val="00086240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C72"/>
    <w:rsid w:val="00087D00"/>
    <w:rsid w:val="00087E2F"/>
    <w:rsid w:val="00090740"/>
    <w:rsid w:val="00090847"/>
    <w:rsid w:val="00090C2F"/>
    <w:rsid w:val="000910D8"/>
    <w:rsid w:val="000911CB"/>
    <w:rsid w:val="00091213"/>
    <w:rsid w:val="000912A4"/>
    <w:rsid w:val="00091442"/>
    <w:rsid w:val="00091612"/>
    <w:rsid w:val="000918A3"/>
    <w:rsid w:val="000918CB"/>
    <w:rsid w:val="0009195A"/>
    <w:rsid w:val="00091970"/>
    <w:rsid w:val="000919B0"/>
    <w:rsid w:val="00092A1A"/>
    <w:rsid w:val="0009337E"/>
    <w:rsid w:val="000937B3"/>
    <w:rsid w:val="000939DF"/>
    <w:rsid w:val="00093DE3"/>
    <w:rsid w:val="00094055"/>
    <w:rsid w:val="00094095"/>
    <w:rsid w:val="0009411F"/>
    <w:rsid w:val="0009423C"/>
    <w:rsid w:val="00094549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9F7"/>
    <w:rsid w:val="00096F9A"/>
    <w:rsid w:val="00096F9B"/>
    <w:rsid w:val="000973A3"/>
    <w:rsid w:val="0009780C"/>
    <w:rsid w:val="000979DB"/>
    <w:rsid w:val="00097BEF"/>
    <w:rsid w:val="000A0477"/>
    <w:rsid w:val="000A0480"/>
    <w:rsid w:val="000A04BE"/>
    <w:rsid w:val="000A08B8"/>
    <w:rsid w:val="000A08D3"/>
    <w:rsid w:val="000A0985"/>
    <w:rsid w:val="000A0E5F"/>
    <w:rsid w:val="000A0F3E"/>
    <w:rsid w:val="000A1037"/>
    <w:rsid w:val="000A126C"/>
    <w:rsid w:val="000A15BF"/>
    <w:rsid w:val="000A1616"/>
    <w:rsid w:val="000A198E"/>
    <w:rsid w:val="000A2182"/>
    <w:rsid w:val="000A2199"/>
    <w:rsid w:val="000A2675"/>
    <w:rsid w:val="000A2819"/>
    <w:rsid w:val="000A2AFB"/>
    <w:rsid w:val="000A2B21"/>
    <w:rsid w:val="000A2D2F"/>
    <w:rsid w:val="000A2D5B"/>
    <w:rsid w:val="000A3105"/>
    <w:rsid w:val="000A3B18"/>
    <w:rsid w:val="000A3EFF"/>
    <w:rsid w:val="000A4099"/>
    <w:rsid w:val="000A423E"/>
    <w:rsid w:val="000A4340"/>
    <w:rsid w:val="000A44F7"/>
    <w:rsid w:val="000A498A"/>
    <w:rsid w:val="000A5014"/>
    <w:rsid w:val="000A521A"/>
    <w:rsid w:val="000A55D0"/>
    <w:rsid w:val="000A55F5"/>
    <w:rsid w:val="000A574D"/>
    <w:rsid w:val="000A592A"/>
    <w:rsid w:val="000A627B"/>
    <w:rsid w:val="000A66A3"/>
    <w:rsid w:val="000A6A77"/>
    <w:rsid w:val="000A6BBD"/>
    <w:rsid w:val="000A6F54"/>
    <w:rsid w:val="000A722A"/>
    <w:rsid w:val="000A783B"/>
    <w:rsid w:val="000A7A5E"/>
    <w:rsid w:val="000A7AEE"/>
    <w:rsid w:val="000A7C34"/>
    <w:rsid w:val="000B0023"/>
    <w:rsid w:val="000B098D"/>
    <w:rsid w:val="000B0A6C"/>
    <w:rsid w:val="000B1B4A"/>
    <w:rsid w:val="000B1D15"/>
    <w:rsid w:val="000B1DDC"/>
    <w:rsid w:val="000B1F30"/>
    <w:rsid w:val="000B2421"/>
    <w:rsid w:val="000B24C2"/>
    <w:rsid w:val="000B28B9"/>
    <w:rsid w:val="000B3291"/>
    <w:rsid w:val="000B32A6"/>
    <w:rsid w:val="000B32D4"/>
    <w:rsid w:val="000B3470"/>
    <w:rsid w:val="000B39A8"/>
    <w:rsid w:val="000B3C39"/>
    <w:rsid w:val="000B3DAF"/>
    <w:rsid w:val="000B4174"/>
    <w:rsid w:val="000B423C"/>
    <w:rsid w:val="000B433A"/>
    <w:rsid w:val="000B4426"/>
    <w:rsid w:val="000B46E1"/>
    <w:rsid w:val="000B4F5F"/>
    <w:rsid w:val="000B51E5"/>
    <w:rsid w:val="000B5502"/>
    <w:rsid w:val="000B5A65"/>
    <w:rsid w:val="000B5CF5"/>
    <w:rsid w:val="000B65A8"/>
    <w:rsid w:val="000B6730"/>
    <w:rsid w:val="000B68CA"/>
    <w:rsid w:val="000B6E9D"/>
    <w:rsid w:val="000B7E5D"/>
    <w:rsid w:val="000B7F6B"/>
    <w:rsid w:val="000B7FF0"/>
    <w:rsid w:val="000C004B"/>
    <w:rsid w:val="000C0100"/>
    <w:rsid w:val="000C0117"/>
    <w:rsid w:val="000C01DA"/>
    <w:rsid w:val="000C0214"/>
    <w:rsid w:val="000C04FB"/>
    <w:rsid w:val="000C0504"/>
    <w:rsid w:val="000C08E0"/>
    <w:rsid w:val="000C0CA4"/>
    <w:rsid w:val="000C0D37"/>
    <w:rsid w:val="000C0F77"/>
    <w:rsid w:val="000C0FB3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40B7"/>
    <w:rsid w:val="000C432A"/>
    <w:rsid w:val="000C48E6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480"/>
    <w:rsid w:val="000C7205"/>
    <w:rsid w:val="000C723F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D0"/>
    <w:rsid w:val="000D0D2A"/>
    <w:rsid w:val="000D0D84"/>
    <w:rsid w:val="000D1010"/>
    <w:rsid w:val="000D19CE"/>
    <w:rsid w:val="000D1E53"/>
    <w:rsid w:val="000D21BA"/>
    <w:rsid w:val="000D2917"/>
    <w:rsid w:val="000D2DCB"/>
    <w:rsid w:val="000D2F74"/>
    <w:rsid w:val="000D3028"/>
    <w:rsid w:val="000D36C5"/>
    <w:rsid w:val="000D3949"/>
    <w:rsid w:val="000D3D94"/>
    <w:rsid w:val="000D4281"/>
    <w:rsid w:val="000D4310"/>
    <w:rsid w:val="000D4396"/>
    <w:rsid w:val="000D4398"/>
    <w:rsid w:val="000D452C"/>
    <w:rsid w:val="000D4821"/>
    <w:rsid w:val="000D4A92"/>
    <w:rsid w:val="000D4AE3"/>
    <w:rsid w:val="000D4D6C"/>
    <w:rsid w:val="000D4F1D"/>
    <w:rsid w:val="000D4FF4"/>
    <w:rsid w:val="000D5907"/>
    <w:rsid w:val="000D5AE7"/>
    <w:rsid w:val="000D64B1"/>
    <w:rsid w:val="000D64BA"/>
    <w:rsid w:val="000D6629"/>
    <w:rsid w:val="000D6809"/>
    <w:rsid w:val="000D6829"/>
    <w:rsid w:val="000D6E4E"/>
    <w:rsid w:val="000D77FD"/>
    <w:rsid w:val="000D7B3F"/>
    <w:rsid w:val="000E03BE"/>
    <w:rsid w:val="000E0665"/>
    <w:rsid w:val="000E088D"/>
    <w:rsid w:val="000E08E6"/>
    <w:rsid w:val="000E0D1A"/>
    <w:rsid w:val="000E17DC"/>
    <w:rsid w:val="000E1E2F"/>
    <w:rsid w:val="000E1FE2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D5"/>
    <w:rsid w:val="000E44C0"/>
    <w:rsid w:val="000E45F0"/>
    <w:rsid w:val="000E4721"/>
    <w:rsid w:val="000E48B4"/>
    <w:rsid w:val="000E4BED"/>
    <w:rsid w:val="000E4D44"/>
    <w:rsid w:val="000E4D4F"/>
    <w:rsid w:val="000E516D"/>
    <w:rsid w:val="000E5256"/>
    <w:rsid w:val="000E5840"/>
    <w:rsid w:val="000E5AA5"/>
    <w:rsid w:val="000E5E00"/>
    <w:rsid w:val="000E5E16"/>
    <w:rsid w:val="000E5F14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456"/>
    <w:rsid w:val="000F0B71"/>
    <w:rsid w:val="000F10F7"/>
    <w:rsid w:val="000F119B"/>
    <w:rsid w:val="000F150B"/>
    <w:rsid w:val="000F1F9D"/>
    <w:rsid w:val="000F2035"/>
    <w:rsid w:val="000F250C"/>
    <w:rsid w:val="000F259A"/>
    <w:rsid w:val="000F26CC"/>
    <w:rsid w:val="000F2906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4E2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75BE"/>
    <w:rsid w:val="000F7A54"/>
    <w:rsid w:val="00100057"/>
    <w:rsid w:val="001000F8"/>
    <w:rsid w:val="001005DE"/>
    <w:rsid w:val="00100E87"/>
    <w:rsid w:val="0010132D"/>
    <w:rsid w:val="00101406"/>
    <w:rsid w:val="001016C2"/>
    <w:rsid w:val="00101C3B"/>
    <w:rsid w:val="00101E6A"/>
    <w:rsid w:val="00101EA5"/>
    <w:rsid w:val="0010207D"/>
    <w:rsid w:val="00102349"/>
    <w:rsid w:val="00102351"/>
    <w:rsid w:val="0010270B"/>
    <w:rsid w:val="001028A7"/>
    <w:rsid w:val="001028B1"/>
    <w:rsid w:val="00102A1D"/>
    <w:rsid w:val="00102B37"/>
    <w:rsid w:val="00102B4D"/>
    <w:rsid w:val="001031DF"/>
    <w:rsid w:val="00103810"/>
    <w:rsid w:val="001038AD"/>
    <w:rsid w:val="001038B7"/>
    <w:rsid w:val="0010412A"/>
    <w:rsid w:val="0010433D"/>
    <w:rsid w:val="0010454A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16"/>
    <w:rsid w:val="00110B25"/>
    <w:rsid w:val="00110F65"/>
    <w:rsid w:val="00111052"/>
    <w:rsid w:val="001112C8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D95"/>
    <w:rsid w:val="00112F53"/>
    <w:rsid w:val="001130B6"/>
    <w:rsid w:val="00113330"/>
    <w:rsid w:val="001134A2"/>
    <w:rsid w:val="001138A7"/>
    <w:rsid w:val="001138D2"/>
    <w:rsid w:val="00113CEB"/>
    <w:rsid w:val="00114254"/>
    <w:rsid w:val="001145C3"/>
    <w:rsid w:val="00114674"/>
    <w:rsid w:val="001148D8"/>
    <w:rsid w:val="00114994"/>
    <w:rsid w:val="0011499F"/>
    <w:rsid w:val="00114B0E"/>
    <w:rsid w:val="00114B6E"/>
    <w:rsid w:val="00114BA5"/>
    <w:rsid w:val="00114DFD"/>
    <w:rsid w:val="00114E09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392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D43"/>
    <w:rsid w:val="00120E15"/>
    <w:rsid w:val="0012107F"/>
    <w:rsid w:val="0012149C"/>
    <w:rsid w:val="0012162A"/>
    <w:rsid w:val="001216C8"/>
    <w:rsid w:val="001218D1"/>
    <w:rsid w:val="00121DF3"/>
    <w:rsid w:val="001223C9"/>
    <w:rsid w:val="00122514"/>
    <w:rsid w:val="00122701"/>
    <w:rsid w:val="00122762"/>
    <w:rsid w:val="001227E7"/>
    <w:rsid w:val="00122ADB"/>
    <w:rsid w:val="00122EE4"/>
    <w:rsid w:val="0012316B"/>
    <w:rsid w:val="00123181"/>
    <w:rsid w:val="0012337E"/>
    <w:rsid w:val="001236AE"/>
    <w:rsid w:val="001236F0"/>
    <w:rsid w:val="0012393B"/>
    <w:rsid w:val="00123D7E"/>
    <w:rsid w:val="00123DE6"/>
    <w:rsid w:val="001245C3"/>
    <w:rsid w:val="001246B8"/>
    <w:rsid w:val="00124F45"/>
    <w:rsid w:val="00125192"/>
    <w:rsid w:val="001259F3"/>
    <w:rsid w:val="00125A67"/>
    <w:rsid w:val="00125B5F"/>
    <w:rsid w:val="00125E5B"/>
    <w:rsid w:val="001263B6"/>
    <w:rsid w:val="001264C3"/>
    <w:rsid w:val="001265E8"/>
    <w:rsid w:val="00126701"/>
    <w:rsid w:val="0012694C"/>
    <w:rsid w:val="00126993"/>
    <w:rsid w:val="0012701E"/>
    <w:rsid w:val="00127686"/>
    <w:rsid w:val="00127ACE"/>
    <w:rsid w:val="0013008B"/>
    <w:rsid w:val="00130663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276"/>
    <w:rsid w:val="001326BD"/>
    <w:rsid w:val="00132711"/>
    <w:rsid w:val="00132936"/>
    <w:rsid w:val="001329F1"/>
    <w:rsid w:val="00132A47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0E3D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C75"/>
    <w:rsid w:val="00142D79"/>
    <w:rsid w:val="00143336"/>
    <w:rsid w:val="00143506"/>
    <w:rsid w:val="001436F8"/>
    <w:rsid w:val="00143AEC"/>
    <w:rsid w:val="00143D35"/>
    <w:rsid w:val="00143F98"/>
    <w:rsid w:val="001446D4"/>
    <w:rsid w:val="00144EB0"/>
    <w:rsid w:val="00145037"/>
    <w:rsid w:val="00145199"/>
    <w:rsid w:val="001451D8"/>
    <w:rsid w:val="001451E0"/>
    <w:rsid w:val="0014523A"/>
    <w:rsid w:val="00145472"/>
    <w:rsid w:val="00145658"/>
    <w:rsid w:val="00145660"/>
    <w:rsid w:val="00145942"/>
    <w:rsid w:val="00145AB0"/>
    <w:rsid w:val="00145D88"/>
    <w:rsid w:val="00145E24"/>
    <w:rsid w:val="001467D2"/>
    <w:rsid w:val="001467DA"/>
    <w:rsid w:val="001467F3"/>
    <w:rsid w:val="001470EF"/>
    <w:rsid w:val="0014776D"/>
    <w:rsid w:val="001477DE"/>
    <w:rsid w:val="001479B9"/>
    <w:rsid w:val="00147B69"/>
    <w:rsid w:val="00147D5A"/>
    <w:rsid w:val="00147D95"/>
    <w:rsid w:val="00147E25"/>
    <w:rsid w:val="001503A4"/>
    <w:rsid w:val="001503FD"/>
    <w:rsid w:val="00150694"/>
    <w:rsid w:val="00150703"/>
    <w:rsid w:val="00150932"/>
    <w:rsid w:val="0015099A"/>
    <w:rsid w:val="00150F71"/>
    <w:rsid w:val="00151152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D42"/>
    <w:rsid w:val="00154D87"/>
    <w:rsid w:val="00155311"/>
    <w:rsid w:val="00155461"/>
    <w:rsid w:val="00155766"/>
    <w:rsid w:val="00155D1D"/>
    <w:rsid w:val="00155E73"/>
    <w:rsid w:val="00155F8F"/>
    <w:rsid w:val="00156741"/>
    <w:rsid w:val="00156C03"/>
    <w:rsid w:val="00156F8C"/>
    <w:rsid w:val="001572AB"/>
    <w:rsid w:val="001573E6"/>
    <w:rsid w:val="001574A3"/>
    <w:rsid w:val="00157602"/>
    <w:rsid w:val="001579C7"/>
    <w:rsid w:val="00157C8D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602"/>
    <w:rsid w:val="00162820"/>
    <w:rsid w:val="001628B3"/>
    <w:rsid w:val="00163029"/>
    <w:rsid w:val="0016393B"/>
    <w:rsid w:val="00163B2E"/>
    <w:rsid w:val="00163E09"/>
    <w:rsid w:val="0016408D"/>
    <w:rsid w:val="001641C8"/>
    <w:rsid w:val="001642C1"/>
    <w:rsid w:val="001643A4"/>
    <w:rsid w:val="0016486C"/>
    <w:rsid w:val="00164F15"/>
    <w:rsid w:val="0016511A"/>
    <w:rsid w:val="001653FC"/>
    <w:rsid w:val="0016553B"/>
    <w:rsid w:val="00165DE9"/>
    <w:rsid w:val="00165DFF"/>
    <w:rsid w:val="00166124"/>
    <w:rsid w:val="00166137"/>
    <w:rsid w:val="00166457"/>
    <w:rsid w:val="00166790"/>
    <w:rsid w:val="0016684B"/>
    <w:rsid w:val="001668F5"/>
    <w:rsid w:val="00166C10"/>
    <w:rsid w:val="00166E15"/>
    <w:rsid w:val="001671C2"/>
    <w:rsid w:val="00167336"/>
    <w:rsid w:val="0016735E"/>
    <w:rsid w:val="00167381"/>
    <w:rsid w:val="0016769D"/>
    <w:rsid w:val="00167A30"/>
    <w:rsid w:val="00167BC7"/>
    <w:rsid w:val="00167BEC"/>
    <w:rsid w:val="00167F37"/>
    <w:rsid w:val="00167F98"/>
    <w:rsid w:val="00170149"/>
    <w:rsid w:val="001701D1"/>
    <w:rsid w:val="001708AF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40F"/>
    <w:rsid w:val="0017574F"/>
    <w:rsid w:val="00175ABA"/>
    <w:rsid w:val="00175EFE"/>
    <w:rsid w:val="0017615D"/>
    <w:rsid w:val="0017617D"/>
    <w:rsid w:val="001762DB"/>
    <w:rsid w:val="00176376"/>
    <w:rsid w:val="0017690C"/>
    <w:rsid w:val="00176D79"/>
    <w:rsid w:val="00176E8F"/>
    <w:rsid w:val="00176FEF"/>
    <w:rsid w:val="00176FF1"/>
    <w:rsid w:val="001771EC"/>
    <w:rsid w:val="0017723B"/>
    <w:rsid w:val="001776C3"/>
    <w:rsid w:val="0017791D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303"/>
    <w:rsid w:val="001817F5"/>
    <w:rsid w:val="00181AD9"/>
    <w:rsid w:val="0018204F"/>
    <w:rsid w:val="00182232"/>
    <w:rsid w:val="00182363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5317"/>
    <w:rsid w:val="001857C1"/>
    <w:rsid w:val="00185B34"/>
    <w:rsid w:val="00185BDE"/>
    <w:rsid w:val="00186075"/>
    <w:rsid w:val="001866B4"/>
    <w:rsid w:val="00186D34"/>
    <w:rsid w:val="00186DEE"/>
    <w:rsid w:val="001872AE"/>
    <w:rsid w:val="00187634"/>
    <w:rsid w:val="00187688"/>
    <w:rsid w:val="00187EA3"/>
    <w:rsid w:val="00190703"/>
    <w:rsid w:val="00190BDE"/>
    <w:rsid w:val="00190FF3"/>
    <w:rsid w:val="0019136A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1A9"/>
    <w:rsid w:val="001921C0"/>
    <w:rsid w:val="001924FB"/>
    <w:rsid w:val="00192563"/>
    <w:rsid w:val="001927A9"/>
    <w:rsid w:val="0019297C"/>
    <w:rsid w:val="00192A7C"/>
    <w:rsid w:val="00192D51"/>
    <w:rsid w:val="0019347A"/>
    <w:rsid w:val="00193807"/>
    <w:rsid w:val="0019397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71A"/>
    <w:rsid w:val="0019575F"/>
    <w:rsid w:val="00195858"/>
    <w:rsid w:val="001959E6"/>
    <w:rsid w:val="00195B45"/>
    <w:rsid w:val="00195EA6"/>
    <w:rsid w:val="001960BD"/>
    <w:rsid w:val="0019613C"/>
    <w:rsid w:val="00196316"/>
    <w:rsid w:val="00196BC9"/>
    <w:rsid w:val="00196F45"/>
    <w:rsid w:val="001970E6"/>
    <w:rsid w:val="00197488"/>
    <w:rsid w:val="0019766A"/>
    <w:rsid w:val="00197AAB"/>
    <w:rsid w:val="00197BA6"/>
    <w:rsid w:val="00197D38"/>
    <w:rsid w:val="00197E0C"/>
    <w:rsid w:val="001A06A5"/>
    <w:rsid w:val="001A070B"/>
    <w:rsid w:val="001A07DF"/>
    <w:rsid w:val="001A08F4"/>
    <w:rsid w:val="001A0A93"/>
    <w:rsid w:val="001A0AE7"/>
    <w:rsid w:val="001A0BBA"/>
    <w:rsid w:val="001A0C52"/>
    <w:rsid w:val="001A0DE4"/>
    <w:rsid w:val="001A0E0F"/>
    <w:rsid w:val="001A11F5"/>
    <w:rsid w:val="001A13E4"/>
    <w:rsid w:val="001A16CA"/>
    <w:rsid w:val="001A16E8"/>
    <w:rsid w:val="001A1763"/>
    <w:rsid w:val="001A18E8"/>
    <w:rsid w:val="001A1D29"/>
    <w:rsid w:val="001A1E7C"/>
    <w:rsid w:val="001A22C4"/>
    <w:rsid w:val="001A2654"/>
    <w:rsid w:val="001A277E"/>
    <w:rsid w:val="001A2DED"/>
    <w:rsid w:val="001A2E9F"/>
    <w:rsid w:val="001A31BE"/>
    <w:rsid w:val="001A324D"/>
    <w:rsid w:val="001A3383"/>
    <w:rsid w:val="001A351A"/>
    <w:rsid w:val="001A35CD"/>
    <w:rsid w:val="001A3E77"/>
    <w:rsid w:val="001A4445"/>
    <w:rsid w:val="001A48F2"/>
    <w:rsid w:val="001A5230"/>
    <w:rsid w:val="001A5236"/>
    <w:rsid w:val="001A5312"/>
    <w:rsid w:val="001A5325"/>
    <w:rsid w:val="001A541C"/>
    <w:rsid w:val="001A5470"/>
    <w:rsid w:val="001A5759"/>
    <w:rsid w:val="001A59FA"/>
    <w:rsid w:val="001A5CCB"/>
    <w:rsid w:val="001A5D44"/>
    <w:rsid w:val="001A6117"/>
    <w:rsid w:val="001A65AA"/>
    <w:rsid w:val="001A6C3C"/>
    <w:rsid w:val="001A6D9F"/>
    <w:rsid w:val="001A71FA"/>
    <w:rsid w:val="001A726D"/>
    <w:rsid w:val="001A72A7"/>
    <w:rsid w:val="001A7556"/>
    <w:rsid w:val="001A75FF"/>
    <w:rsid w:val="001A7873"/>
    <w:rsid w:val="001A787A"/>
    <w:rsid w:val="001A7918"/>
    <w:rsid w:val="001A7996"/>
    <w:rsid w:val="001A7D24"/>
    <w:rsid w:val="001A7E5C"/>
    <w:rsid w:val="001B0B5E"/>
    <w:rsid w:val="001B0BD5"/>
    <w:rsid w:val="001B0BF3"/>
    <w:rsid w:val="001B0EC0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9F8"/>
    <w:rsid w:val="001B2B70"/>
    <w:rsid w:val="001B2DDB"/>
    <w:rsid w:val="001B2E98"/>
    <w:rsid w:val="001B32EC"/>
    <w:rsid w:val="001B38A1"/>
    <w:rsid w:val="001B3986"/>
    <w:rsid w:val="001B3C8A"/>
    <w:rsid w:val="001B4133"/>
    <w:rsid w:val="001B43A4"/>
    <w:rsid w:val="001B458A"/>
    <w:rsid w:val="001B45EA"/>
    <w:rsid w:val="001B4632"/>
    <w:rsid w:val="001B46CA"/>
    <w:rsid w:val="001B49FC"/>
    <w:rsid w:val="001B5028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73E"/>
    <w:rsid w:val="001B782A"/>
    <w:rsid w:val="001C025C"/>
    <w:rsid w:val="001C0D93"/>
    <w:rsid w:val="001C0FC3"/>
    <w:rsid w:val="001C137A"/>
    <w:rsid w:val="001C1416"/>
    <w:rsid w:val="001C173A"/>
    <w:rsid w:val="001C1ED8"/>
    <w:rsid w:val="001C1F3D"/>
    <w:rsid w:val="001C2032"/>
    <w:rsid w:val="001C21D0"/>
    <w:rsid w:val="001C21E9"/>
    <w:rsid w:val="001C2589"/>
    <w:rsid w:val="001C2A7B"/>
    <w:rsid w:val="001C2D3F"/>
    <w:rsid w:val="001C3418"/>
    <w:rsid w:val="001C3544"/>
    <w:rsid w:val="001C38EA"/>
    <w:rsid w:val="001C3923"/>
    <w:rsid w:val="001C3BF8"/>
    <w:rsid w:val="001C4640"/>
    <w:rsid w:val="001C4BD7"/>
    <w:rsid w:val="001C4F03"/>
    <w:rsid w:val="001C5222"/>
    <w:rsid w:val="001C54AD"/>
    <w:rsid w:val="001C553D"/>
    <w:rsid w:val="001C5727"/>
    <w:rsid w:val="001C5B7D"/>
    <w:rsid w:val="001C5D4F"/>
    <w:rsid w:val="001C5E22"/>
    <w:rsid w:val="001C61B1"/>
    <w:rsid w:val="001C627F"/>
    <w:rsid w:val="001C6451"/>
    <w:rsid w:val="001C6FD9"/>
    <w:rsid w:val="001C73DC"/>
    <w:rsid w:val="001C779E"/>
    <w:rsid w:val="001C77D1"/>
    <w:rsid w:val="001C7C71"/>
    <w:rsid w:val="001C7DB9"/>
    <w:rsid w:val="001D0156"/>
    <w:rsid w:val="001D0A58"/>
    <w:rsid w:val="001D104F"/>
    <w:rsid w:val="001D156A"/>
    <w:rsid w:val="001D1842"/>
    <w:rsid w:val="001D1E76"/>
    <w:rsid w:val="001D23FA"/>
    <w:rsid w:val="001D2A88"/>
    <w:rsid w:val="001D2E3E"/>
    <w:rsid w:val="001D2EB5"/>
    <w:rsid w:val="001D2F20"/>
    <w:rsid w:val="001D3324"/>
    <w:rsid w:val="001D36E7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4638"/>
    <w:rsid w:val="001D5A63"/>
    <w:rsid w:val="001D5C2F"/>
    <w:rsid w:val="001D5DA4"/>
    <w:rsid w:val="001D5F23"/>
    <w:rsid w:val="001D635F"/>
    <w:rsid w:val="001D64DB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AC3"/>
    <w:rsid w:val="001E15AA"/>
    <w:rsid w:val="001E1957"/>
    <w:rsid w:val="001E1CAD"/>
    <w:rsid w:val="001E1EA4"/>
    <w:rsid w:val="001E1ECB"/>
    <w:rsid w:val="001E24ED"/>
    <w:rsid w:val="001E2666"/>
    <w:rsid w:val="001E296C"/>
    <w:rsid w:val="001E29E1"/>
    <w:rsid w:val="001E2D27"/>
    <w:rsid w:val="001E2E6D"/>
    <w:rsid w:val="001E3830"/>
    <w:rsid w:val="001E3901"/>
    <w:rsid w:val="001E3AA2"/>
    <w:rsid w:val="001E4189"/>
    <w:rsid w:val="001E4D12"/>
    <w:rsid w:val="001E51F1"/>
    <w:rsid w:val="001E52FA"/>
    <w:rsid w:val="001E53C4"/>
    <w:rsid w:val="001E5613"/>
    <w:rsid w:val="001E5843"/>
    <w:rsid w:val="001E5A13"/>
    <w:rsid w:val="001E5A1C"/>
    <w:rsid w:val="001E650E"/>
    <w:rsid w:val="001E658F"/>
    <w:rsid w:val="001E7098"/>
    <w:rsid w:val="001E731E"/>
    <w:rsid w:val="001E78C4"/>
    <w:rsid w:val="001E7FB7"/>
    <w:rsid w:val="001F00B6"/>
    <w:rsid w:val="001F0A43"/>
    <w:rsid w:val="001F0A93"/>
    <w:rsid w:val="001F1289"/>
    <w:rsid w:val="001F12FF"/>
    <w:rsid w:val="001F1625"/>
    <w:rsid w:val="001F1D90"/>
    <w:rsid w:val="001F1F4B"/>
    <w:rsid w:val="001F1FA5"/>
    <w:rsid w:val="001F2405"/>
    <w:rsid w:val="001F280D"/>
    <w:rsid w:val="001F2F4C"/>
    <w:rsid w:val="001F2F62"/>
    <w:rsid w:val="001F330F"/>
    <w:rsid w:val="001F33FA"/>
    <w:rsid w:val="001F3C59"/>
    <w:rsid w:val="001F3F79"/>
    <w:rsid w:val="001F41B2"/>
    <w:rsid w:val="001F4948"/>
    <w:rsid w:val="001F4BF1"/>
    <w:rsid w:val="001F4EAD"/>
    <w:rsid w:val="001F53B7"/>
    <w:rsid w:val="001F59EA"/>
    <w:rsid w:val="001F62E9"/>
    <w:rsid w:val="001F6A6F"/>
    <w:rsid w:val="001F766F"/>
    <w:rsid w:val="001F79F7"/>
    <w:rsid w:val="001F7F60"/>
    <w:rsid w:val="0020033D"/>
    <w:rsid w:val="00200554"/>
    <w:rsid w:val="0020080F"/>
    <w:rsid w:val="00200ABE"/>
    <w:rsid w:val="00200AE0"/>
    <w:rsid w:val="0020131D"/>
    <w:rsid w:val="0020165E"/>
    <w:rsid w:val="0020166E"/>
    <w:rsid w:val="00201A1E"/>
    <w:rsid w:val="00201D4C"/>
    <w:rsid w:val="00201D9D"/>
    <w:rsid w:val="00201E64"/>
    <w:rsid w:val="00201F7F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BBF"/>
    <w:rsid w:val="00204E26"/>
    <w:rsid w:val="00204FF0"/>
    <w:rsid w:val="00205732"/>
    <w:rsid w:val="00205ADB"/>
    <w:rsid w:val="00205E1D"/>
    <w:rsid w:val="002060F4"/>
    <w:rsid w:val="0020612A"/>
    <w:rsid w:val="00206495"/>
    <w:rsid w:val="00206765"/>
    <w:rsid w:val="00206A49"/>
    <w:rsid w:val="00206E54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5ED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A2B"/>
    <w:rsid w:val="00213B5A"/>
    <w:rsid w:val="002140BF"/>
    <w:rsid w:val="002141CB"/>
    <w:rsid w:val="00214686"/>
    <w:rsid w:val="00214A27"/>
    <w:rsid w:val="002150C6"/>
    <w:rsid w:val="002151F1"/>
    <w:rsid w:val="00215717"/>
    <w:rsid w:val="00215ABC"/>
    <w:rsid w:val="0021612E"/>
    <w:rsid w:val="002163A8"/>
    <w:rsid w:val="00216574"/>
    <w:rsid w:val="00216C27"/>
    <w:rsid w:val="00216E9B"/>
    <w:rsid w:val="00217868"/>
    <w:rsid w:val="00217DCB"/>
    <w:rsid w:val="00217F2E"/>
    <w:rsid w:val="002200E8"/>
    <w:rsid w:val="00220156"/>
    <w:rsid w:val="002202E2"/>
    <w:rsid w:val="00220796"/>
    <w:rsid w:val="002208F8"/>
    <w:rsid w:val="00220E7E"/>
    <w:rsid w:val="002212DD"/>
    <w:rsid w:val="002219FB"/>
    <w:rsid w:val="00221ACF"/>
    <w:rsid w:val="00221C2D"/>
    <w:rsid w:val="00221E1A"/>
    <w:rsid w:val="00221E45"/>
    <w:rsid w:val="00221EE5"/>
    <w:rsid w:val="00222068"/>
    <w:rsid w:val="00222726"/>
    <w:rsid w:val="00222D60"/>
    <w:rsid w:val="00222F5C"/>
    <w:rsid w:val="0022388B"/>
    <w:rsid w:val="002238B0"/>
    <w:rsid w:val="00223DC2"/>
    <w:rsid w:val="00223E81"/>
    <w:rsid w:val="00224086"/>
    <w:rsid w:val="00224087"/>
    <w:rsid w:val="002245AE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30459"/>
    <w:rsid w:val="0023070A"/>
    <w:rsid w:val="00230A8D"/>
    <w:rsid w:val="00230B72"/>
    <w:rsid w:val="00230C0F"/>
    <w:rsid w:val="0023112B"/>
    <w:rsid w:val="00231625"/>
    <w:rsid w:val="00231981"/>
    <w:rsid w:val="00231AAF"/>
    <w:rsid w:val="002323B1"/>
    <w:rsid w:val="00232575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C91"/>
    <w:rsid w:val="00235E77"/>
    <w:rsid w:val="00236337"/>
    <w:rsid w:val="002364A5"/>
    <w:rsid w:val="0023688D"/>
    <w:rsid w:val="0023695A"/>
    <w:rsid w:val="00237062"/>
    <w:rsid w:val="00237417"/>
    <w:rsid w:val="00237508"/>
    <w:rsid w:val="002377B8"/>
    <w:rsid w:val="002400C8"/>
    <w:rsid w:val="0024056C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DB"/>
    <w:rsid w:val="00242145"/>
    <w:rsid w:val="002422EA"/>
    <w:rsid w:val="002423C0"/>
    <w:rsid w:val="00242A9B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D0A"/>
    <w:rsid w:val="002450EA"/>
    <w:rsid w:val="00245916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BD1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E47"/>
    <w:rsid w:val="0025225B"/>
    <w:rsid w:val="0025279A"/>
    <w:rsid w:val="00252E71"/>
    <w:rsid w:val="002530B1"/>
    <w:rsid w:val="002535DA"/>
    <w:rsid w:val="002538A2"/>
    <w:rsid w:val="00253DFA"/>
    <w:rsid w:val="00253F02"/>
    <w:rsid w:val="00253F7F"/>
    <w:rsid w:val="00253FEA"/>
    <w:rsid w:val="002548DB"/>
    <w:rsid w:val="00254F07"/>
    <w:rsid w:val="00255901"/>
    <w:rsid w:val="0025595F"/>
    <w:rsid w:val="00255A7E"/>
    <w:rsid w:val="00255B3C"/>
    <w:rsid w:val="00255CF9"/>
    <w:rsid w:val="002560A9"/>
    <w:rsid w:val="0025638A"/>
    <w:rsid w:val="002563E4"/>
    <w:rsid w:val="00256468"/>
    <w:rsid w:val="00256EA8"/>
    <w:rsid w:val="002579F9"/>
    <w:rsid w:val="00260407"/>
    <w:rsid w:val="002607F3"/>
    <w:rsid w:val="0026087F"/>
    <w:rsid w:val="00260D4E"/>
    <w:rsid w:val="00261323"/>
    <w:rsid w:val="00261D52"/>
    <w:rsid w:val="00261EEC"/>
    <w:rsid w:val="002621F5"/>
    <w:rsid w:val="002624E5"/>
    <w:rsid w:val="00262B38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527"/>
    <w:rsid w:val="00264C96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C8D"/>
    <w:rsid w:val="00267E6A"/>
    <w:rsid w:val="00267F7D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149E"/>
    <w:rsid w:val="002716AA"/>
    <w:rsid w:val="0027194B"/>
    <w:rsid w:val="00271A09"/>
    <w:rsid w:val="00271B0A"/>
    <w:rsid w:val="00271D48"/>
    <w:rsid w:val="00271DE6"/>
    <w:rsid w:val="00271FAE"/>
    <w:rsid w:val="002721E2"/>
    <w:rsid w:val="00272373"/>
    <w:rsid w:val="002726FD"/>
    <w:rsid w:val="00272C4F"/>
    <w:rsid w:val="00273204"/>
    <w:rsid w:val="00273650"/>
    <w:rsid w:val="00274083"/>
    <w:rsid w:val="002742B4"/>
    <w:rsid w:val="0027452A"/>
    <w:rsid w:val="00274597"/>
    <w:rsid w:val="002747E4"/>
    <w:rsid w:val="00274BB8"/>
    <w:rsid w:val="0027597A"/>
    <w:rsid w:val="00276061"/>
    <w:rsid w:val="002764C1"/>
    <w:rsid w:val="00276692"/>
    <w:rsid w:val="002766B9"/>
    <w:rsid w:val="0027772B"/>
    <w:rsid w:val="00277D44"/>
    <w:rsid w:val="00277F6D"/>
    <w:rsid w:val="00277FAF"/>
    <w:rsid w:val="00277FFD"/>
    <w:rsid w:val="0028022F"/>
    <w:rsid w:val="00280961"/>
    <w:rsid w:val="00280AEE"/>
    <w:rsid w:val="00280BB5"/>
    <w:rsid w:val="00280C80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38C"/>
    <w:rsid w:val="002834B0"/>
    <w:rsid w:val="00283503"/>
    <w:rsid w:val="002835CC"/>
    <w:rsid w:val="00283696"/>
    <w:rsid w:val="00283748"/>
    <w:rsid w:val="00283B00"/>
    <w:rsid w:val="00283B94"/>
    <w:rsid w:val="00283FDF"/>
    <w:rsid w:val="00284485"/>
    <w:rsid w:val="00284797"/>
    <w:rsid w:val="002848A2"/>
    <w:rsid w:val="002848E9"/>
    <w:rsid w:val="0028497E"/>
    <w:rsid w:val="002849E0"/>
    <w:rsid w:val="00284AA9"/>
    <w:rsid w:val="00284E7B"/>
    <w:rsid w:val="00284FF1"/>
    <w:rsid w:val="00285101"/>
    <w:rsid w:val="0028528D"/>
    <w:rsid w:val="00285448"/>
    <w:rsid w:val="002856C1"/>
    <w:rsid w:val="002856C4"/>
    <w:rsid w:val="002856E8"/>
    <w:rsid w:val="00285AA3"/>
    <w:rsid w:val="0028633A"/>
    <w:rsid w:val="00286621"/>
    <w:rsid w:val="00286CEB"/>
    <w:rsid w:val="00286D0B"/>
    <w:rsid w:val="00286D3B"/>
    <w:rsid w:val="00286E25"/>
    <w:rsid w:val="00286FBE"/>
    <w:rsid w:val="00287810"/>
    <w:rsid w:val="00287CD6"/>
    <w:rsid w:val="00287E23"/>
    <w:rsid w:val="002900AA"/>
    <w:rsid w:val="0029043D"/>
    <w:rsid w:val="00290D36"/>
    <w:rsid w:val="002912AD"/>
    <w:rsid w:val="00291381"/>
    <w:rsid w:val="002915AD"/>
    <w:rsid w:val="0029181A"/>
    <w:rsid w:val="00291C34"/>
    <w:rsid w:val="0029200F"/>
    <w:rsid w:val="00292298"/>
    <w:rsid w:val="00292616"/>
    <w:rsid w:val="00292BC3"/>
    <w:rsid w:val="00292BE8"/>
    <w:rsid w:val="00292D72"/>
    <w:rsid w:val="0029307B"/>
    <w:rsid w:val="002931B7"/>
    <w:rsid w:val="0029320A"/>
    <w:rsid w:val="002933A6"/>
    <w:rsid w:val="0029380E"/>
    <w:rsid w:val="00293934"/>
    <w:rsid w:val="0029397D"/>
    <w:rsid w:val="00293BBB"/>
    <w:rsid w:val="00293C69"/>
    <w:rsid w:val="00294179"/>
    <w:rsid w:val="002943CB"/>
    <w:rsid w:val="0029471A"/>
    <w:rsid w:val="00294AA9"/>
    <w:rsid w:val="00294B2C"/>
    <w:rsid w:val="00294B64"/>
    <w:rsid w:val="00294B8D"/>
    <w:rsid w:val="00294F2F"/>
    <w:rsid w:val="002952AB"/>
    <w:rsid w:val="0029588E"/>
    <w:rsid w:val="00295C63"/>
    <w:rsid w:val="00296910"/>
    <w:rsid w:val="00296E8F"/>
    <w:rsid w:val="002975AE"/>
    <w:rsid w:val="00297833"/>
    <w:rsid w:val="002A01ED"/>
    <w:rsid w:val="002A0545"/>
    <w:rsid w:val="002A10C0"/>
    <w:rsid w:val="002A1340"/>
    <w:rsid w:val="002A13AC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3170"/>
    <w:rsid w:val="002A31D7"/>
    <w:rsid w:val="002A3250"/>
    <w:rsid w:val="002A363C"/>
    <w:rsid w:val="002A38D6"/>
    <w:rsid w:val="002A41AB"/>
    <w:rsid w:val="002A43DA"/>
    <w:rsid w:val="002A4704"/>
    <w:rsid w:val="002A4EDC"/>
    <w:rsid w:val="002A50A1"/>
    <w:rsid w:val="002A5201"/>
    <w:rsid w:val="002A53C3"/>
    <w:rsid w:val="002A57E7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10"/>
    <w:rsid w:val="002A6D4E"/>
    <w:rsid w:val="002A6D58"/>
    <w:rsid w:val="002A7020"/>
    <w:rsid w:val="002A708F"/>
    <w:rsid w:val="002A711A"/>
    <w:rsid w:val="002A72EF"/>
    <w:rsid w:val="002A73C9"/>
    <w:rsid w:val="002A7402"/>
    <w:rsid w:val="002A7B22"/>
    <w:rsid w:val="002A7E26"/>
    <w:rsid w:val="002A7EA7"/>
    <w:rsid w:val="002B0032"/>
    <w:rsid w:val="002B02D5"/>
    <w:rsid w:val="002B0411"/>
    <w:rsid w:val="002B0479"/>
    <w:rsid w:val="002B0862"/>
    <w:rsid w:val="002B0D67"/>
    <w:rsid w:val="002B137B"/>
    <w:rsid w:val="002B178E"/>
    <w:rsid w:val="002B181D"/>
    <w:rsid w:val="002B1A2B"/>
    <w:rsid w:val="002B1D8B"/>
    <w:rsid w:val="002B1F65"/>
    <w:rsid w:val="002B20C0"/>
    <w:rsid w:val="002B2116"/>
    <w:rsid w:val="002B2C85"/>
    <w:rsid w:val="002B2E24"/>
    <w:rsid w:val="002B3197"/>
    <w:rsid w:val="002B36C8"/>
    <w:rsid w:val="002B37B4"/>
    <w:rsid w:val="002B3E7D"/>
    <w:rsid w:val="002B3F9D"/>
    <w:rsid w:val="002B4025"/>
    <w:rsid w:val="002B4253"/>
    <w:rsid w:val="002B441B"/>
    <w:rsid w:val="002B4462"/>
    <w:rsid w:val="002B45A9"/>
    <w:rsid w:val="002B4AC4"/>
    <w:rsid w:val="002B531D"/>
    <w:rsid w:val="002B56B9"/>
    <w:rsid w:val="002B5901"/>
    <w:rsid w:val="002B59F0"/>
    <w:rsid w:val="002B5E29"/>
    <w:rsid w:val="002B62EA"/>
    <w:rsid w:val="002B6667"/>
    <w:rsid w:val="002B681E"/>
    <w:rsid w:val="002B6EBD"/>
    <w:rsid w:val="002B73FF"/>
    <w:rsid w:val="002B7CA0"/>
    <w:rsid w:val="002C0C9B"/>
    <w:rsid w:val="002C0E69"/>
    <w:rsid w:val="002C0F0E"/>
    <w:rsid w:val="002C1566"/>
    <w:rsid w:val="002C164E"/>
    <w:rsid w:val="002C1839"/>
    <w:rsid w:val="002C1992"/>
    <w:rsid w:val="002C1D1F"/>
    <w:rsid w:val="002C1DAC"/>
    <w:rsid w:val="002C21D8"/>
    <w:rsid w:val="002C224C"/>
    <w:rsid w:val="002C2564"/>
    <w:rsid w:val="002C25FA"/>
    <w:rsid w:val="002C286D"/>
    <w:rsid w:val="002C2DE1"/>
    <w:rsid w:val="002C3174"/>
    <w:rsid w:val="002C324B"/>
    <w:rsid w:val="002C3615"/>
    <w:rsid w:val="002C36F4"/>
    <w:rsid w:val="002C3766"/>
    <w:rsid w:val="002C37DE"/>
    <w:rsid w:val="002C3990"/>
    <w:rsid w:val="002C3A40"/>
    <w:rsid w:val="002C3B91"/>
    <w:rsid w:val="002C3F92"/>
    <w:rsid w:val="002C400A"/>
    <w:rsid w:val="002C4AE7"/>
    <w:rsid w:val="002C4FB1"/>
    <w:rsid w:val="002C53AA"/>
    <w:rsid w:val="002C5943"/>
    <w:rsid w:val="002C607D"/>
    <w:rsid w:val="002C6172"/>
    <w:rsid w:val="002C6710"/>
    <w:rsid w:val="002C6713"/>
    <w:rsid w:val="002C68B1"/>
    <w:rsid w:val="002C7819"/>
    <w:rsid w:val="002C7BE2"/>
    <w:rsid w:val="002D0396"/>
    <w:rsid w:val="002D04DF"/>
    <w:rsid w:val="002D0AF8"/>
    <w:rsid w:val="002D0C08"/>
    <w:rsid w:val="002D114C"/>
    <w:rsid w:val="002D11C5"/>
    <w:rsid w:val="002D1723"/>
    <w:rsid w:val="002D1EB4"/>
    <w:rsid w:val="002D1F9F"/>
    <w:rsid w:val="002D233F"/>
    <w:rsid w:val="002D2467"/>
    <w:rsid w:val="002D25F1"/>
    <w:rsid w:val="002D2631"/>
    <w:rsid w:val="002D2775"/>
    <w:rsid w:val="002D2B17"/>
    <w:rsid w:val="002D310C"/>
    <w:rsid w:val="002D31CA"/>
    <w:rsid w:val="002D3403"/>
    <w:rsid w:val="002D3508"/>
    <w:rsid w:val="002D38E2"/>
    <w:rsid w:val="002D3939"/>
    <w:rsid w:val="002D412B"/>
    <w:rsid w:val="002D4293"/>
    <w:rsid w:val="002D4317"/>
    <w:rsid w:val="002D44F1"/>
    <w:rsid w:val="002D4507"/>
    <w:rsid w:val="002D4661"/>
    <w:rsid w:val="002D4F0A"/>
    <w:rsid w:val="002D4FB3"/>
    <w:rsid w:val="002D506D"/>
    <w:rsid w:val="002D5D51"/>
    <w:rsid w:val="002D5EF8"/>
    <w:rsid w:val="002D5FD3"/>
    <w:rsid w:val="002D6570"/>
    <w:rsid w:val="002D6782"/>
    <w:rsid w:val="002D687E"/>
    <w:rsid w:val="002D6928"/>
    <w:rsid w:val="002D6B66"/>
    <w:rsid w:val="002D6FFA"/>
    <w:rsid w:val="002D720D"/>
    <w:rsid w:val="002D77CB"/>
    <w:rsid w:val="002E0654"/>
    <w:rsid w:val="002E0742"/>
    <w:rsid w:val="002E0C38"/>
    <w:rsid w:val="002E0F3E"/>
    <w:rsid w:val="002E14FA"/>
    <w:rsid w:val="002E1A4D"/>
    <w:rsid w:val="002E1D42"/>
    <w:rsid w:val="002E20BA"/>
    <w:rsid w:val="002E23C7"/>
    <w:rsid w:val="002E2425"/>
    <w:rsid w:val="002E2709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D3"/>
    <w:rsid w:val="002E48B9"/>
    <w:rsid w:val="002E4D79"/>
    <w:rsid w:val="002E50D8"/>
    <w:rsid w:val="002E5331"/>
    <w:rsid w:val="002E5AED"/>
    <w:rsid w:val="002E5E56"/>
    <w:rsid w:val="002E5E98"/>
    <w:rsid w:val="002E6302"/>
    <w:rsid w:val="002E6446"/>
    <w:rsid w:val="002E6B1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1017"/>
    <w:rsid w:val="002F1357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C57"/>
    <w:rsid w:val="00300DD1"/>
    <w:rsid w:val="00300F74"/>
    <w:rsid w:val="00300FA5"/>
    <w:rsid w:val="00301061"/>
    <w:rsid w:val="00301406"/>
    <w:rsid w:val="003018EB"/>
    <w:rsid w:val="00301AFC"/>
    <w:rsid w:val="00301E3C"/>
    <w:rsid w:val="00301E53"/>
    <w:rsid w:val="003025B7"/>
    <w:rsid w:val="003025D0"/>
    <w:rsid w:val="00302867"/>
    <w:rsid w:val="0030291E"/>
    <w:rsid w:val="003029BA"/>
    <w:rsid w:val="00303017"/>
    <w:rsid w:val="0030344F"/>
    <w:rsid w:val="00303479"/>
    <w:rsid w:val="003035C0"/>
    <w:rsid w:val="003036DF"/>
    <w:rsid w:val="00303778"/>
    <w:rsid w:val="00303B90"/>
    <w:rsid w:val="00303F53"/>
    <w:rsid w:val="003045E0"/>
    <w:rsid w:val="00304AC2"/>
    <w:rsid w:val="00304AC6"/>
    <w:rsid w:val="00304BF4"/>
    <w:rsid w:val="00304C8B"/>
    <w:rsid w:val="00304D99"/>
    <w:rsid w:val="00304DAA"/>
    <w:rsid w:val="00304F47"/>
    <w:rsid w:val="00304F91"/>
    <w:rsid w:val="00305825"/>
    <w:rsid w:val="0030607C"/>
    <w:rsid w:val="0030695A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73"/>
    <w:rsid w:val="00310937"/>
    <w:rsid w:val="00310A8B"/>
    <w:rsid w:val="00310DDB"/>
    <w:rsid w:val="00310E28"/>
    <w:rsid w:val="00310E85"/>
    <w:rsid w:val="00311402"/>
    <w:rsid w:val="00311516"/>
    <w:rsid w:val="00311ABA"/>
    <w:rsid w:val="00311F1A"/>
    <w:rsid w:val="00311F1C"/>
    <w:rsid w:val="00311FB7"/>
    <w:rsid w:val="00312841"/>
    <w:rsid w:val="00313139"/>
    <w:rsid w:val="00313141"/>
    <w:rsid w:val="003132F7"/>
    <w:rsid w:val="00313651"/>
    <w:rsid w:val="0031388A"/>
    <w:rsid w:val="00313B2A"/>
    <w:rsid w:val="00313DD3"/>
    <w:rsid w:val="003142CC"/>
    <w:rsid w:val="0031458B"/>
    <w:rsid w:val="00314B06"/>
    <w:rsid w:val="00314C14"/>
    <w:rsid w:val="00314F0A"/>
    <w:rsid w:val="00315077"/>
    <w:rsid w:val="00315610"/>
    <w:rsid w:val="0031590C"/>
    <w:rsid w:val="00315A1D"/>
    <w:rsid w:val="00315B9C"/>
    <w:rsid w:val="00315EC6"/>
    <w:rsid w:val="00315F90"/>
    <w:rsid w:val="003160EE"/>
    <w:rsid w:val="00316344"/>
    <w:rsid w:val="00316393"/>
    <w:rsid w:val="00316875"/>
    <w:rsid w:val="00316B05"/>
    <w:rsid w:val="00316D01"/>
    <w:rsid w:val="00316E09"/>
    <w:rsid w:val="003170E7"/>
    <w:rsid w:val="00317280"/>
    <w:rsid w:val="003179E1"/>
    <w:rsid w:val="00317D60"/>
    <w:rsid w:val="00320170"/>
    <w:rsid w:val="0032038A"/>
    <w:rsid w:val="003203A5"/>
    <w:rsid w:val="003207B7"/>
    <w:rsid w:val="00320ACB"/>
    <w:rsid w:val="00321AB3"/>
    <w:rsid w:val="00321B2F"/>
    <w:rsid w:val="00322C8B"/>
    <w:rsid w:val="00322CFE"/>
    <w:rsid w:val="00323369"/>
    <w:rsid w:val="00323881"/>
    <w:rsid w:val="00323A18"/>
    <w:rsid w:val="00323B0C"/>
    <w:rsid w:val="00323C24"/>
    <w:rsid w:val="00323CB4"/>
    <w:rsid w:val="003241B7"/>
    <w:rsid w:val="003241C4"/>
    <w:rsid w:val="003244C6"/>
    <w:rsid w:val="00324A68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C8F"/>
    <w:rsid w:val="00327091"/>
    <w:rsid w:val="0032733A"/>
    <w:rsid w:val="00327D38"/>
    <w:rsid w:val="003300BA"/>
    <w:rsid w:val="00330303"/>
    <w:rsid w:val="003308D6"/>
    <w:rsid w:val="003309DC"/>
    <w:rsid w:val="00331556"/>
    <w:rsid w:val="00331658"/>
    <w:rsid w:val="00331C44"/>
    <w:rsid w:val="00331C9A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F5F"/>
    <w:rsid w:val="00342246"/>
    <w:rsid w:val="0034244A"/>
    <w:rsid w:val="00342587"/>
    <w:rsid w:val="00342592"/>
    <w:rsid w:val="0034291F"/>
    <w:rsid w:val="00342A8B"/>
    <w:rsid w:val="00342AE7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D5D"/>
    <w:rsid w:val="003463A7"/>
    <w:rsid w:val="003466F5"/>
    <w:rsid w:val="00346EB0"/>
    <w:rsid w:val="003473AA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BE6"/>
    <w:rsid w:val="00350CF8"/>
    <w:rsid w:val="00351105"/>
    <w:rsid w:val="0035137D"/>
    <w:rsid w:val="003516B9"/>
    <w:rsid w:val="003519AD"/>
    <w:rsid w:val="00351D55"/>
    <w:rsid w:val="00351D7F"/>
    <w:rsid w:val="00351E7E"/>
    <w:rsid w:val="00352075"/>
    <w:rsid w:val="003520E6"/>
    <w:rsid w:val="00352145"/>
    <w:rsid w:val="00352334"/>
    <w:rsid w:val="003525ED"/>
    <w:rsid w:val="00352A9E"/>
    <w:rsid w:val="00352C1B"/>
    <w:rsid w:val="00352EF8"/>
    <w:rsid w:val="00353055"/>
    <w:rsid w:val="003533D5"/>
    <w:rsid w:val="003534DC"/>
    <w:rsid w:val="0035354C"/>
    <w:rsid w:val="00353D0C"/>
    <w:rsid w:val="00353D16"/>
    <w:rsid w:val="0035421F"/>
    <w:rsid w:val="00354530"/>
    <w:rsid w:val="00354D9B"/>
    <w:rsid w:val="00355B48"/>
    <w:rsid w:val="00355C63"/>
    <w:rsid w:val="00356450"/>
    <w:rsid w:val="003565AE"/>
    <w:rsid w:val="00357492"/>
    <w:rsid w:val="0035762C"/>
    <w:rsid w:val="00357912"/>
    <w:rsid w:val="00357B26"/>
    <w:rsid w:val="0036036E"/>
    <w:rsid w:val="00360611"/>
    <w:rsid w:val="0036068C"/>
    <w:rsid w:val="00361199"/>
    <w:rsid w:val="003615BC"/>
    <w:rsid w:val="00361862"/>
    <w:rsid w:val="00361B45"/>
    <w:rsid w:val="00361B9E"/>
    <w:rsid w:val="00361ED9"/>
    <w:rsid w:val="003620CF"/>
    <w:rsid w:val="00362165"/>
    <w:rsid w:val="003622D3"/>
    <w:rsid w:val="0036260A"/>
    <w:rsid w:val="00362869"/>
    <w:rsid w:val="003629DF"/>
    <w:rsid w:val="0036346D"/>
    <w:rsid w:val="0036363F"/>
    <w:rsid w:val="00363FF1"/>
    <w:rsid w:val="00364148"/>
    <w:rsid w:val="00364663"/>
    <w:rsid w:val="00364781"/>
    <w:rsid w:val="0036486E"/>
    <w:rsid w:val="00364879"/>
    <w:rsid w:val="0036488D"/>
    <w:rsid w:val="00364B3D"/>
    <w:rsid w:val="00364D90"/>
    <w:rsid w:val="0036511B"/>
    <w:rsid w:val="00365246"/>
    <w:rsid w:val="0036566A"/>
    <w:rsid w:val="00365B03"/>
    <w:rsid w:val="00365B06"/>
    <w:rsid w:val="00365D73"/>
    <w:rsid w:val="00365FCD"/>
    <w:rsid w:val="00366178"/>
    <w:rsid w:val="003669E1"/>
    <w:rsid w:val="00366BAD"/>
    <w:rsid w:val="00366E04"/>
    <w:rsid w:val="00366EBB"/>
    <w:rsid w:val="00366F53"/>
    <w:rsid w:val="00367428"/>
    <w:rsid w:val="0036745B"/>
    <w:rsid w:val="003675CD"/>
    <w:rsid w:val="003677C6"/>
    <w:rsid w:val="003679C3"/>
    <w:rsid w:val="00367B6E"/>
    <w:rsid w:val="00367F6F"/>
    <w:rsid w:val="00370603"/>
    <w:rsid w:val="00370634"/>
    <w:rsid w:val="003707A0"/>
    <w:rsid w:val="00370B87"/>
    <w:rsid w:val="00370C7D"/>
    <w:rsid w:val="00370FCC"/>
    <w:rsid w:val="00371537"/>
    <w:rsid w:val="00371585"/>
    <w:rsid w:val="003719FB"/>
    <w:rsid w:val="00371BF7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C05"/>
    <w:rsid w:val="00373E4A"/>
    <w:rsid w:val="00373F2A"/>
    <w:rsid w:val="0037402B"/>
    <w:rsid w:val="00374037"/>
    <w:rsid w:val="00374357"/>
    <w:rsid w:val="003746B6"/>
    <w:rsid w:val="00374849"/>
    <w:rsid w:val="003753AE"/>
    <w:rsid w:val="0037587E"/>
    <w:rsid w:val="00375AF5"/>
    <w:rsid w:val="00375CFF"/>
    <w:rsid w:val="00375D49"/>
    <w:rsid w:val="00376228"/>
    <w:rsid w:val="00376290"/>
    <w:rsid w:val="003763CD"/>
    <w:rsid w:val="003768DB"/>
    <w:rsid w:val="00376939"/>
    <w:rsid w:val="00376C31"/>
    <w:rsid w:val="00377017"/>
    <w:rsid w:val="0037703A"/>
    <w:rsid w:val="003771E0"/>
    <w:rsid w:val="003773EF"/>
    <w:rsid w:val="003775EA"/>
    <w:rsid w:val="00377711"/>
    <w:rsid w:val="00377D12"/>
    <w:rsid w:val="00377FAA"/>
    <w:rsid w:val="003800BF"/>
    <w:rsid w:val="00380318"/>
    <w:rsid w:val="00380FAF"/>
    <w:rsid w:val="003812C9"/>
    <w:rsid w:val="003816D5"/>
    <w:rsid w:val="00381CAD"/>
    <w:rsid w:val="00381D76"/>
    <w:rsid w:val="0038275F"/>
    <w:rsid w:val="00382A2C"/>
    <w:rsid w:val="00382AFB"/>
    <w:rsid w:val="0038303D"/>
    <w:rsid w:val="00383650"/>
    <w:rsid w:val="00383AAB"/>
    <w:rsid w:val="00383ADD"/>
    <w:rsid w:val="00383FC0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B12"/>
    <w:rsid w:val="00385B6A"/>
    <w:rsid w:val="00386060"/>
    <w:rsid w:val="00386063"/>
    <w:rsid w:val="0038619A"/>
    <w:rsid w:val="0038624D"/>
    <w:rsid w:val="003862AA"/>
    <w:rsid w:val="0038694E"/>
    <w:rsid w:val="00386D25"/>
    <w:rsid w:val="003870BA"/>
    <w:rsid w:val="003871A3"/>
    <w:rsid w:val="003871BD"/>
    <w:rsid w:val="00387580"/>
    <w:rsid w:val="0038764F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705"/>
    <w:rsid w:val="00392726"/>
    <w:rsid w:val="0039334F"/>
    <w:rsid w:val="00393EB0"/>
    <w:rsid w:val="003940C2"/>
    <w:rsid w:val="00394176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61B6"/>
    <w:rsid w:val="00396963"/>
    <w:rsid w:val="00396ED0"/>
    <w:rsid w:val="0039734E"/>
    <w:rsid w:val="00397823"/>
    <w:rsid w:val="003A02FC"/>
    <w:rsid w:val="003A030C"/>
    <w:rsid w:val="003A0796"/>
    <w:rsid w:val="003A07B3"/>
    <w:rsid w:val="003A0B7E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AB4"/>
    <w:rsid w:val="003A1B9F"/>
    <w:rsid w:val="003A1BC3"/>
    <w:rsid w:val="003A1CBA"/>
    <w:rsid w:val="003A1E92"/>
    <w:rsid w:val="003A208B"/>
    <w:rsid w:val="003A215A"/>
    <w:rsid w:val="003A2172"/>
    <w:rsid w:val="003A2387"/>
    <w:rsid w:val="003A2538"/>
    <w:rsid w:val="003A2B7C"/>
    <w:rsid w:val="003A31A2"/>
    <w:rsid w:val="003A392F"/>
    <w:rsid w:val="003A3C19"/>
    <w:rsid w:val="003A4187"/>
    <w:rsid w:val="003A442A"/>
    <w:rsid w:val="003A44B5"/>
    <w:rsid w:val="003A4624"/>
    <w:rsid w:val="003A4A0A"/>
    <w:rsid w:val="003A4C17"/>
    <w:rsid w:val="003A55F5"/>
    <w:rsid w:val="003A5DC2"/>
    <w:rsid w:val="003A6057"/>
    <w:rsid w:val="003A672C"/>
    <w:rsid w:val="003A699B"/>
    <w:rsid w:val="003A70A5"/>
    <w:rsid w:val="003A7369"/>
    <w:rsid w:val="003A7475"/>
    <w:rsid w:val="003A75B7"/>
    <w:rsid w:val="003A75E5"/>
    <w:rsid w:val="003A7971"/>
    <w:rsid w:val="003A7D39"/>
    <w:rsid w:val="003B02D6"/>
    <w:rsid w:val="003B02EC"/>
    <w:rsid w:val="003B0885"/>
    <w:rsid w:val="003B0A34"/>
    <w:rsid w:val="003B0BE1"/>
    <w:rsid w:val="003B0D3D"/>
    <w:rsid w:val="003B0D4E"/>
    <w:rsid w:val="003B0DFB"/>
    <w:rsid w:val="003B0EB2"/>
    <w:rsid w:val="003B1412"/>
    <w:rsid w:val="003B141C"/>
    <w:rsid w:val="003B1740"/>
    <w:rsid w:val="003B1ACA"/>
    <w:rsid w:val="003B1B31"/>
    <w:rsid w:val="003B1CFD"/>
    <w:rsid w:val="003B2215"/>
    <w:rsid w:val="003B22B2"/>
    <w:rsid w:val="003B2743"/>
    <w:rsid w:val="003B2A25"/>
    <w:rsid w:val="003B2A78"/>
    <w:rsid w:val="003B2AB6"/>
    <w:rsid w:val="003B2C6E"/>
    <w:rsid w:val="003B2CBC"/>
    <w:rsid w:val="003B376A"/>
    <w:rsid w:val="003B3BD4"/>
    <w:rsid w:val="003B3E98"/>
    <w:rsid w:val="003B3EDA"/>
    <w:rsid w:val="003B41B5"/>
    <w:rsid w:val="003B42F2"/>
    <w:rsid w:val="003B4342"/>
    <w:rsid w:val="003B4401"/>
    <w:rsid w:val="003B4805"/>
    <w:rsid w:val="003B4932"/>
    <w:rsid w:val="003B49C0"/>
    <w:rsid w:val="003B4C95"/>
    <w:rsid w:val="003B4DEC"/>
    <w:rsid w:val="003B4EEF"/>
    <w:rsid w:val="003B4F95"/>
    <w:rsid w:val="003B530D"/>
    <w:rsid w:val="003B5539"/>
    <w:rsid w:val="003B58F6"/>
    <w:rsid w:val="003B5B58"/>
    <w:rsid w:val="003B5D12"/>
    <w:rsid w:val="003B65BF"/>
    <w:rsid w:val="003B6894"/>
    <w:rsid w:val="003B69A2"/>
    <w:rsid w:val="003B6A1E"/>
    <w:rsid w:val="003B6A78"/>
    <w:rsid w:val="003B703A"/>
    <w:rsid w:val="003B71AC"/>
    <w:rsid w:val="003B72CB"/>
    <w:rsid w:val="003B7385"/>
    <w:rsid w:val="003B73F5"/>
    <w:rsid w:val="003B74B6"/>
    <w:rsid w:val="003B7512"/>
    <w:rsid w:val="003B7711"/>
    <w:rsid w:val="003B7906"/>
    <w:rsid w:val="003B7CE3"/>
    <w:rsid w:val="003B7F9F"/>
    <w:rsid w:val="003C0291"/>
    <w:rsid w:val="003C052E"/>
    <w:rsid w:val="003C0699"/>
    <w:rsid w:val="003C07B5"/>
    <w:rsid w:val="003C07C2"/>
    <w:rsid w:val="003C08E6"/>
    <w:rsid w:val="003C0A4D"/>
    <w:rsid w:val="003C0F49"/>
    <w:rsid w:val="003C10E6"/>
    <w:rsid w:val="003C1340"/>
    <w:rsid w:val="003C174B"/>
    <w:rsid w:val="003C2044"/>
    <w:rsid w:val="003C265B"/>
    <w:rsid w:val="003C2F99"/>
    <w:rsid w:val="003C311D"/>
    <w:rsid w:val="003C3315"/>
    <w:rsid w:val="003C371B"/>
    <w:rsid w:val="003C37CD"/>
    <w:rsid w:val="003C3AB6"/>
    <w:rsid w:val="003C402A"/>
    <w:rsid w:val="003C415C"/>
    <w:rsid w:val="003C43FB"/>
    <w:rsid w:val="003C4698"/>
    <w:rsid w:val="003C485C"/>
    <w:rsid w:val="003C4999"/>
    <w:rsid w:val="003C4E98"/>
    <w:rsid w:val="003C532D"/>
    <w:rsid w:val="003C539C"/>
    <w:rsid w:val="003C55B8"/>
    <w:rsid w:val="003C578E"/>
    <w:rsid w:val="003C5C6F"/>
    <w:rsid w:val="003C5DBA"/>
    <w:rsid w:val="003C65EB"/>
    <w:rsid w:val="003C66BE"/>
    <w:rsid w:val="003C674C"/>
    <w:rsid w:val="003C67D0"/>
    <w:rsid w:val="003C6979"/>
    <w:rsid w:val="003C69D4"/>
    <w:rsid w:val="003C6B02"/>
    <w:rsid w:val="003C6CF2"/>
    <w:rsid w:val="003C754B"/>
    <w:rsid w:val="003C7764"/>
    <w:rsid w:val="003C7B25"/>
    <w:rsid w:val="003C7B77"/>
    <w:rsid w:val="003D0003"/>
    <w:rsid w:val="003D051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CDE"/>
    <w:rsid w:val="003D2DE7"/>
    <w:rsid w:val="003D3113"/>
    <w:rsid w:val="003D3848"/>
    <w:rsid w:val="003D3A8B"/>
    <w:rsid w:val="003D3B2D"/>
    <w:rsid w:val="003D3F2E"/>
    <w:rsid w:val="003D409B"/>
    <w:rsid w:val="003D411E"/>
    <w:rsid w:val="003D48BD"/>
    <w:rsid w:val="003D49A0"/>
    <w:rsid w:val="003D4ADE"/>
    <w:rsid w:val="003D50F7"/>
    <w:rsid w:val="003D526B"/>
    <w:rsid w:val="003D545A"/>
    <w:rsid w:val="003D55A8"/>
    <w:rsid w:val="003D55B6"/>
    <w:rsid w:val="003D5892"/>
    <w:rsid w:val="003D5990"/>
    <w:rsid w:val="003D6105"/>
    <w:rsid w:val="003D64A6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A29"/>
    <w:rsid w:val="003E1BB5"/>
    <w:rsid w:val="003E1D15"/>
    <w:rsid w:val="003E1FA0"/>
    <w:rsid w:val="003E28FE"/>
    <w:rsid w:val="003E29F4"/>
    <w:rsid w:val="003E2A9D"/>
    <w:rsid w:val="003E2CD6"/>
    <w:rsid w:val="003E2E21"/>
    <w:rsid w:val="003E35C8"/>
    <w:rsid w:val="003E372D"/>
    <w:rsid w:val="003E3777"/>
    <w:rsid w:val="003E3B42"/>
    <w:rsid w:val="003E3F5D"/>
    <w:rsid w:val="003E43C4"/>
    <w:rsid w:val="003E4474"/>
    <w:rsid w:val="003E46D2"/>
    <w:rsid w:val="003E472F"/>
    <w:rsid w:val="003E4809"/>
    <w:rsid w:val="003E4931"/>
    <w:rsid w:val="003E5404"/>
    <w:rsid w:val="003E55DD"/>
    <w:rsid w:val="003E5827"/>
    <w:rsid w:val="003E5946"/>
    <w:rsid w:val="003E599D"/>
    <w:rsid w:val="003E59A4"/>
    <w:rsid w:val="003E6368"/>
    <w:rsid w:val="003E683D"/>
    <w:rsid w:val="003E6A30"/>
    <w:rsid w:val="003E6BFB"/>
    <w:rsid w:val="003E6FF4"/>
    <w:rsid w:val="003E704D"/>
    <w:rsid w:val="003E7249"/>
    <w:rsid w:val="003E73CC"/>
    <w:rsid w:val="003E7419"/>
    <w:rsid w:val="003E74D2"/>
    <w:rsid w:val="003E7950"/>
    <w:rsid w:val="003E7D29"/>
    <w:rsid w:val="003F014F"/>
    <w:rsid w:val="003F03E5"/>
    <w:rsid w:val="003F051E"/>
    <w:rsid w:val="003F055E"/>
    <w:rsid w:val="003F0B8B"/>
    <w:rsid w:val="003F0FA4"/>
    <w:rsid w:val="003F1699"/>
    <w:rsid w:val="003F18DA"/>
    <w:rsid w:val="003F1946"/>
    <w:rsid w:val="003F1C31"/>
    <w:rsid w:val="003F1CD2"/>
    <w:rsid w:val="003F1DC1"/>
    <w:rsid w:val="003F1F95"/>
    <w:rsid w:val="003F2396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6228"/>
    <w:rsid w:val="003F679E"/>
    <w:rsid w:val="003F6924"/>
    <w:rsid w:val="003F78D3"/>
    <w:rsid w:val="003F7941"/>
    <w:rsid w:val="003F7982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F27"/>
    <w:rsid w:val="00402237"/>
    <w:rsid w:val="004024D7"/>
    <w:rsid w:val="00402692"/>
    <w:rsid w:val="0040272C"/>
    <w:rsid w:val="00402D86"/>
    <w:rsid w:val="004030FD"/>
    <w:rsid w:val="0040381F"/>
    <w:rsid w:val="00403CA0"/>
    <w:rsid w:val="004047A8"/>
    <w:rsid w:val="0040481A"/>
    <w:rsid w:val="00404A9F"/>
    <w:rsid w:val="00404B0E"/>
    <w:rsid w:val="0040501F"/>
    <w:rsid w:val="00405268"/>
    <w:rsid w:val="00405279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6B4"/>
    <w:rsid w:val="00407AFD"/>
    <w:rsid w:val="00407BD1"/>
    <w:rsid w:val="00407BD8"/>
    <w:rsid w:val="00407C7C"/>
    <w:rsid w:val="00407E48"/>
    <w:rsid w:val="00407F34"/>
    <w:rsid w:val="00407F55"/>
    <w:rsid w:val="00410000"/>
    <w:rsid w:val="004100F9"/>
    <w:rsid w:val="0041064A"/>
    <w:rsid w:val="00410A44"/>
    <w:rsid w:val="00410E5A"/>
    <w:rsid w:val="00410EB4"/>
    <w:rsid w:val="004115C8"/>
    <w:rsid w:val="00411C0D"/>
    <w:rsid w:val="00411F18"/>
    <w:rsid w:val="00411F54"/>
    <w:rsid w:val="004123D6"/>
    <w:rsid w:val="00412A71"/>
    <w:rsid w:val="00412D4F"/>
    <w:rsid w:val="00412FA2"/>
    <w:rsid w:val="00413152"/>
    <w:rsid w:val="0041353E"/>
    <w:rsid w:val="0041392B"/>
    <w:rsid w:val="00413BA2"/>
    <w:rsid w:val="00413C2C"/>
    <w:rsid w:val="00413DDB"/>
    <w:rsid w:val="00413E0D"/>
    <w:rsid w:val="00414CA1"/>
    <w:rsid w:val="0041510E"/>
    <w:rsid w:val="0041543A"/>
    <w:rsid w:val="00415550"/>
    <w:rsid w:val="0041607D"/>
    <w:rsid w:val="004161B9"/>
    <w:rsid w:val="0041638F"/>
    <w:rsid w:val="00416A3D"/>
    <w:rsid w:val="00416C20"/>
    <w:rsid w:val="00416E0A"/>
    <w:rsid w:val="00416F18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64"/>
    <w:rsid w:val="00421365"/>
    <w:rsid w:val="00421A29"/>
    <w:rsid w:val="00421AD1"/>
    <w:rsid w:val="00421BC8"/>
    <w:rsid w:val="00422210"/>
    <w:rsid w:val="004224DB"/>
    <w:rsid w:val="004225CC"/>
    <w:rsid w:val="0042282B"/>
    <w:rsid w:val="00422A40"/>
    <w:rsid w:val="00422BFA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D3"/>
    <w:rsid w:val="00425826"/>
    <w:rsid w:val="00426021"/>
    <w:rsid w:val="00426212"/>
    <w:rsid w:val="00426716"/>
    <w:rsid w:val="00426A55"/>
    <w:rsid w:val="00426E6B"/>
    <w:rsid w:val="004270BD"/>
    <w:rsid w:val="00427B47"/>
    <w:rsid w:val="00427EA8"/>
    <w:rsid w:val="00427F9C"/>
    <w:rsid w:val="00427FC4"/>
    <w:rsid w:val="004303E5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56D"/>
    <w:rsid w:val="0043568B"/>
    <w:rsid w:val="00436148"/>
    <w:rsid w:val="0043618C"/>
    <w:rsid w:val="004361DB"/>
    <w:rsid w:val="004363B7"/>
    <w:rsid w:val="00436545"/>
    <w:rsid w:val="00436C46"/>
    <w:rsid w:val="00436F1C"/>
    <w:rsid w:val="00436FE0"/>
    <w:rsid w:val="004370AB"/>
    <w:rsid w:val="00437133"/>
    <w:rsid w:val="00437571"/>
    <w:rsid w:val="00437A4A"/>
    <w:rsid w:val="00437BA4"/>
    <w:rsid w:val="00437BED"/>
    <w:rsid w:val="00437E77"/>
    <w:rsid w:val="004405A6"/>
    <w:rsid w:val="004405E0"/>
    <w:rsid w:val="004407A6"/>
    <w:rsid w:val="004407C5"/>
    <w:rsid w:val="004408D0"/>
    <w:rsid w:val="00440A9C"/>
    <w:rsid w:val="00441022"/>
    <w:rsid w:val="004410C0"/>
    <w:rsid w:val="00441582"/>
    <w:rsid w:val="00441708"/>
    <w:rsid w:val="00441ABA"/>
    <w:rsid w:val="00441B98"/>
    <w:rsid w:val="00441ECA"/>
    <w:rsid w:val="00441FAF"/>
    <w:rsid w:val="0044212B"/>
    <w:rsid w:val="00442160"/>
    <w:rsid w:val="00442241"/>
    <w:rsid w:val="00442622"/>
    <w:rsid w:val="00442AF4"/>
    <w:rsid w:val="00442B6F"/>
    <w:rsid w:val="00442CE0"/>
    <w:rsid w:val="00443503"/>
    <w:rsid w:val="004438BF"/>
    <w:rsid w:val="00443AF3"/>
    <w:rsid w:val="00443B34"/>
    <w:rsid w:val="00443C2D"/>
    <w:rsid w:val="004441D5"/>
    <w:rsid w:val="004444E9"/>
    <w:rsid w:val="00444A0F"/>
    <w:rsid w:val="004451AA"/>
    <w:rsid w:val="004453A8"/>
    <w:rsid w:val="00445683"/>
    <w:rsid w:val="00445F3A"/>
    <w:rsid w:val="0044619D"/>
    <w:rsid w:val="00446DD0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B49"/>
    <w:rsid w:val="00452E3F"/>
    <w:rsid w:val="00452E91"/>
    <w:rsid w:val="00452EC0"/>
    <w:rsid w:val="00452F1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61A1"/>
    <w:rsid w:val="00456680"/>
    <w:rsid w:val="004568F3"/>
    <w:rsid w:val="00456954"/>
    <w:rsid w:val="00456F7B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13BC"/>
    <w:rsid w:val="004617A5"/>
    <w:rsid w:val="0046185A"/>
    <w:rsid w:val="0046197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D00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37"/>
    <w:rsid w:val="00465B60"/>
    <w:rsid w:val="00465DDF"/>
    <w:rsid w:val="00465ED6"/>
    <w:rsid w:val="004666E1"/>
    <w:rsid w:val="004668CE"/>
    <w:rsid w:val="004669E5"/>
    <w:rsid w:val="00466B8B"/>
    <w:rsid w:val="00466C0D"/>
    <w:rsid w:val="00466C51"/>
    <w:rsid w:val="00466FD4"/>
    <w:rsid w:val="00467171"/>
    <w:rsid w:val="0046760B"/>
    <w:rsid w:val="004676EA"/>
    <w:rsid w:val="00467A60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A5F"/>
    <w:rsid w:val="00473B44"/>
    <w:rsid w:val="00473CBB"/>
    <w:rsid w:val="00473E9B"/>
    <w:rsid w:val="0047403A"/>
    <w:rsid w:val="0047434A"/>
    <w:rsid w:val="0047451A"/>
    <w:rsid w:val="004745A7"/>
    <w:rsid w:val="004745B7"/>
    <w:rsid w:val="004746CA"/>
    <w:rsid w:val="0047491F"/>
    <w:rsid w:val="00474B1F"/>
    <w:rsid w:val="00474DAA"/>
    <w:rsid w:val="004753F2"/>
    <w:rsid w:val="00475710"/>
    <w:rsid w:val="004759A3"/>
    <w:rsid w:val="00475B0A"/>
    <w:rsid w:val="00475C3F"/>
    <w:rsid w:val="00476511"/>
    <w:rsid w:val="0047686D"/>
    <w:rsid w:val="004769ED"/>
    <w:rsid w:val="00476FDA"/>
    <w:rsid w:val="0047700E"/>
    <w:rsid w:val="0047706D"/>
    <w:rsid w:val="00477352"/>
    <w:rsid w:val="0047764F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7C3"/>
    <w:rsid w:val="00482984"/>
    <w:rsid w:val="00482BD1"/>
    <w:rsid w:val="00482C9C"/>
    <w:rsid w:val="00482F48"/>
    <w:rsid w:val="00484087"/>
    <w:rsid w:val="00484BD5"/>
    <w:rsid w:val="00484CD5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D10"/>
    <w:rsid w:val="00487087"/>
    <w:rsid w:val="004873A0"/>
    <w:rsid w:val="00487CCA"/>
    <w:rsid w:val="00487E63"/>
    <w:rsid w:val="00490495"/>
    <w:rsid w:val="00490527"/>
    <w:rsid w:val="004908D9"/>
    <w:rsid w:val="00490E2B"/>
    <w:rsid w:val="00490E7E"/>
    <w:rsid w:val="004912E0"/>
    <w:rsid w:val="0049161B"/>
    <w:rsid w:val="0049164B"/>
    <w:rsid w:val="00491733"/>
    <w:rsid w:val="004919F6"/>
    <w:rsid w:val="00491E5E"/>
    <w:rsid w:val="00492029"/>
    <w:rsid w:val="00492194"/>
    <w:rsid w:val="00492487"/>
    <w:rsid w:val="004927D9"/>
    <w:rsid w:val="00492867"/>
    <w:rsid w:val="00492B71"/>
    <w:rsid w:val="00492C8D"/>
    <w:rsid w:val="00493540"/>
    <w:rsid w:val="00493617"/>
    <w:rsid w:val="004940E2"/>
    <w:rsid w:val="0049416B"/>
    <w:rsid w:val="0049456A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F9"/>
    <w:rsid w:val="00495F5B"/>
    <w:rsid w:val="00495F81"/>
    <w:rsid w:val="004961B4"/>
    <w:rsid w:val="00496334"/>
    <w:rsid w:val="00496754"/>
    <w:rsid w:val="004969AF"/>
    <w:rsid w:val="0049714D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25A7"/>
    <w:rsid w:val="004A2A52"/>
    <w:rsid w:val="004A3170"/>
    <w:rsid w:val="004A31AE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8A3"/>
    <w:rsid w:val="004A594A"/>
    <w:rsid w:val="004A5A12"/>
    <w:rsid w:val="004A5A87"/>
    <w:rsid w:val="004A60AC"/>
    <w:rsid w:val="004A69C7"/>
    <w:rsid w:val="004A7394"/>
    <w:rsid w:val="004A740D"/>
    <w:rsid w:val="004A752E"/>
    <w:rsid w:val="004A75EB"/>
    <w:rsid w:val="004A794A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49E"/>
    <w:rsid w:val="004B2542"/>
    <w:rsid w:val="004B25A8"/>
    <w:rsid w:val="004B2703"/>
    <w:rsid w:val="004B2BCF"/>
    <w:rsid w:val="004B2C75"/>
    <w:rsid w:val="004B3C36"/>
    <w:rsid w:val="004B4093"/>
    <w:rsid w:val="004B4313"/>
    <w:rsid w:val="004B45DF"/>
    <w:rsid w:val="004B45FD"/>
    <w:rsid w:val="004B4851"/>
    <w:rsid w:val="004B4BF9"/>
    <w:rsid w:val="004B4C34"/>
    <w:rsid w:val="004B56E5"/>
    <w:rsid w:val="004B56F5"/>
    <w:rsid w:val="004B5A4D"/>
    <w:rsid w:val="004B5C3C"/>
    <w:rsid w:val="004B5D1E"/>
    <w:rsid w:val="004B5F0A"/>
    <w:rsid w:val="004B62F6"/>
    <w:rsid w:val="004B6388"/>
    <w:rsid w:val="004B680D"/>
    <w:rsid w:val="004B6DA0"/>
    <w:rsid w:val="004B746E"/>
    <w:rsid w:val="004B7487"/>
    <w:rsid w:val="004B7762"/>
    <w:rsid w:val="004B7C93"/>
    <w:rsid w:val="004B7F7F"/>
    <w:rsid w:val="004B7FB2"/>
    <w:rsid w:val="004C00E0"/>
    <w:rsid w:val="004C02EC"/>
    <w:rsid w:val="004C061A"/>
    <w:rsid w:val="004C08EC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7A"/>
    <w:rsid w:val="004C2E8D"/>
    <w:rsid w:val="004C2F93"/>
    <w:rsid w:val="004C3AD6"/>
    <w:rsid w:val="004C3C7B"/>
    <w:rsid w:val="004C3D26"/>
    <w:rsid w:val="004C4715"/>
    <w:rsid w:val="004C47C7"/>
    <w:rsid w:val="004C4EFE"/>
    <w:rsid w:val="004C4F5E"/>
    <w:rsid w:val="004C5004"/>
    <w:rsid w:val="004C51D5"/>
    <w:rsid w:val="004C53A5"/>
    <w:rsid w:val="004C54B7"/>
    <w:rsid w:val="004C56B1"/>
    <w:rsid w:val="004C57A7"/>
    <w:rsid w:val="004C6110"/>
    <w:rsid w:val="004C6351"/>
    <w:rsid w:val="004C65D0"/>
    <w:rsid w:val="004C6669"/>
    <w:rsid w:val="004C6BB9"/>
    <w:rsid w:val="004C6BD9"/>
    <w:rsid w:val="004C6E62"/>
    <w:rsid w:val="004C71D7"/>
    <w:rsid w:val="004C772F"/>
    <w:rsid w:val="004C781D"/>
    <w:rsid w:val="004C7AEB"/>
    <w:rsid w:val="004C7B4B"/>
    <w:rsid w:val="004D023C"/>
    <w:rsid w:val="004D06D4"/>
    <w:rsid w:val="004D089F"/>
    <w:rsid w:val="004D0A78"/>
    <w:rsid w:val="004D0E23"/>
    <w:rsid w:val="004D0F6B"/>
    <w:rsid w:val="004D10BF"/>
    <w:rsid w:val="004D11DA"/>
    <w:rsid w:val="004D16C5"/>
    <w:rsid w:val="004D1B2A"/>
    <w:rsid w:val="004D1B2F"/>
    <w:rsid w:val="004D24DA"/>
    <w:rsid w:val="004D28F6"/>
    <w:rsid w:val="004D30E5"/>
    <w:rsid w:val="004D318C"/>
    <w:rsid w:val="004D3441"/>
    <w:rsid w:val="004D358A"/>
    <w:rsid w:val="004D379D"/>
    <w:rsid w:val="004D3896"/>
    <w:rsid w:val="004D43CE"/>
    <w:rsid w:val="004D4850"/>
    <w:rsid w:val="004D4C7F"/>
    <w:rsid w:val="004D4D34"/>
    <w:rsid w:val="004D4ED0"/>
    <w:rsid w:val="004D5155"/>
    <w:rsid w:val="004D56DF"/>
    <w:rsid w:val="004D594E"/>
    <w:rsid w:val="004D6517"/>
    <w:rsid w:val="004D686D"/>
    <w:rsid w:val="004D6A0F"/>
    <w:rsid w:val="004D6AF1"/>
    <w:rsid w:val="004D6CC8"/>
    <w:rsid w:val="004D6DB7"/>
    <w:rsid w:val="004D6E3D"/>
    <w:rsid w:val="004D6F0D"/>
    <w:rsid w:val="004D70F5"/>
    <w:rsid w:val="004D741D"/>
    <w:rsid w:val="004D76DC"/>
    <w:rsid w:val="004E0368"/>
    <w:rsid w:val="004E08EE"/>
    <w:rsid w:val="004E0A69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C1A"/>
    <w:rsid w:val="004E42B2"/>
    <w:rsid w:val="004E44CE"/>
    <w:rsid w:val="004E44D1"/>
    <w:rsid w:val="004E478D"/>
    <w:rsid w:val="004E4845"/>
    <w:rsid w:val="004E4D38"/>
    <w:rsid w:val="004E4F1A"/>
    <w:rsid w:val="004E51F3"/>
    <w:rsid w:val="004E531E"/>
    <w:rsid w:val="004E5651"/>
    <w:rsid w:val="004E569B"/>
    <w:rsid w:val="004E59C2"/>
    <w:rsid w:val="004E5A82"/>
    <w:rsid w:val="004E5ADA"/>
    <w:rsid w:val="004E5C05"/>
    <w:rsid w:val="004E5CD7"/>
    <w:rsid w:val="004E60D4"/>
    <w:rsid w:val="004E62A2"/>
    <w:rsid w:val="004E671B"/>
    <w:rsid w:val="004E69A8"/>
    <w:rsid w:val="004E7696"/>
    <w:rsid w:val="004E7754"/>
    <w:rsid w:val="004E7CBB"/>
    <w:rsid w:val="004E7E39"/>
    <w:rsid w:val="004F0370"/>
    <w:rsid w:val="004F0B2F"/>
    <w:rsid w:val="004F0D26"/>
    <w:rsid w:val="004F0D4A"/>
    <w:rsid w:val="004F0F5B"/>
    <w:rsid w:val="004F1716"/>
    <w:rsid w:val="004F181A"/>
    <w:rsid w:val="004F1F78"/>
    <w:rsid w:val="004F2998"/>
    <w:rsid w:val="004F3080"/>
    <w:rsid w:val="004F369C"/>
    <w:rsid w:val="004F36D5"/>
    <w:rsid w:val="004F3D00"/>
    <w:rsid w:val="004F3FFD"/>
    <w:rsid w:val="004F4152"/>
    <w:rsid w:val="004F422D"/>
    <w:rsid w:val="004F4504"/>
    <w:rsid w:val="004F456A"/>
    <w:rsid w:val="004F4C04"/>
    <w:rsid w:val="004F5A9C"/>
    <w:rsid w:val="004F5F21"/>
    <w:rsid w:val="004F5F2C"/>
    <w:rsid w:val="004F6279"/>
    <w:rsid w:val="004F6A9A"/>
    <w:rsid w:val="004F6ADF"/>
    <w:rsid w:val="004F6C96"/>
    <w:rsid w:val="004F7178"/>
    <w:rsid w:val="004F723A"/>
    <w:rsid w:val="004F73AB"/>
    <w:rsid w:val="004F73B9"/>
    <w:rsid w:val="004F75E4"/>
    <w:rsid w:val="004F792C"/>
    <w:rsid w:val="004F7996"/>
    <w:rsid w:val="004F79C0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1F95"/>
    <w:rsid w:val="00502155"/>
    <w:rsid w:val="00502D52"/>
    <w:rsid w:val="00502EB2"/>
    <w:rsid w:val="0050321B"/>
    <w:rsid w:val="005034A1"/>
    <w:rsid w:val="005035B3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EC8"/>
    <w:rsid w:val="005061C7"/>
    <w:rsid w:val="005066E0"/>
    <w:rsid w:val="00506B6E"/>
    <w:rsid w:val="00506F49"/>
    <w:rsid w:val="005071C5"/>
    <w:rsid w:val="0050748F"/>
    <w:rsid w:val="0050756F"/>
    <w:rsid w:val="005075B2"/>
    <w:rsid w:val="00507D7C"/>
    <w:rsid w:val="005102CF"/>
    <w:rsid w:val="00510646"/>
    <w:rsid w:val="005108F1"/>
    <w:rsid w:val="00510ED0"/>
    <w:rsid w:val="00510EE5"/>
    <w:rsid w:val="00511174"/>
    <w:rsid w:val="005112EA"/>
    <w:rsid w:val="005116B5"/>
    <w:rsid w:val="00511BBF"/>
    <w:rsid w:val="00511D46"/>
    <w:rsid w:val="00512922"/>
    <w:rsid w:val="00512F5C"/>
    <w:rsid w:val="0051360D"/>
    <w:rsid w:val="00513689"/>
    <w:rsid w:val="00513A17"/>
    <w:rsid w:val="00513DC2"/>
    <w:rsid w:val="00513E04"/>
    <w:rsid w:val="00514185"/>
    <w:rsid w:val="005145AE"/>
    <w:rsid w:val="005147AC"/>
    <w:rsid w:val="00514A07"/>
    <w:rsid w:val="00515907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2291"/>
    <w:rsid w:val="00522645"/>
    <w:rsid w:val="00522916"/>
    <w:rsid w:val="00522AD1"/>
    <w:rsid w:val="00522B0A"/>
    <w:rsid w:val="00522B46"/>
    <w:rsid w:val="00522D6A"/>
    <w:rsid w:val="0052324E"/>
    <w:rsid w:val="00523488"/>
    <w:rsid w:val="00523A97"/>
    <w:rsid w:val="005242DA"/>
    <w:rsid w:val="00524690"/>
    <w:rsid w:val="00524ABC"/>
    <w:rsid w:val="00524DB6"/>
    <w:rsid w:val="005253C7"/>
    <w:rsid w:val="0052544B"/>
    <w:rsid w:val="00525470"/>
    <w:rsid w:val="00525556"/>
    <w:rsid w:val="00525B7C"/>
    <w:rsid w:val="00525DF0"/>
    <w:rsid w:val="00525ED5"/>
    <w:rsid w:val="005260C6"/>
    <w:rsid w:val="005264C9"/>
    <w:rsid w:val="005265E7"/>
    <w:rsid w:val="00526BC5"/>
    <w:rsid w:val="00526DFD"/>
    <w:rsid w:val="005271BA"/>
    <w:rsid w:val="0052756C"/>
    <w:rsid w:val="00527705"/>
    <w:rsid w:val="00527946"/>
    <w:rsid w:val="005279F6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4C4"/>
    <w:rsid w:val="005315EF"/>
    <w:rsid w:val="0053185E"/>
    <w:rsid w:val="005318F0"/>
    <w:rsid w:val="00531BAA"/>
    <w:rsid w:val="00531C1D"/>
    <w:rsid w:val="00531C3C"/>
    <w:rsid w:val="00531FD5"/>
    <w:rsid w:val="0053251A"/>
    <w:rsid w:val="00532652"/>
    <w:rsid w:val="00532775"/>
    <w:rsid w:val="00532A8E"/>
    <w:rsid w:val="00532A9E"/>
    <w:rsid w:val="00532CF2"/>
    <w:rsid w:val="00532E21"/>
    <w:rsid w:val="00533041"/>
    <w:rsid w:val="005332E4"/>
    <w:rsid w:val="005339EB"/>
    <w:rsid w:val="00533EF2"/>
    <w:rsid w:val="00533F05"/>
    <w:rsid w:val="00534020"/>
    <w:rsid w:val="005340CF"/>
    <w:rsid w:val="00534FB7"/>
    <w:rsid w:val="005358CB"/>
    <w:rsid w:val="00535AE7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3"/>
    <w:rsid w:val="00540314"/>
    <w:rsid w:val="005403D8"/>
    <w:rsid w:val="0054099B"/>
    <w:rsid w:val="00540A57"/>
    <w:rsid w:val="00540B6E"/>
    <w:rsid w:val="00540D69"/>
    <w:rsid w:val="005412E4"/>
    <w:rsid w:val="005413FF"/>
    <w:rsid w:val="0054148C"/>
    <w:rsid w:val="00541572"/>
    <w:rsid w:val="00541588"/>
    <w:rsid w:val="005415D2"/>
    <w:rsid w:val="00541D00"/>
    <w:rsid w:val="00542035"/>
    <w:rsid w:val="0054208B"/>
    <w:rsid w:val="00542094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F12"/>
    <w:rsid w:val="005443CD"/>
    <w:rsid w:val="00544639"/>
    <w:rsid w:val="0054470A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6195"/>
    <w:rsid w:val="00546CF4"/>
    <w:rsid w:val="00546D0A"/>
    <w:rsid w:val="00546E45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0E49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917"/>
    <w:rsid w:val="00552B69"/>
    <w:rsid w:val="00552DDA"/>
    <w:rsid w:val="00552F35"/>
    <w:rsid w:val="00552F47"/>
    <w:rsid w:val="00552F94"/>
    <w:rsid w:val="00553239"/>
    <w:rsid w:val="00553292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5183"/>
    <w:rsid w:val="005551D7"/>
    <w:rsid w:val="00555594"/>
    <w:rsid w:val="005555BC"/>
    <w:rsid w:val="0055594C"/>
    <w:rsid w:val="00555C69"/>
    <w:rsid w:val="00555D7C"/>
    <w:rsid w:val="00556168"/>
    <w:rsid w:val="005567C9"/>
    <w:rsid w:val="005567E1"/>
    <w:rsid w:val="00557A8C"/>
    <w:rsid w:val="00557D7A"/>
    <w:rsid w:val="00557DB5"/>
    <w:rsid w:val="00560531"/>
    <w:rsid w:val="00560625"/>
    <w:rsid w:val="0056062C"/>
    <w:rsid w:val="00560C80"/>
    <w:rsid w:val="0056113C"/>
    <w:rsid w:val="005611C9"/>
    <w:rsid w:val="00561276"/>
    <w:rsid w:val="005612A8"/>
    <w:rsid w:val="005614AA"/>
    <w:rsid w:val="00561847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1FB"/>
    <w:rsid w:val="00564286"/>
    <w:rsid w:val="00564790"/>
    <w:rsid w:val="0056483C"/>
    <w:rsid w:val="005648CF"/>
    <w:rsid w:val="00564DDD"/>
    <w:rsid w:val="005650B6"/>
    <w:rsid w:val="00565904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05"/>
    <w:rsid w:val="005713C2"/>
    <w:rsid w:val="00571A78"/>
    <w:rsid w:val="00571C66"/>
    <w:rsid w:val="0057262B"/>
    <w:rsid w:val="0057279B"/>
    <w:rsid w:val="005727B8"/>
    <w:rsid w:val="0057280B"/>
    <w:rsid w:val="00572840"/>
    <w:rsid w:val="00572C7C"/>
    <w:rsid w:val="00572F85"/>
    <w:rsid w:val="00573138"/>
    <w:rsid w:val="00573302"/>
    <w:rsid w:val="00573808"/>
    <w:rsid w:val="00573EA5"/>
    <w:rsid w:val="00573EFD"/>
    <w:rsid w:val="00573F15"/>
    <w:rsid w:val="00574112"/>
    <w:rsid w:val="005749A3"/>
    <w:rsid w:val="00574DE3"/>
    <w:rsid w:val="00574F89"/>
    <w:rsid w:val="0057528C"/>
    <w:rsid w:val="005753F1"/>
    <w:rsid w:val="00575758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B87"/>
    <w:rsid w:val="00577C32"/>
    <w:rsid w:val="00577C45"/>
    <w:rsid w:val="00577CEF"/>
    <w:rsid w:val="00577CF7"/>
    <w:rsid w:val="005802AE"/>
    <w:rsid w:val="00580376"/>
    <w:rsid w:val="005804E5"/>
    <w:rsid w:val="00580ABE"/>
    <w:rsid w:val="00580FBE"/>
    <w:rsid w:val="00581140"/>
    <w:rsid w:val="00581A68"/>
    <w:rsid w:val="00581BC6"/>
    <w:rsid w:val="00581CAD"/>
    <w:rsid w:val="00581F53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408"/>
    <w:rsid w:val="005846A4"/>
    <w:rsid w:val="00584B01"/>
    <w:rsid w:val="00584B75"/>
    <w:rsid w:val="00584BEA"/>
    <w:rsid w:val="00584F6F"/>
    <w:rsid w:val="00584FDC"/>
    <w:rsid w:val="00585661"/>
    <w:rsid w:val="005856EC"/>
    <w:rsid w:val="00585BD2"/>
    <w:rsid w:val="00585EFC"/>
    <w:rsid w:val="005861D3"/>
    <w:rsid w:val="00586EEA"/>
    <w:rsid w:val="0058706B"/>
    <w:rsid w:val="00587211"/>
    <w:rsid w:val="00587227"/>
    <w:rsid w:val="0058732E"/>
    <w:rsid w:val="0058757A"/>
    <w:rsid w:val="0058773C"/>
    <w:rsid w:val="00587A7F"/>
    <w:rsid w:val="00587CA6"/>
    <w:rsid w:val="00587CAD"/>
    <w:rsid w:val="00587D1F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350"/>
    <w:rsid w:val="005913AD"/>
    <w:rsid w:val="0059142A"/>
    <w:rsid w:val="0059166A"/>
    <w:rsid w:val="005917AE"/>
    <w:rsid w:val="005917C0"/>
    <w:rsid w:val="005918B7"/>
    <w:rsid w:val="00591F08"/>
    <w:rsid w:val="005923EE"/>
    <w:rsid w:val="00592599"/>
    <w:rsid w:val="0059274B"/>
    <w:rsid w:val="00592AE6"/>
    <w:rsid w:val="00592C14"/>
    <w:rsid w:val="00592E44"/>
    <w:rsid w:val="00593071"/>
    <w:rsid w:val="0059395D"/>
    <w:rsid w:val="00593AB9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241"/>
    <w:rsid w:val="0059745A"/>
    <w:rsid w:val="00597BA3"/>
    <w:rsid w:val="00597C8A"/>
    <w:rsid w:val="00597F3F"/>
    <w:rsid w:val="005A053C"/>
    <w:rsid w:val="005A0735"/>
    <w:rsid w:val="005A080C"/>
    <w:rsid w:val="005A0A9A"/>
    <w:rsid w:val="005A1DEC"/>
    <w:rsid w:val="005A1EB4"/>
    <w:rsid w:val="005A20C1"/>
    <w:rsid w:val="005A23FC"/>
    <w:rsid w:val="005A2811"/>
    <w:rsid w:val="005A2A91"/>
    <w:rsid w:val="005A2F74"/>
    <w:rsid w:val="005A313A"/>
    <w:rsid w:val="005A317F"/>
    <w:rsid w:val="005A31D6"/>
    <w:rsid w:val="005A3409"/>
    <w:rsid w:val="005A34CD"/>
    <w:rsid w:val="005A362E"/>
    <w:rsid w:val="005A3636"/>
    <w:rsid w:val="005A36E8"/>
    <w:rsid w:val="005A3ECE"/>
    <w:rsid w:val="005A3EFA"/>
    <w:rsid w:val="005A417A"/>
    <w:rsid w:val="005A43FC"/>
    <w:rsid w:val="005A44A2"/>
    <w:rsid w:val="005A4AF4"/>
    <w:rsid w:val="005A50BC"/>
    <w:rsid w:val="005A559B"/>
    <w:rsid w:val="005A5ABC"/>
    <w:rsid w:val="005A5CB0"/>
    <w:rsid w:val="005A66EA"/>
    <w:rsid w:val="005A6BF2"/>
    <w:rsid w:val="005A6D00"/>
    <w:rsid w:val="005A6F1B"/>
    <w:rsid w:val="005A7035"/>
    <w:rsid w:val="005A7328"/>
    <w:rsid w:val="005A74A9"/>
    <w:rsid w:val="005A74C6"/>
    <w:rsid w:val="005A7810"/>
    <w:rsid w:val="005A7974"/>
    <w:rsid w:val="005A7D1F"/>
    <w:rsid w:val="005B0051"/>
    <w:rsid w:val="005B009A"/>
    <w:rsid w:val="005B0228"/>
    <w:rsid w:val="005B026F"/>
    <w:rsid w:val="005B063D"/>
    <w:rsid w:val="005B0BCB"/>
    <w:rsid w:val="005B0CA3"/>
    <w:rsid w:val="005B0EFA"/>
    <w:rsid w:val="005B11FA"/>
    <w:rsid w:val="005B13E8"/>
    <w:rsid w:val="005B153B"/>
    <w:rsid w:val="005B1A6E"/>
    <w:rsid w:val="005B1D59"/>
    <w:rsid w:val="005B202F"/>
    <w:rsid w:val="005B23D4"/>
    <w:rsid w:val="005B2767"/>
    <w:rsid w:val="005B2C74"/>
    <w:rsid w:val="005B2D74"/>
    <w:rsid w:val="005B2D85"/>
    <w:rsid w:val="005B30FF"/>
    <w:rsid w:val="005B34BA"/>
    <w:rsid w:val="005B34D4"/>
    <w:rsid w:val="005B3A24"/>
    <w:rsid w:val="005B3D51"/>
    <w:rsid w:val="005B492B"/>
    <w:rsid w:val="005B4987"/>
    <w:rsid w:val="005B4BF7"/>
    <w:rsid w:val="005B4FBE"/>
    <w:rsid w:val="005B4FD4"/>
    <w:rsid w:val="005B54B0"/>
    <w:rsid w:val="005B5A2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7E2"/>
    <w:rsid w:val="005B7A07"/>
    <w:rsid w:val="005B7AB5"/>
    <w:rsid w:val="005B7D86"/>
    <w:rsid w:val="005B7EFE"/>
    <w:rsid w:val="005C0435"/>
    <w:rsid w:val="005C08EB"/>
    <w:rsid w:val="005C09D1"/>
    <w:rsid w:val="005C0A9B"/>
    <w:rsid w:val="005C0C6D"/>
    <w:rsid w:val="005C0FE6"/>
    <w:rsid w:val="005C13EA"/>
    <w:rsid w:val="005C13F0"/>
    <w:rsid w:val="005C181F"/>
    <w:rsid w:val="005C1F7F"/>
    <w:rsid w:val="005C2223"/>
    <w:rsid w:val="005C23CB"/>
    <w:rsid w:val="005C25B3"/>
    <w:rsid w:val="005C27F0"/>
    <w:rsid w:val="005C2D25"/>
    <w:rsid w:val="005C35E2"/>
    <w:rsid w:val="005C38C1"/>
    <w:rsid w:val="005C3B84"/>
    <w:rsid w:val="005C43DD"/>
    <w:rsid w:val="005C4465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9F2"/>
    <w:rsid w:val="005C6C6B"/>
    <w:rsid w:val="005C6CEC"/>
    <w:rsid w:val="005C733C"/>
    <w:rsid w:val="005C7460"/>
    <w:rsid w:val="005C7F0B"/>
    <w:rsid w:val="005C7F7A"/>
    <w:rsid w:val="005D089E"/>
    <w:rsid w:val="005D09C8"/>
    <w:rsid w:val="005D0A01"/>
    <w:rsid w:val="005D0E77"/>
    <w:rsid w:val="005D1340"/>
    <w:rsid w:val="005D144D"/>
    <w:rsid w:val="005D1D58"/>
    <w:rsid w:val="005D1EF5"/>
    <w:rsid w:val="005D20AE"/>
    <w:rsid w:val="005D267A"/>
    <w:rsid w:val="005D29B5"/>
    <w:rsid w:val="005D2C1A"/>
    <w:rsid w:val="005D3196"/>
    <w:rsid w:val="005D3500"/>
    <w:rsid w:val="005D3E8B"/>
    <w:rsid w:val="005D41E2"/>
    <w:rsid w:val="005D44DA"/>
    <w:rsid w:val="005D460F"/>
    <w:rsid w:val="005D48F5"/>
    <w:rsid w:val="005D4B64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71B4"/>
    <w:rsid w:val="005D7286"/>
    <w:rsid w:val="005D7490"/>
    <w:rsid w:val="005D7A77"/>
    <w:rsid w:val="005D7ED9"/>
    <w:rsid w:val="005D7F2F"/>
    <w:rsid w:val="005E01C4"/>
    <w:rsid w:val="005E0376"/>
    <w:rsid w:val="005E03FF"/>
    <w:rsid w:val="005E060A"/>
    <w:rsid w:val="005E0788"/>
    <w:rsid w:val="005E0B93"/>
    <w:rsid w:val="005E0BD3"/>
    <w:rsid w:val="005E0BD5"/>
    <w:rsid w:val="005E0CEE"/>
    <w:rsid w:val="005E1131"/>
    <w:rsid w:val="005E11E8"/>
    <w:rsid w:val="005E16BF"/>
    <w:rsid w:val="005E16DC"/>
    <w:rsid w:val="005E18F7"/>
    <w:rsid w:val="005E1982"/>
    <w:rsid w:val="005E205C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852"/>
    <w:rsid w:val="005E4CB2"/>
    <w:rsid w:val="005E4D86"/>
    <w:rsid w:val="005E508E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95"/>
    <w:rsid w:val="005E79E9"/>
    <w:rsid w:val="005F057D"/>
    <w:rsid w:val="005F0AE8"/>
    <w:rsid w:val="005F0E63"/>
    <w:rsid w:val="005F1005"/>
    <w:rsid w:val="005F1CFB"/>
    <w:rsid w:val="005F224E"/>
    <w:rsid w:val="005F28B2"/>
    <w:rsid w:val="005F3374"/>
    <w:rsid w:val="005F368D"/>
    <w:rsid w:val="005F383A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82"/>
    <w:rsid w:val="005F60BE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840"/>
    <w:rsid w:val="0060184F"/>
    <w:rsid w:val="006018BC"/>
    <w:rsid w:val="00601AA6"/>
    <w:rsid w:val="00601B8C"/>
    <w:rsid w:val="00602036"/>
    <w:rsid w:val="006025E1"/>
    <w:rsid w:val="006027A4"/>
    <w:rsid w:val="00602959"/>
    <w:rsid w:val="00602964"/>
    <w:rsid w:val="00603378"/>
    <w:rsid w:val="00603E54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D57"/>
    <w:rsid w:val="00605E3B"/>
    <w:rsid w:val="0060646F"/>
    <w:rsid w:val="006064A9"/>
    <w:rsid w:val="00606694"/>
    <w:rsid w:val="006066F2"/>
    <w:rsid w:val="0060698B"/>
    <w:rsid w:val="00606B07"/>
    <w:rsid w:val="00606BA8"/>
    <w:rsid w:val="00606D7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97C"/>
    <w:rsid w:val="00610DAB"/>
    <w:rsid w:val="00610E61"/>
    <w:rsid w:val="00611117"/>
    <w:rsid w:val="006114EA"/>
    <w:rsid w:val="006116B3"/>
    <w:rsid w:val="006118D0"/>
    <w:rsid w:val="00611B1C"/>
    <w:rsid w:val="00612315"/>
    <w:rsid w:val="00612517"/>
    <w:rsid w:val="00612534"/>
    <w:rsid w:val="0061293A"/>
    <w:rsid w:val="00612E78"/>
    <w:rsid w:val="00612EBC"/>
    <w:rsid w:val="00613674"/>
    <w:rsid w:val="00613763"/>
    <w:rsid w:val="006138E5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AB8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9A"/>
    <w:rsid w:val="006215F7"/>
    <w:rsid w:val="00621CED"/>
    <w:rsid w:val="00621F97"/>
    <w:rsid w:val="00621FA5"/>
    <w:rsid w:val="00621FF3"/>
    <w:rsid w:val="006220DC"/>
    <w:rsid w:val="0062295C"/>
    <w:rsid w:val="00622C3E"/>
    <w:rsid w:val="00623679"/>
    <w:rsid w:val="0062374B"/>
    <w:rsid w:val="00623E97"/>
    <w:rsid w:val="006242F2"/>
    <w:rsid w:val="0062448A"/>
    <w:rsid w:val="006244C3"/>
    <w:rsid w:val="00624777"/>
    <w:rsid w:val="0062480C"/>
    <w:rsid w:val="006248EF"/>
    <w:rsid w:val="00624AD0"/>
    <w:rsid w:val="00624D15"/>
    <w:rsid w:val="00624D2C"/>
    <w:rsid w:val="0062513A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3A"/>
    <w:rsid w:val="00627292"/>
    <w:rsid w:val="006272EC"/>
    <w:rsid w:val="006277C5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C7D"/>
    <w:rsid w:val="0063410C"/>
    <w:rsid w:val="006341A6"/>
    <w:rsid w:val="00634504"/>
    <w:rsid w:val="0063453B"/>
    <w:rsid w:val="00634E38"/>
    <w:rsid w:val="00635224"/>
    <w:rsid w:val="006355E2"/>
    <w:rsid w:val="00635607"/>
    <w:rsid w:val="006359A3"/>
    <w:rsid w:val="00635AC6"/>
    <w:rsid w:val="00635EF5"/>
    <w:rsid w:val="00635FB8"/>
    <w:rsid w:val="00636068"/>
    <w:rsid w:val="006363AA"/>
    <w:rsid w:val="0063642A"/>
    <w:rsid w:val="006365DF"/>
    <w:rsid w:val="00636742"/>
    <w:rsid w:val="0063685A"/>
    <w:rsid w:val="00636A38"/>
    <w:rsid w:val="006371F3"/>
    <w:rsid w:val="0063786B"/>
    <w:rsid w:val="006378C3"/>
    <w:rsid w:val="006378CD"/>
    <w:rsid w:val="00637920"/>
    <w:rsid w:val="00637A46"/>
    <w:rsid w:val="006400ED"/>
    <w:rsid w:val="00640368"/>
    <w:rsid w:val="00640899"/>
    <w:rsid w:val="00640985"/>
    <w:rsid w:val="00640BA2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838"/>
    <w:rsid w:val="00642ACB"/>
    <w:rsid w:val="00642AF8"/>
    <w:rsid w:val="00643120"/>
    <w:rsid w:val="0064352A"/>
    <w:rsid w:val="00643B62"/>
    <w:rsid w:val="00643D75"/>
    <w:rsid w:val="00643DDE"/>
    <w:rsid w:val="00643F34"/>
    <w:rsid w:val="00644089"/>
    <w:rsid w:val="00644764"/>
    <w:rsid w:val="00644C52"/>
    <w:rsid w:val="00644FB7"/>
    <w:rsid w:val="0064514B"/>
    <w:rsid w:val="0064539A"/>
    <w:rsid w:val="006459F2"/>
    <w:rsid w:val="00645F2E"/>
    <w:rsid w:val="0064632A"/>
    <w:rsid w:val="0064656C"/>
    <w:rsid w:val="00646BC7"/>
    <w:rsid w:val="00646BCE"/>
    <w:rsid w:val="006471B4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C75"/>
    <w:rsid w:val="00650D09"/>
    <w:rsid w:val="006516A8"/>
    <w:rsid w:val="00651844"/>
    <w:rsid w:val="006518AC"/>
    <w:rsid w:val="00651EF7"/>
    <w:rsid w:val="0065255D"/>
    <w:rsid w:val="0065307A"/>
    <w:rsid w:val="006532D6"/>
    <w:rsid w:val="006534AD"/>
    <w:rsid w:val="0065383C"/>
    <w:rsid w:val="0065391B"/>
    <w:rsid w:val="0065395E"/>
    <w:rsid w:val="00653DA9"/>
    <w:rsid w:val="0065411F"/>
    <w:rsid w:val="00654120"/>
    <w:rsid w:val="006541C4"/>
    <w:rsid w:val="006542A9"/>
    <w:rsid w:val="0065439E"/>
    <w:rsid w:val="00654574"/>
    <w:rsid w:val="00654848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C6F"/>
    <w:rsid w:val="00661F81"/>
    <w:rsid w:val="00662068"/>
    <w:rsid w:val="00662803"/>
    <w:rsid w:val="00662EDE"/>
    <w:rsid w:val="00663843"/>
    <w:rsid w:val="0066391C"/>
    <w:rsid w:val="00663A9E"/>
    <w:rsid w:val="00663AEA"/>
    <w:rsid w:val="00663DF5"/>
    <w:rsid w:val="00663E4D"/>
    <w:rsid w:val="00664022"/>
    <w:rsid w:val="006641C3"/>
    <w:rsid w:val="006642A1"/>
    <w:rsid w:val="006646AE"/>
    <w:rsid w:val="006648C9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316"/>
    <w:rsid w:val="0066798E"/>
    <w:rsid w:val="00667F9E"/>
    <w:rsid w:val="006701DC"/>
    <w:rsid w:val="0067070F"/>
    <w:rsid w:val="00670913"/>
    <w:rsid w:val="006709E5"/>
    <w:rsid w:val="00670A47"/>
    <w:rsid w:val="00670D7A"/>
    <w:rsid w:val="00670DB0"/>
    <w:rsid w:val="00670E53"/>
    <w:rsid w:val="00670F1D"/>
    <w:rsid w:val="006712F7"/>
    <w:rsid w:val="00671604"/>
    <w:rsid w:val="00671634"/>
    <w:rsid w:val="006718D0"/>
    <w:rsid w:val="00671F94"/>
    <w:rsid w:val="00671FFB"/>
    <w:rsid w:val="0067241E"/>
    <w:rsid w:val="00672474"/>
    <w:rsid w:val="006728E8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503A"/>
    <w:rsid w:val="006751E9"/>
    <w:rsid w:val="006751EC"/>
    <w:rsid w:val="00675324"/>
    <w:rsid w:val="006754FF"/>
    <w:rsid w:val="00675614"/>
    <w:rsid w:val="006757CB"/>
    <w:rsid w:val="00675ECA"/>
    <w:rsid w:val="00676032"/>
    <w:rsid w:val="0067608D"/>
    <w:rsid w:val="006763D7"/>
    <w:rsid w:val="00676495"/>
    <w:rsid w:val="00676667"/>
    <w:rsid w:val="00676807"/>
    <w:rsid w:val="00676A97"/>
    <w:rsid w:val="00676B4F"/>
    <w:rsid w:val="00677574"/>
    <w:rsid w:val="0067773B"/>
    <w:rsid w:val="006779AE"/>
    <w:rsid w:val="00677AB0"/>
    <w:rsid w:val="00677B9C"/>
    <w:rsid w:val="00677CD9"/>
    <w:rsid w:val="00680095"/>
    <w:rsid w:val="006803B6"/>
    <w:rsid w:val="0068097D"/>
    <w:rsid w:val="00680A8E"/>
    <w:rsid w:val="00680B8B"/>
    <w:rsid w:val="00680E77"/>
    <w:rsid w:val="00680FBA"/>
    <w:rsid w:val="00680FD3"/>
    <w:rsid w:val="00681067"/>
    <w:rsid w:val="006810B4"/>
    <w:rsid w:val="006811CD"/>
    <w:rsid w:val="006816CF"/>
    <w:rsid w:val="006819E4"/>
    <w:rsid w:val="00681C82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564"/>
    <w:rsid w:val="00684A5C"/>
    <w:rsid w:val="00684AE9"/>
    <w:rsid w:val="00684BB3"/>
    <w:rsid w:val="00684DA0"/>
    <w:rsid w:val="00685009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43F"/>
    <w:rsid w:val="0069162B"/>
    <w:rsid w:val="006918D5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0F5"/>
    <w:rsid w:val="0069429C"/>
    <w:rsid w:val="00694335"/>
    <w:rsid w:val="00694779"/>
    <w:rsid w:val="006956DA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F16"/>
    <w:rsid w:val="00697F2D"/>
    <w:rsid w:val="006A0301"/>
    <w:rsid w:val="006A0A7A"/>
    <w:rsid w:val="006A0D6F"/>
    <w:rsid w:val="006A14BA"/>
    <w:rsid w:val="006A14C9"/>
    <w:rsid w:val="006A16DC"/>
    <w:rsid w:val="006A19F9"/>
    <w:rsid w:val="006A240D"/>
    <w:rsid w:val="006A245B"/>
    <w:rsid w:val="006A2764"/>
    <w:rsid w:val="006A2E7A"/>
    <w:rsid w:val="006A3143"/>
    <w:rsid w:val="006A333D"/>
    <w:rsid w:val="006A33B3"/>
    <w:rsid w:val="006A34CA"/>
    <w:rsid w:val="006A38AA"/>
    <w:rsid w:val="006A38CA"/>
    <w:rsid w:val="006A3CAF"/>
    <w:rsid w:val="006A3EC6"/>
    <w:rsid w:val="006A4863"/>
    <w:rsid w:val="006A496E"/>
    <w:rsid w:val="006A4988"/>
    <w:rsid w:val="006A49B1"/>
    <w:rsid w:val="006A4DF2"/>
    <w:rsid w:val="006A4F1A"/>
    <w:rsid w:val="006A515E"/>
    <w:rsid w:val="006A52D9"/>
    <w:rsid w:val="006A5C6D"/>
    <w:rsid w:val="006A5D66"/>
    <w:rsid w:val="006A5F74"/>
    <w:rsid w:val="006A635E"/>
    <w:rsid w:val="006A6AFE"/>
    <w:rsid w:val="006A6BA2"/>
    <w:rsid w:val="006A6DCE"/>
    <w:rsid w:val="006A6FC9"/>
    <w:rsid w:val="006A70D5"/>
    <w:rsid w:val="006A75EA"/>
    <w:rsid w:val="006A770F"/>
    <w:rsid w:val="006A779E"/>
    <w:rsid w:val="006A7906"/>
    <w:rsid w:val="006A7D76"/>
    <w:rsid w:val="006A7E2D"/>
    <w:rsid w:val="006A7F2E"/>
    <w:rsid w:val="006A7FBE"/>
    <w:rsid w:val="006B08B8"/>
    <w:rsid w:val="006B0C32"/>
    <w:rsid w:val="006B157F"/>
    <w:rsid w:val="006B187D"/>
    <w:rsid w:val="006B1EF1"/>
    <w:rsid w:val="006B2352"/>
    <w:rsid w:val="006B2404"/>
    <w:rsid w:val="006B2A94"/>
    <w:rsid w:val="006B2C06"/>
    <w:rsid w:val="006B2DFA"/>
    <w:rsid w:val="006B375E"/>
    <w:rsid w:val="006B3B16"/>
    <w:rsid w:val="006B4210"/>
    <w:rsid w:val="006B43A2"/>
    <w:rsid w:val="006B4506"/>
    <w:rsid w:val="006B4512"/>
    <w:rsid w:val="006B4774"/>
    <w:rsid w:val="006B495B"/>
    <w:rsid w:val="006B49B0"/>
    <w:rsid w:val="006B5108"/>
    <w:rsid w:val="006B591B"/>
    <w:rsid w:val="006B5BC1"/>
    <w:rsid w:val="006B5D49"/>
    <w:rsid w:val="006B61AD"/>
    <w:rsid w:val="006B61D7"/>
    <w:rsid w:val="006B62B2"/>
    <w:rsid w:val="006B6D5D"/>
    <w:rsid w:val="006B6F44"/>
    <w:rsid w:val="006B6FCF"/>
    <w:rsid w:val="006B7257"/>
    <w:rsid w:val="006B7473"/>
    <w:rsid w:val="006B781A"/>
    <w:rsid w:val="006B7D5C"/>
    <w:rsid w:val="006B7ECC"/>
    <w:rsid w:val="006B7FD1"/>
    <w:rsid w:val="006C0046"/>
    <w:rsid w:val="006C004B"/>
    <w:rsid w:val="006C0323"/>
    <w:rsid w:val="006C0389"/>
    <w:rsid w:val="006C0639"/>
    <w:rsid w:val="006C070D"/>
    <w:rsid w:val="006C0952"/>
    <w:rsid w:val="006C0962"/>
    <w:rsid w:val="006C10A8"/>
    <w:rsid w:val="006C15BA"/>
    <w:rsid w:val="006C173E"/>
    <w:rsid w:val="006C17A3"/>
    <w:rsid w:val="006C197A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800"/>
    <w:rsid w:val="006C5E5C"/>
    <w:rsid w:val="006C6310"/>
    <w:rsid w:val="006C6487"/>
    <w:rsid w:val="006C65E7"/>
    <w:rsid w:val="006C68E7"/>
    <w:rsid w:val="006C6ADE"/>
    <w:rsid w:val="006C6B9B"/>
    <w:rsid w:val="006C6CD3"/>
    <w:rsid w:val="006C6FA8"/>
    <w:rsid w:val="006C71BC"/>
    <w:rsid w:val="006C730E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682"/>
    <w:rsid w:val="006D0734"/>
    <w:rsid w:val="006D0958"/>
    <w:rsid w:val="006D12BC"/>
    <w:rsid w:val="006D1386"/>
    <w:rsid w:val="006D1842"/>
    <w:rsid w:val="006D1ACD"/>
    <w:rsid w:val="006D25DC"/>
    <w:rsid w:val="006D2679"/>
    <w:rsid w:val="006D29DF"/>
    <w:rsid w:val="006D2BD6"/>
    <w:rsid w:val="006D2D2B"/>
    <w:rsid w:val="006D37C0"/>
    <w:rsid w:val="006D3B4A"/>
    <w:rsid w:val="006D3C11"/>
    <w:rsid w:val="006D3C18"/>
    <w:rsid w:val="006D3C61"/>
    <w:rsid w:val="006D3E08"/>
    <w:rsid w:val="006D4063"/>
    <w:rsid w:val="006D41DB"/>
    <w:rsid w:val="006D43DE"/>
    <w:rsid w:val="006D487C"/>
    <w:rsid w:val="006D4EC2"/>
    <w:rsid w:val="006D5055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B8C"/>
    <w:rsid w:val="006E04F6"/>
    <w:rsid w:val="006E07C4"/>
    <w:rsid w:val="006E0983"/>
    <w:rsid w:val="006E0A7A"/>
    <w:rsid w:val="006E0B28"/>
    <w:rsid w:val="006E13FB"/>
    <w:rsid w:val="006E1834"/>
    <w:rsid w:val="006E19D2"/>
    <w:rsid w:val="006E1A94"/>
    <w:rsid w:val="006E2219"/>
    <w:rsid w:val="006E2522"/>
    <w:rsid w:val="006E2830"/>
    <w:rsid w:val="006E3192"/>
    <w:rsid w:val="006E33E2"/>
    <w:rsid w:val="006E3481"/>
    <w:rsid w:val="006E34C5"/>
    <w:rsid w:val="006E3804"/>
    <w:rsid w:val="006E3C8D"/>
    <w:rsid w:val="006E3CF3"/>
    <w:rsid w:val="006E3DBF"/>
    <w:rsid w:val="006E421F"/>
    <w:rsid w:val="006E4B91"/>
    <w:rsid w:val="006E4F21"/>
    <w:rsid w:val="006E4F23"/>
    <w:rsid w:val="006E5030"/>
    <w:rsid w:val="006E53CA"/>
    <w:rsid w:val="006E5DB1"/>
    <w:rsid w:val="006E5F69"/>
    <w:rsid w:val="006E604B"/>
    <w:rsid w:val="006E6188"/>
    <w:rsid w:val="006E61D5"/>
    <w:rsid w:val="006E65A9"/>
    <w:rsid w:val="006E6756"/>
    <w:rsid w:val="006E68DC"/>
    <w:rsid w:val="006E6AA2"/>
    <w:rsid w:val="006E6AAB"/>
    <w:rsid w:val="006E6D82"/>
    <w:rsid w:val="006E715C"/>
    <w:rsid w:val="006E75D1"/>
    <w:rsid w:val="006E7921"/>
    <w:rsid w:val="006E7E28"/>
    <w:rsid w:val="006F01FD"/>
    <w:rsid w:val="006F026E"/>
    <w:rsid w:val="006F040B"/>
    <w:rsid w:val="006F06D4"/>
    <w:rsid w:val="006F0711"/>
    <w:rsid w:val="006F0749"/>
    <w:rsid w:val="006F0B8D"/>
    <w:rsid w:val="006F1064"/>
    <w:rsid w:val="006F19E3"/>
    <w:rsid w:val="006F23B9"/>
    <w:rsid w:val="006F2444"/>
    <w:rsid w:val="006F28A5"/>
    <w:rsid w:val="006F2BB6"/>
    <w:rsid w:val="006F2C03"/>
    <w:rsid w:val="006F2D84"/>
    <w:rsid w:val="006F2D91"/>
    <w:rsid w:val="006F3A44"/>
    <w:rsid w:val="006F3A7C"/>
    <w:rsid w:val="006F3D5F"/>
    <w:rsid w:val="006F4444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F9"/>
    <w:rsid w:val="006F5E30"/>
    <w:rsid w:val="006F5EB0"/>
    <w:rsid w:val="006F5FF8"/>
    <w:rsid w:val="006F654A"/>
    <w:rsid w:val="006F6CB8"/>
    <w:rsid w:val="006F6DD1"/>
    <w:rsid w:val="006F7D12"/>
    <w:rsid w:val="007003CA"/>
    <w:rsid w:val="007004E5"/>
    <w:rsid w:val="00700957"/>
    <w:rsid w:val="00700A57"/>
    <w:rsid w:val="00700B04"/>
    <w:rsid w:val="00700CEF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83B"/>
    <w:rsid w:val="00702F77"/>
    <w:rsid w:val="0070319C"/>
    <w:rsid w:val="0070379E"/>
    <w:rsid w:val="0070386C"/>
    <w:rsid w:val="00703C13"/>
    <w:rsid w:val="00704259"/>
    <w:rsid w:val="007044DE"/>
    <w:rsid w:val="007045AD"/>
    <w:rsid w:val="00704699"/>
    <w:rsid w:val="0070488C"/>
    <w:rsid w:val="007049C2"/>
    <w:rsid w:val="00704A45"/>
    <w:rsid w:val="00704B7A"/>
    <w:rsid w:val="00704BF8"/>
    <w:rsid w:val="00704F5C"/>
    <w:rsid w:val="00705143"/>
    <w:rsid w:val="00705155"/>
    <w:rsid w:val="007055F7"/>
    <w:rsid w:val="00705608"/>
    <w:rsid w:val="007057DF"/>
    <w:rsid w:val="0070609F"/>
    <w:rsid w:val="007060D2"/>
    <w:rsid w:val="00706284"/>
    <w:rsid w:val="0070651E"/>
    <w:rsid w:val="007066F5"/>
    <w:rsid w:val="00706757"/>
    <w:rsid w:val="00706C99"/>
    <w:rsid w:val="007071E4"/>
    <w:rsid w:val="00707627"/>
    <w:rsid w:val="0070764E"/>
    <w:rsid w:val="00707F3C"/>
    <w:rsid w:val="00710274"/>
    <w:rsid w:val="0071027A"/>
    <w:rsid w:val="0071038D"/>
    <w:rsid w:val="00710BFE"/>
    <w:rsid w:val="00710C5C"/>
    <w:rsid w:val="00710C94"/>
    <w:rsid w:val="007113B5"/>
    <w:rsid w:val="00711518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80"/>
    <w:rsid w:val="00714B21"/>
    <w:rsid w:val="00714DCD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55F"/>
    <w:rsid w:val="00720B7D"/>
    <w:rsid w:val="00720C25"/>
    <w:rsid w:val="00720C2B"/>
    <w:rsid w:val="00721599"/>
    <w:rsid w:val="00721795"/>
    <w:rsid w:val="00721A4D"/>
    <w:rsid w:val="00721F46"/>
    <w:rsid w:val="00721FF8"/>
    <w:rsid w:val="00722019"/>
    <w:rsid w:val="0072206D"/>
    <w:rsid w:val="0072211D"/>
    <w:rsid w:val="007226B9"/>
    <w:rsid w:val="007229F0"/>
    <w:rsid w:val="007237AF"/>
    <w:rsid w:val="00723910"/>
    <w:rsid w:val="00723C98"/>
    <w:rsid w:val="00723E16"/>
    <w:rsid w:val="00724013"/>
    <w:rsid w:val="00724120"/>
    <w:rsid w:val="007241BF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E0B"/>
    <w:rsid w:val="00730E31"/>
    <w:rsid w:val="007310D5"/>
    <w:rsid w:val="00731101"/>
    <w:rsid w:val="007319C1"/>
    <w:rsid w:val="00731B7C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BB2"/>
    <w:rsid w:val="00734C3E"/>
    <w:rsid w:val="00735118"/>
    <w:rsid w:val="0073522A"/>
    <w:rsid w:val="00735807"/>
    <w:rsid w:val="00735A4E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365"/>
    <w:rsid w:val="007403BF"/>
    <w:rsid w:val="007404AE"/>
    <w:rsid w:val="007407D3"/>
    <w:rsid w:val="00740969"/>
    <w:rsid w:val="00740C6F"/>
    <w:rsid w:val="00740E93"/>
    <w:rsid w:val="007413C4"/>
    <w:rsid w:val="007413D0"/>
    <w:rsid w:val="00741414"/>
    <w:rsid w:val="007414DD"/>
    <w:rsid w:val="0074170E"/>
    <w:rsid w:val="007417A0"/>
    <w:rsid w:val="00741B19"/>
    <w:rsid w:val="00741C7B"/>
    <w:rsid w:val="00741F13"/>
    <w:rsid w:val="00742023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777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6109"/>
    <w:rsid w:val="0074639A"/>
    <w:rsid w:val="007464DB"/>
    <w:rsid w:val="00746A1F"/>
    <w:rsid w:val="00746A29"/>
    <w:rsid w:val="00746C35"/>
    <w:rsid w:val="00746C9F"/>
    <w:rsid w:val="007475B6"/>
    <w:rsid w:val="007475BA"/>
    <w:rsid w:val="00747947"/>
    <w:rsid w:val="00747A02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E0"/>
    <w:rsid w:val="007528A0"/>
    <w:rsid w:val="00752A31"/>
    <w:rsid w:val="007531B2"/>
    <w:rsid w:val="0075396C"/>
    <w:rsid w:val="007539E0"/>
    <w:rsid w:val="00753CCA"/>
    <w:rsid w:val="00753D1D"/>
    <w:rsid w:val="00753E98"/>
    <w:rsid w:val="007540B3"/>
    <w:rsid w:val="00754165"/>
    <w:rsid w:val="00754193"/>
    <w:rsid w:val="00754248"/>
    <w:rsid w:val="007545E4"/>
    <w:rsid w:val="007546BF"/>
    <w:rsid w:val="00754F0D"/>
    <w:rsid w:val="007551CC"/>
    <w:rsid w:val="007554BA"/>
    <w:rsid w:val="00755642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96"/>
    <w:rsid w:val="00757762"/>
    <w:rsid w:val="007578AE"/>
    <w:rsid w:val="00757A37"/>
    <w:rsid w:val="00757CA5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10D"/>
    <w:rsid w:val="0076352B"/>
    <w:rsid w:val="0076379A"/>
    <w:rsid w:val="00763A1B"/>
    <w:rsid w:val="00763B2D"/>
    <w:rsid w:val="00763C61"/>
    <w:rsid w:val="00763E3B"/>
    <w:rsid w:val="00764024"/>
    <w:rsid w:val="007640CD"/>
    <w:rsid w:val="00764105"/>
    <w:rsid w:val="00764224"/>
    <w:rsid w:val="007644CE"/>
    <w:rsid w:val="00764614"/>
    <w:rsid w:val="00764A9E"/>
    <w:rsid w:val="00764B83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85D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912"/>
    <w:rsid w:val="00772C0C"/>
    <w:rsid w:val="00772CFD"/>
    <w:rsid w:val="007730CE"/>
    <w:rsid w:val="007735CA"/>
    <w:rsid w:val="00773CA0"/>
    <w:rsid w:val="00774780"/>
    <w:rsid w:val="00774EEE"/>
    <w:rsid w:val="007752D8"/>
    <w:rsid w:val="00775568"/>
    <w:rsid w:val="00775632"/>
    <w:rsid w:val="00775EB5"/>
    <w:rsid w:val="00776196"/>
    <w:rsid w:val="007763A4"/>
    <w:rsid w:val="0077643F"/>
    <w:rsid w:val="00776E90"/>
    <w:rsid w:val="00776E9D"/>
    <w:rsid w:val="007770C8"/>
    <w:rsid w:val="0077723B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0FAE"/>
    <w:rsid w:val="007817E2"/>
    <w:rsid w:val="0078189E"/>
    <w:rsid w:val="00781B1B"/>
    <w:rsid w:val="00781C3A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8E"/>
    <w:rsid w:val="00784BDA"/>
    <w:rsid w:val="00784FE8"/>
    <w:rsid w:val="00785083"/>
    <w:rsid w:val="00785109"/>
    <w:rsid w:val="0078511E"/>
    <w:rsid w:val="00785197"/>
    <w:rsid w:val="00785290"/>
    <w:rsid w:val="00785B01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8DF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1D"/>
    <w:rsid w:val="0079193D"/>
    <w:rsid w:val="00791ADB"/>
    <w:rsid w:val="00791CCF"/>
    <w:rsid w:val="00791D01"/>
    <w:rsid w:val="00791DE6"/>
    <w:rsid w:val="0079201D"/>
    <w:rsid w:val="00792027"/>
    <w:rsid w:val="00792537"/>
    <w:rsid w:val="00792567"/>
    <w:rsid w:val="00792D4E"/>
    <w:rsid w:val="00792DF4"/>
    <w:rsid w:val="00792F38"/>
    <w:rsid w:val="0079301C"/>
    <w:rsid w:val="007930FC"/>
    <w:rsid w:val="00793144"/>
    <w:rsid w:val="0079316B"/>
    <w:rsid w:val="0079333F"/>
    <w:rsid w:val="0079392C"/>
    <w:rsid w:val="00793B8F"/>
    <w:rsid w:val="00793E71"/>
    <w:rsid w:val="0079407F"/>
    <w:rsid w:val="0079409B"/>
    <w:rsid w:val="00794300"/>
    <w:rsid w:val="00794995"/>
    <w:rsid w:val="007951B1"/>
    <w:rsid w:val="00795387"/>
    <w:rsid w:val="007953A9"/>
    <w:rsid w:val="007959D2"/>
    <w:rsid w:val="00795AAD"/>
    <w:rsid w:val="00796002"/>
    <w:rsid w:val="00796094"/>
    <w:rsid w:val="00796D2C"/>
    <w:rsid w:val="00796EB9"/>
    <w:rsid w:val="00797160"/>
    <w:rsid w:val="0079759E"/>
    <w:rsid w:val="007975BC"/>
    <w:rsid w:val="007978B5"/>
    <w:rsid w:val="007A006B"/>
    <w:rsid w:val="007A033D"/>
    <w:rsid w:val="007A0820"/>
    <w:rsid w:val="007A0A0B"/>
    <w:rsid w:val="007A0BAE"/>
    <w:rsid w:val="007A0EB6"/>
    <w:rsid w:val="007A1127"/>
    <w:rsid w:val="007A15A7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EEB"/>
    <w:rsid w:val="007A2F8C"/>
    <w:rsid w:val="007A325F"/>
    <w:rsid w:val="007A36E4"/>
    <w:rsid w:val="007A36F7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B91"/>
    <w:rsid w:val="007A6F4D"/>
    <w:rsid w:val="007A707B"/>
    <w:rsid w:val="007A74EC"/>
    <w:rsid w:val="007A7622"/>
    <w:rsid w:val="007A76F5"/>
    <w:rsid w:val="007B0672"/>
    <w:rsid w:val="007B070B"/>
    <w:rsid w:val="007B07C2"/>
    <w:rsid w:val="007B088D"/>
    <w:rsid w:val="007B0AC2"/>
    <w:rsid w:val="007B13C7"/>
    <w:rsid w:val="007B1404"/>
    <w:rsid w:val="007B1AFA"/>
    <w:rsid w:val="007B1F27"/>
    <w:rsid w:val="007B2442"/>
    <w:rsid w:val="007B298E"/>
    <w:rsid w:val="007B3267"/>
    <w:rsid w:val="007B3756"/>
    <w:rsid w:val="007B3B42"/>
    <w:rsid w:val="007B3DD0"/>
    <w:rsid w:val="007B3ECB"/>
    <w:rsid w:val="007B3F75"/>
    <w:rsid w:val="007B40B4"/>
    <w:rsid w:val="007B4558"/>
    <w:rsid w:val="007B48A2"/>
    <w:rsid w:val="007B4F24"/>
    <w:rsid w:val="007B501C"/>
    <w:rsid w:val="007B506D"/>
    <w:rsid w:val="007B5263"/>
    <w:rsid w:val="007B5ACC"/>
    <w:rsid w:val="007B5AFD"/>
    <w:rsid w:val="007B5B31"/>
    <w:rsid w:val="007B5BDC"/>
    <w:rsid w:val="007B5FBF"/>
    <w:rsid w:val="007B60CB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49E"/>
    <w:rsid w:val="007C1A5E"/>
    <w:rsid w:val="007C2028"/>
    <w:rsid w:val="007C216C"/>
    <w:rsid w:val="007C22A2"/>
    <w:rsid w:val="007C2438"/>
    <w:rsid w:val="007C261A"/>
    <w:rsid w:val="007C2A1A"/>
    <w:rsid w:val="007C30E3"/>
    <w:rsid w:val="007C346C"/>
    <w:rsid w:val="007C3781"/>
    <w:rsid w:val="007C41D2"/>
    <w:rsid w:val="007C427B"/>
    <w:rsid w:val="007C4400"/>
    <w:rsid w:val="007C4678"/>
    <w:rsid w:val="007C4FD2"/>
    <w:rsid w:val="007C5574"/>
    <w:rsid w:val="007C5704"/>
    <w:rsid w:val="007C593E"/>
    <w:rsid w:val="007C6570"/>
    <w:rsid w:val="007C65A5"/>
    <w:rsid w:val="007C664A"/>
    <w:rsid w:val="007C6D83"/>
    <w:rsid w:val="007C7370"/>
    <w:rsid w:val="007C759B"/>
    <w:rsid w:val="007C7B6C"/>
    <w:rsid w:val="007C7C40"/>
    <w:rsid w:val="007C7C7D"/>
    <w:rsid w:val="007C7DAD"/>
    <w:rsid w:val="007C7DDB"/>
    <w:rsid w:val="007D0167"/>
    <w:rsid w:val="007D02AF"/>
    <w:rsid w:val="007D051C"/>
    <w:rsid w:val="007D0A02"/>
    <w:rsid w:val="007D0ACD"/>
    <w:rsid w:val="007D0D93"/>
    <w:rsid w:val="007D0F57"/>
    <w:rsid w:val="007D1018"/>
    <w:rsid w:val="007D111B"/>
    <w:rsid w:val="007D1373"/>
    <w:rsid w:val="007D15C5"/>
    <w:rsid w:val="007D18E7"/>
    <w:rsid w:val="007D1A08"/>
    <w:rsid w:val="007D1C7B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4F30"/>
    <w:rsid w:val="007D50CD"/>
    <w:rsid w:val="007D5126"/>
    <w:rsid w:val="007D5448"/>
    <w:rsid w:val="007D59BA"/>
    <w:rsid w:val="007D60B2"/>
    <w:rsid w:val="007D67E2"/>
    <w:rsid w:val="007D68F5"/>
    <w:rsid w:val="007D6BAE"/>
    <w:rsid w:val="007D6D85"/>
    <w:rsid w:val="007D7330"/>
    <w:rsid w:val="007D7969"/>
    <w:rsid w:val="007D7D8C"/>
    <w:rsid w:val="007E00AF"/>
    <w:rsid w:val="007E02FE"/>
    <w:rsid w:val="007E068D"/>
    <w:rsid w:val="007E08B8"/>
    <w:rsid w:val="007E09ED"/>
    <w:rsid w:val="007E0C0D"/>
    <w:rsid w:val="007E10CE"/>
    <w:rsid w:val="007E14DA"/>
    <w:rsid w:val="007E19A8"/>
    <w:rsid w:val="007E1CD6"/>
    <w:rsid w:val="007E1EDE"/>
    <w:rsid w:val="007E1F27"/>
    <w:rsid w:val="007E20A0"/>
    <w:rsid w:val="007E21B9"/>
    <w:rsid w:val="007E21EC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616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3BB"/>
    <w:rsid w:val="007E7715"/>
    <w:rsid w:val="007E7740"/>
    <w:rsid w:val="007E79D8"/>
    <w:rsid w:val="007E7D21"/>
    <w:rsid w:val="007F01C0"/>
    <w:rsid w:val="007F064D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40AB"/>
    <w:rsid w:val="007F4112"/>
    <w:rsid w:val="007F44F4"/>
    <w:rsid w:val="007F4840"/>
    <w:rsid w:val="007F4B62"/>
    <w:rsid w:val="007F4F90"/>
    <w:rsid w:val="007F518A"/>
    <w:rsid w:val="007F53CF"/>
    <w:rsid w:val="007F5E6C"/>
    <w:rsid w:val="007F6080"/>
    <w:rsid w:val="007F6914"/>
    <w:rsid w:val="007F6A5A"/>
    <w:rsid w:val="007F6B9F"/>
    <w:rsid w:val="007F6EB7"/>
    <w:rsid w:val="007F7167"/>
    <w:rsid w:val="007F74DA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B2A"/>
    <w:rsid w:val="00801D00"/>
    <w:rsid w:val="00801DDE"/>
    <w:rsid w:val="008022B6"/>
    <w:rsid w:val="008028C6"/>
    <w:rsid w:val="00802A3B"/>
    <w:rsid w:val="00802C5A"/>
    <w:rsid w:val="00803061"/>
    <w:rsid w:val="00803694"/>
    <w:rsid w:val="008037B4"/>
    <w:rsid w:val="0080385B"/>
    <w:rsid w:val="00803E0A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10034"/>
    <w:rsid w:val="008103D4"/>
    <w:rsid w:val="00810429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E4A"/>
    <w:rsid w:val="00813F4A"/>
    <w:rsid w:val="008145A6"/>
    <w:rsid w:val="008145BF"/>
    <w:rsid w:val="0081540C"/>
    <w:rsid w:val="008156C2"/>
    <w:rsid w:val="00816A8D"/>
    <w:rsid w:val="00816DE0"/>
    <w:rsid w:val="00816E04"/>
    <w:rsid w:val="00816FFE"/>
    <w:rsid w:val="00817004"/>
    <w:rsid w:val="0081707F"/>
    <w:rsid w:val="00817A66"/>
    <w:rsid w:val="00817A83"/>
    <w:rsid w:val="00817B4D"/>
    <w:rsid w:val="00817D3E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785"/>
    <w:rsid w:val="008228B9"/>
    <w:rsid w:val="00822B5D"/>
    <w:rsid w:val="00822C05"/>
    <w:rsid w:val="00822F39"/>
    <w:rsid w:val="00822F79"/>
    <w:rsid w:val="00823005"/>
    <w:rsid w:val="0082366F"/>
    <w:rsid w:val="00823D7C"/>
    <w:rsid w:val="00823DFB"/>
    <w:rsid w:val="00824255"/>
    <w:rsid w:val="008247E0"/>
    <w:rsid w:val="0082499C"/>
    <w:rsid w:val="00824A6A"/>
    <w:rsid w:val="008250E5"/>
    <w:rsid w:val="008251AB"/>
    <w:rsid w:val="0082555E"/>
    <w:rsid w:val="00825670"/>
    <w:rsid w:val="0082598B"/>
    <w:rsid w:val="008259AC"/>
    <w:rsid w:val="00825A3F"/>
    <w:rsid w:val="00825B33"/>
    <w:rsid w:val="00826585"/>
    <w:rsid w:val="0082684D"/>
    <w:rsid w:val="00826861"/>
    <w:rsid w:val="00827319"/>
    <w:rsid w:val="0082751B"/>
    <w:rsid w:val="008275C5"/>
    <w:rsid w:val="008279CD"/>
    <w:rsid w:val="00827AC4"/>
    <w:rsid w:val="00827E1F"/>
    <w:rsid w:val="0083063D"/>
    <w:rsid w:val="00830A03"/>
    <w:rsid w:val="00830BA4"/>
    <w:rsid w:val="00830BAD"/>
    <w:rsid w:val="00830F07"/>
    <w:rsid w:val="00830F5C"/>
    <w:rsid w:val="00830FBA"/>
    <w:rsid w:val="008310CB"/>
    <w:rsid w:val="00831326"/>
    <w:rsid w:val="00831391"/>
    <w:rsid w:val="00831633"/>
    <w:rsid w:val="00831808"/>
    <w:rsid w:val="00831999"/>
    <w:rsid w:val="008319D9"/>
    <w:rsid w:val="00831C06"/>
    <w:rsid w:val="00831FF3"/>
    <w:rsid w:val="008322E1"/>
    <w:rsid w:val="0083245E"/>
    <w:rsid w:val="0083264D"/>
    <w:rsid w:val="00832B8B"/>
    <w:rsid w:val="00832C0A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6ED5"/>
    <w:rsid w:val="008371E4"/>
    <w:rsid w:val="008375E9"/>
    <w:rsid w:val="00837C70"/>
    <w:rsid w:val="00837EBC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15C"/>
    <w:rsid w:val="0084262B"/>
    <w:rsid w:val="008426F1"/>
    <w:rsid w:val="00842B57"/>
    <w:rsid w:val="00842EFC"/>
    <w:rsid w:val="008435D0"/>
    <w:rsid w:val="008435F1"/>
    <w:rsid w:val="0084367A"/>
    <w:rsid w:val="00843875"/>
    <w:rsid w:val="008439B3"/>
    <w:rsid w:val="00843CE7"/>
    <w:rsid w:val="008444FE"/>
    <w:rsid w:val="0084482F"/>
    <w:rsid w:val="00844A3E"/>
    <w:rsid w:val="00844B0A"/>
    <w:rsid w:val="00844D1D"/>
    <w:rsid w:val="00844DDE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DBE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87"/>
    <w:rsid w:val="00852EDF"/>
    <w:rsid w:val="0085304C"/>
    <w:rsid w:val="00853077"/>
    <w:rsid w:val="008537A7"/>
    <w:rsid w:val="00853D91"/>
    <w:rsid w:val="00854918"/>
    <w:rsid w:val="00854B6E"/>
    <w:rsid w:val="00854BEB"/>
    <w:rsid w:val="00854FC7"/>
    <w:rsid w:val="00855CC5"/>
    <w:rsid w:val="0085652E"/>
    <w:rsid w:val="008565B6"/>
    <w:rsid w:val="008569A8"/>
    <w:rsid w:val="00856BE2"/>
    <w:rsid w:val="00856C7D"/>
    <w:rsid w:val="008575E1"/>
    <w:rsid w:val="00857636"/>
    <w:rsid w:val="00857C8F"/>
    <w:rsid w:val="00860283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BF4"/>
    <w:rsid w:val="008641A0"/>
    <w:rsid w:val="00865209"/>
    <w:rsid w:val="00865397"/>
    <w:rsid w:val="00865476"/>
    <w:rsid w:val="00865F97"/>
    <w:rsid w:val="00866172"/>
    <w:rsid w:val="00866178"/>
    <w:rsid w:val="00866664"/>
    <w:rsid w:val="0086692F"/>
    <w:rsid w:val="00866970"/>
    <w:rsid w:val="00866979"/>
    <w:rsid w:val="00866A19"/>
    <w:rsid w:val="00866B12"/>
    <w:rsid w:val="00866B24"/>
    <w:rsid w:val="00866C00"/>
    <w:rsid w:val="00866C4A"/>
    <w:rsid w:val="00866F36"/>
    <w:rsid w:val="00866FEF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83D"/>
    <w:rsid w:val="0087198E"/>
    <w:rsid w:val="00871F02"/>
    <w:rsid w:val="00872081"/>
    <w:rsid w:val="00872394"/>
    <w:rsid w:val="008723B6"/>
    <w:rsid w:val="008725DE"/>
    <w:rsid w:val="008725FA"/>
    <w:rsid w:val="008726D2"/>
    <w:rsid w:val="00872CC2"/>
    <w:rsid w:val="00872CD0"/>
    <w:rsid w:val="00873115"/>
    <w:rsid w:val="00873407"/>
    <w:rsid w:val="0087373E"/>
    <w:rsid w:val="00873B72"/>
    <w:rsid w:val="00873BD0"/>
    <w:rsid w:val="00873C12"/>
    <w:rsid w:val="00873C53"/>
    <w:rsid w:val="00873ED3"/>
    <w:rsid w:val="008747FC"/>
    <w:rsid w:val="008749B0"/>
    <w:rsid w:val="00874CF3"/>
    <w:rsid w:val="00874D1F"/>
    <w:rsid w:val="00874D51"/>
    <w:rsid w:val="00875138"/>
    <w:rsid w:val="008751E2"/>
    <w:rsid w:val="008761D1"/>
    <w:rsid w:val="00876245"/>
    <w:rsid w:val="008762A4"/>
    <w:rsid w:val="00876532"/>
    <w:rsid w:val="00876716"/>
    <w:rsid w:val="0087699C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A86"/>
    <w:rsid w:val="00881AA7"/>
    <w:rsid w:val="00881B57"/>
    <w:rsid w:val="00881C90"/>
    <w:rsid w:val="00882298"/>
    <w:rsid w:val="008826DF"/>
    <w:rsid w:val="00882820"/>
    <w:rsid w:val="008829A1"/>
    <w:rsid w:val="008831B9"/>
    <w:rsid w:val="00883355"/>
    <w:rsid w:val="00883A7B"/>
    <w:rsid w:val="00883A95"/>
    <w:rsid w:val="008840DC"/>
    <w:rsid w:val="00884135"/>
    <w:rsid w:val="00884188"/>
    <w:rsid w:val="008841BB"/>
    <w:rsid w:val="008842DF"/>
    <w:rsid w:val="00884463"/>
    <w:rsid w:val="008846FB"/>
    <w:rsid w:val="00884851"/>
    <w:rsid w:val="00884D6D"/>
    <w:rsid w:val="0088528C"/>
    <w:rsid w:val="00885543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EB9"/>
    <w:rsid w:val="0089113D"/>
    <w:rsid w:val="00891166"/>
    <w:rsid w:val="0089147B"/>
    <w:rsid w:val="00891CA4"/>
    <w:rsid w:val="00891D44"/>
    <w:rsid w:val="00891EE6"/>
    <w:rsid w:val="00892031"/>
    <w:rsid w:val="0089284F"/>
    <w:rsid w:val="00892EA2"/>
    <w:rsid w:val="008936C3"/>
    <w:rsid w:val="00893B32"/>
    <w:rsid w:val="00894303"/>
    <w:rsid w:val="008944A4"/>
    <w:rsid w:val="00894675"/>
    <w:rsid w:val="0089532A"/>
    <w:rsid w:val="00895384"/>
    <w:rsid w:val="008953F9"/>
    <w:rsid w:val="008957D9"/>
    <w:rsid w:val="0089583D"/>
    <w:rsid w:val="00895D8B"/>
    <w:rsid w:val="00895E74"/>
    <w:rsid w:val="00895F2D"/>
    <w:rsid w:val="00896147"/>
    <w:rsid w:val="00896FCD"/>
    <w:rsid w:val="00897194"/>
    <w:rsid w:val="008971B9"/>
    <w:rsid w:val="008971C6"/>
    <w:rsid w:val="0089720D"/>
    <w:rsid w:val="008973E4"/>
    <w:rsid w:val="00897A3D"/>
    <w:rsid w:val="00897B70"/>
    <w:rsid w:val="00897E7C"/>
    <w:rsid w:val="008A02C1"/>
    <w:rsid w:val="008A04F1"/>
    <w:rsid w:val="008A05B0"/>
    <w:rsid w:val="008A08A6"/>
    <w:rsid w:val="008A0E11"/>
    <w:rsid w:val="008A1373"/>
    <w:rsid w:val="008A1746"/>
    <w:rsid w:val="008A1784"/>
    <w:rsid w:val="008A19BF"/>
    <w:rsid w:val="008A1C04"/>
    <w:rsid w:val="008A1C4F"/>
    <w:rsid w:val="008A1DE5"/>
    <w:rsid w:val="008A201E"/>
    <w:rsid w:val="008A2584"/>
    <w:rsid w:val="008A2DA3"/>
    <w:rsid w:val="008A2E84"/>
    <w:rsid w:val="008A2F45"/>
    <w:rsid w:val="008A3051"/>
    <w:rsid w:val="008A378E"/>
    <w:rsid w:val="008A3DF5"/>
    <w:rsid w:val="008A4AE2"/>
    <w:rsid w:val="008A4B09"/>
    <w:rsid w:val="008A4BFB"/>
    <w:rsid w:val="008A4DB1"/>
    <w:rsid w:val="008A5148"/>
    <w:rsid w:val="008A538B"/>
    <w:rsid w:val="008A5C74"/>
    <w:rsid w:val="008A5D71"/>
    <w:rsid w:val="008A6172"/>
    <w:rsid w:val="008A61AD"/>
    <w:rsid w:val="008A684F"/>
    <w:rsid w:val="008A68CF"/>
    <w:rsid w:val="008A6928"/>
    <w:rsid w:val="008A6D03"/>
    <w:rsid w:val="008A6E11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699"/>
    <w:rsid w:val="008B488D"/>
    <w:rsid w:val="008B4B0F"/>
    <w:rsid w:val="008B4B40"/>
    <w:rsid w:val="008B4DB0"/>
    <w:rsid w:val="008B4EBB"/>
    <w:rsid w:val="008B5122"/>
    <w:rsid w:val="008B59C1"/>
    <w:rsid w:val="008B5B24"/>
    <w:rsid w:val="008B5BD1"/>
    <w:rsid w:val="008B6007"/>
    <w:rsid w:val="008B600A"/>
    <w:rsid w:val="008B629A"/>
    <w:rsid w:val="008B65A5"/>
    <w:rsid w:val="008B692F"/>
    <w:rsid w:val="008B6AB9"/>
    <w:rsid w:val="008B6F3C"/>
    <w:rsid w:val="008B7B6A"/>
    <w:rsid w:val="008B7D91"/>
    <w:rsid w:val="008C050F"/>
    <w:rsid w:val="008C05B6"/>
    <w:rsid w:val="008C10BB"/>
    <w:rsid w:val="008C1127"/>
    <w:rsid w:val="008C1136"/>
    <w:rsid w:val="008C1449"/>
    <w:rsid w:val="008C1549"/>
    <w:rsid w:val="008C15F7"/>
    <w:rsid w:val="008C1BF1"/>
    <w:rsid w:val="008C1E02"/>
    <w:rsid w:val="008C1FFE"/>
    <w:rsid w:val="008C280B"/>
    <w:rsid w:val="008C298B"/>
    <w:rsid w:val="008C29A6"/>
    <w:rsid w:val="008C2A77"/>
    <w:rsid w:val="008C2BB7"/>
    <w:rsid w:val="008C2BF6"/>
    <w:rsid w:val="008C3180"/>
    <w:rsid w:val="008C3677"/>
    <w:rsid w:val="008C393C"/>
    <w:rsid w:val="008C39AA"/>
    <w:rsid w:val="008C3C0E"/>
    <w:rsid w:val="008C4075"/>
    <w:rsid w:val="008C421D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9FB"/>
    <w:rsid w:val="008C7240"/>
    <w:rsid w:val="008C7723"/>
    <w:rsid w:val="008C7A32"/>
    <w:rsid w:val="008C7AFE"/>
    <w:rsid w:val="008C7CB8"/>
    <w:rsid w:val="008C7F07"/>
    <w:rsid w:val="008C7FD9"/>
    <w:rsid w:val="008D0024"/>
    <w:rsid w:val="008D0405"/>
    <w:rsid w:val="008D06FA"/>
    <w:rsid w:val="008D0B60"/>
    <w:rsid w:val="008D0D03"/>
    <w:rsid w:val="008D1392"/>
    <w:rsid w:val="008D1C92"/>
    <w:rsid w:val="008D1D65"/>
    <w:rsid w:val="008D1D97"/>
    <w:rsid w:val="008D20EA"/>
    <w:rsid w:val="008D2753"/>
    <w:rsid w:val="008D3655"/>
    <w:rsid w:val="008D36B9"/>
    <w:rsid w:val="008D3C73"/>
    <w:rsid w:val="008D3DC3"/>
    <w:rsid w:val="008D3F01"/>
    <w:rsid w:val="008D40FA"/>
    <w:rsid w:val="008D416C"/>
    <w:rsid w:val="008D4335"/>
    <w:rsid w:val="008D44FD"/>
    <w:rsid w:val="008D47D9"/>
    <w:rsid w:val="008D485F"/>
    <w:rsid w:val="008D4944"/>
    <w:rsid w:val="008D4A59"/>
    <w:rsid w:val="008D4D5A"/>
    <w:rsid w:val="008D4F34"/>
    <w:rsid w:val="008D5692"/>
    <w:rsid w:val="008D579F"/>
    <w:rsid w:val="008D5A5F"/>
    <w:rsid w:val="008D5FB6"/>
    <w:rsid w:val="008D60D3"/>
    <w:rsid w:val="008D61FB"/>
    <w:rsid w:val="008D66A0"/>
    <w:rsid w:val="008D692D"/>
    <w:rsid w:val="008D6CFC"/>
    <w:rsid w:val="008D6D53"/>
    <w:rsid w:val="008D6DA1"/>
    <w:rsid w:val="008D75BB"/>
    <w:rsid w:val="008D78FA"/>
    <w:rsid w:val="008D79BC"/>
    <w:rsid w:val="008D7BA4"/>
    <w:rsid w:val="008D7BC8"/>
    <w:rsid w:val="008D7E65"/>
    <w:rsid w:val="008E0026"/>
    <w:rsid w:val="008E02E1"/>
    <w:rsid w:val="008E038A"/>
    <w:rsid w:val="008E0447"/>
    <w:rsid w:val="008E0464"/>
    <w:rsid w:val="008E04A5"/>
    <w:rsid w:val="008E0677"/>
    <w:rsid w:val="008E086D"/>
    <w:rsid w:val="008E0B91"/>
    <w:rsid w:val="008E1856"/>
    <w:rsid w:val="008E1B15"/>
    <w:rsid w:val="008E1C66"/>
    <w:rsid w:val="008E1D1D"/>
    <w:rsid w:val="008E1E60"/>
    <w:rsid w:val="008E220C"/>
    <w:rsid w:val="008E225B"/>
    <w:rsid w:val="008E2328"/>
    <w:rsid w:val="008E2A0E"/>
    <w:rsid w:val="008E2D43"/>
    <w:rsid w:val="008E30F2"/>
    <w:rsid w:val="008E31FB"/>
    <w:rsid w:val="008E3204"/>
    <w:rsid w:val="008E3285"/>
    <w:rsid w:val="008E350C"/>
    <w:rsid w:val="008E392C"/>
    <w:rsid w:val="008E3D6E"/>
    <w:rsid w:val="008E3FB2"/>
    <w:rsid w:val="008E3FED"/>
    <w:rsid w:val="008E40AD"/>
    <w:rsid w:val="008E437D"/>
    <w:rsid w:val="008E47BD"/>
    <w:rsid w:val="008E4848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F0001"/>
    <w:rsid w:val="008F01B3"/>
    <w:rsid w:val="008F0237"/>
    <w:rsid w:val="008F0503"/>
    <w:rsid w:val="008F060E"/>
    <w:rsid w:val="008F0821"/>
    <w:rsid w:val="008F0856"/>
    <w:rsid w:val="008F0C18"/>
    <w:rsid w:val="008F0E86"/>
    <w:rsid w:val="008F1225"/>
    <w:rsid w:val="008F1431"/>
    <w:rsid w:val="008F1459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3F28"/>
    <w:rsid w:val="008F438F"/>
    <w:rsid w:val="008F4407"/>
    <w:rsid w:val="008F47A0"/>
    <w:rsid w:val="008F482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6F92"/>
    <w:rsid w:val="008F7040"/>
    <w:rsid w:val="008F7382"/>
    <w:rsid w:val="008F74A8"/>
    <w:rsid w:val="008F7A48"/>
    <w:rsid w:val="008F7C84"/>
    <w:rsid w:val="008F7D74"/>
    <w:rsid w:val="008F7E8F"/>
    <w:rsid w:val="00900572"/>
    <w:rsid w:val="009006F5"/>
    <w:rsid w:val="009012DE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789"/>
    <w:rsid w:val="009039E4"/>
    <w:rsid w:val="00904137"/>
    <w:rsid w:val="00904427"/>
    <w:rsid w:val="009044F1"/>
    <w:rsid w:val="00904A10"/>
    <w:rsid w:val="00905027"/>
    <w:rsid w:val="009050DA"/>
    <w:rsid w:val="009051FF"/>
    <w:rsid w:val="00905544"/>
    <w:rsid w:val="009055B5"/>
    <w:rsid w:val="00905839"/>
    <w:rsid w:val="0090599F"/>
    <w:rsid w:val="00905ACE"/>
    <w:rsid w:val="00905B12"/>
    <w:rsid w:val="00905B14"/>
    <w:rsid w:val="00905BDA"/>
    <w:rsid w:val="00905E46"/>
    <w:rsid w:val="00905F81"/>
    <w:rsid w:val="00905FC0"/>
    <w:rsid w:val="00906761"/>
    <w:rsid w:val="00906944"/>
    <w:rsid w:val="00906AB0"/>
    <w:rsid w:val="00906AE5"/>
    <w:rsid w:val="00906B5E"/>
    <w:rsid w:val="009070B4"/>
    <w:rsid w:val="009071D9"/>
    <w:rsid w:val="00907340"/>
    <w:rsid w:val="00907652"/>
    <w:rsid w:val="00907697"/>
    <w:rsid w:val="009077BD"/>
    <w:rsid w:val="00907D15"/>
    <w:rsid w:val="00907EB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838"/>
    <w:rsid w:val="009128D7"/>
    <w:rsid w:val="00912A19"/>
    <w:rsid w:val="00912BB0"/>
    <w:rsid w:val="00912C14"/>
    <w:rsid w:val="00912C83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2F"/>
    <w:rsid w:val="00914FCD"/>
    <w:rsid w:val="0091557F"/>
    <w:rsid w:val="00915823"/>
    <w:rsid w:val="0091582C"/>
    <w:rsid w:val="00915A5E"/>
    <w:rsid w:val="00915ACA"/>
    <w:rsid w:val="009161EC"/>
    <w:rsid w:val="0091671E"/>
    <w:rsid w:val="0091735F"/>
    <w:rsid w:val="0091745B"/>
    <w:rsid w:val="00917720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F2E"/>
    <w:rsid w:val="00923229"/>
    <w:rsid w:val="00923248"/>
    <w:rsid w:val="00923949"/>
    <w:rsid w:val="00923DEF"/>
    <w:rsid w:val="00924273"/>
    <w:rsid w:val="0092453C"/>
    <w:rsid w:val="0092463B"/>
    <w:rsid w:val="0092467C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96E"/>
    <w:rsid w:val="00925AB2"/>
    <w:rsid w:val="00926483"/>
    <w:rsid w:val="00926534"/>
    <w:rsid w:val="009265A6"/>
    <w:rsid w:val="00926A38"/>
    <w:rsid w:val="00926D98"/>
    <w:rsid w:val="0092722C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903"/>
    <w:rsid w:val="009309C6"/>
    <w:rsid w:val="00930D15"/>
    <w:rsid w:val="00930F21"/>
    <w:rsid w:val="009314E1"/>
    <w:rsid w:val="00931757"/>
    <w:rsid w:val="00931AD0"/>
    <w:rsid w:val="00931CDA"/>
    <w:rsid w:val="00931CE4"/>
    <w:rsid w:val="00931D6B"/>
    <w:rsid w:val="009320A5"/>
    <w:rsid w:val="00932971"/>
    <w:rsid w:val="00932B50"/>
    <w:rsid w:val="009333A6"/>
    <w:rsid w:val="00933649"/>
    <w:rsid w:val="00933698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407"/>
    <w:rsid w:val="009366C8"/>
    <w:rsid w:val="0093689B"/>
    <w:rsid w:val="00936A9C"/>
    <w:rsid w:val="0093720D"/>
    <w:rsid w:val="009378E2"/>
    <w:rsid w:val="00937AB1"/>
    <w:rsid w:val="0094002C"/>
    <w:rsid w:val="00940534"/>
    <w:rsid w:val="0094053B"/>
    <w:rsid w:val="00940779"/>
    <w:rsid w:val="0094077B"/>
    <w:rsid w:val="009409BF"/>
    <w:rsid w:val="00940B12"/>
    <w:rsid w:val="009410A5"/>
    <w:rsid w:val="009412A4"/>
    <w:rsid w:val="0094138A"/>
    <w:rsid w:val="00941501"/>
    <w:rsid w:val="00941C4E"/>
    <w:rsid w:val="00941D19"/>
    <w:rsid w:val="00941F7B"/>
    <w:rsid w:val="00942268"/>
    <w:rsid w:val="00942741"/>
    <w:rsid w:val="009429F0"/>
    <w:rsid w:val="00942E38"/>
    <w:rsid w:val="00942F08"/>
    <w:rsid w:val="00943A9B"/>
    <w:rsid w:val="00943CD4"/>
    <w:rsid w:val="00943F40"/>
    <w:rsid w:val="00944264"/>
    <w:rsid w:val="00944385"/>
    <w:rsid w:val="009445E6"/>
    <w:rsid w:val="00945A2A"/>
    <w:rsid w:val="00945B9E"/>
    <w:rsid w:val="00945F90"/>
    <w:rsid w:val="0094627A"/>
    <w:rsid w:val="0094654D"/>
    <w:rsid w:val="0094655C"/>
    <w:rsid w:val="00946756"/>
    <w:rsid w:val="00947393"/>
    <w:rsid w:val="009475E5"/>
    <w:rsid w:val="0094795E"/>
    <w:rsid w:val="00947A55"/>
    <w:rsid w:val="00947C2F"/>
    <w:rsid w:val="00950066"/>
    <w:rsid w:val="0095022E"/>
    <w:rsid w:val="00950423"/>
    <w:rsid w:val="009504A8"/>
    <w:rsid w:val="009504BB"/>
    <w:rsid w:val="00950511"/>
    <w:rsid w:val="009509BC"/>
    <w:rsid w:val="00950B06"/>
    <w:rsid w:val="00950BE5"/>
    <w:rsid w:val="00951088"/>
    <w:rsid w:val="00951625"/>
    <w:rsid w:val="0095163C"/>
    <w:rsid w:val="00951737"/>
    <w:rsid w:val="00951E73"/>
    <w:rsid w:val="0095229A"/>
    <w:rsid w:val="00952519"/>
    <w:rsid w:val="00953152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D98"/>
    <w:rsid w:val="0095512F"/>
    <w:rsid w:val="009552C4"/>
    <w:rsid w:val="0095546F"/>
    <w:rsid w:val="009554ED"/>
    <w:rsid w:val="00955692"/>
    <w:rsid w:val="00955850"/>
    <w:rsid w:val="00955C9B"/>
    <w:rsid w:val="00955D15"/>
    <w:rsid w:val="00955DE4"/>
    <w:rsid w:val="00955EB9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12C0"/>
    <w:rsid w:val="00961402"/>
    <w:rsid w:val="0096171F"/>
    <w:rsid w:val="00961898"/>
    <w:rsid w:val="009619D0"/>
    <w:rsid w:val="00961DC5"/>
    <w:rsid w:val="00962222"/>
    <w:rsid w:val="00962F6D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88"/>
    <w:rsid w:val="009660A9"/>
    <w:rsid w:val="009661F0"/>
    <w:rsid w:val="009662F8"/>
    <w:rsid w:val="009665B2"/>
    <w:rsid w:val="0096678F"/>
    <w:rsid w:val="00967493"/>
    <w:rsid w:val="0096754A"/>
    <w:rsid w:val="009677E8"/>
    <w:rsid w:val="00967E47"/>
    <w:rsid w:val="009702FE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953"/>
    <w:rsid w:val="00971C88"/>
    <w:rsid w:val="00971E76"/>
    <w:rsid w:val="00971EDA"/>
    <w:rsid w:val="00972435"/>
    <w:rsid w:val="009725D5"/>
    <w:rsid w:val="009726D2"/>
    <w:rsid w:val="0097278A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6E9"/>
    <w:rsid w:val="00975798"/>
    <w:rsid w:val="00975D04"/>
    <w:rsid w:val="009761A0"/>
    <w:rsid w:val="009769CE"/>
    <w:rsid w:val="00976BFA"/>
    <w:rsid w:val="00976C4F"/>
    <w:rsid w:val="00976C54"/>
    <w:rsid w:val="00976CE8"/>
    <w:rsid w:val="00976D39"/>
    <w:rsid w:val="00977456"/>
    <w:rsid w:val="00977B94"/>
    <w:rsid w:val="00977BB4"/>
    <w:rsid w:val="00977CD2"/>
    <w:rsid w:val="00977DB2"/>
    <w:rsid w:val="00977F2A"/>
    <w:rsid w:val="00977F6F"/>
    <w:rsid w:val="009804C5"/>
    <w:rsid w:val="009804F6"/>
    <w:rsid w:val="00980613"/>
    <w:rsid w:val="00980AC5"/>
    <w:rsid w:val="00980AD5"/>
    <w:rsid w:val="0098105E"/>
    <w:rsid w:val="009810BB"/>
    <w:rsid w:val="009813B3"/>
    <w:rsid w:val="0098190B"/>
    <w:rsid w:val="00981B8B"/>
    <w:rsid w:val="00981C6C"/>
    <w:rsid w:val="00981EA0"/>
    <w:rsid w:val="00981F88"/>
    <w:rsid w:val="0098220B"/>
    <w:rsid w:val="009827E6"/>
    <w:rsid w:val="00982AB9"/>
    <w:rsid w:val="00982AC6"/>
    <w:rsid w:val="009830A4"/>
    <w:rsid w:val="0098353A"/>
    <w:rsid w:val="00983923"/>
    <w:rsid w:val="00983EA0"/>
    <w:rsid w:val="00983FE0"/>
    <w:rsid w:val="0098455F"/>
    <w:rsid w:val="00984F4F"/>
    <w:rsid w:val="00984FB3"/>
    <w:rsid w:val="00985248"/>
    <w:rsid w:val="00985751"/>
    <w:rsid w:val="00985C5B"/>
    <w:rsid w:val="00985C8E"/>
    <w:rsid w:val="00985D40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3F9"/>
    <w:rsid w:val="00987422"/>
    <w:rsid w:val="0098745F"/>
    <w:rsid w:val="0098755D"/>
    <w:rsid w:val="00987775"/>
    <w:rsid w:val="00987BB7"/>
    <w:rsid w:val="00987D99"/>
    <w:rsid w:val="00987EAE"/>
    <w:rsid w:val="00987EB8"/>
    <w:rsid w:val="00987FDE"/>
    <w:rsid w:val="00990186"/>
    <w:rsid w:val="00990477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D85"/>
    <w:rsid w:val="00996EAE"/>
    <w:rsid w:val="00997524"/>
    <w:rsid w:val="00997AD8"/>
    <w:rsid w:val="00997DFB"/>
    <w:rsid w:val="009A00B3"/>
    <w:rsid w:val="009A01A7"/>
    <w:rsid w:val="009A0C5A"/>
    <w:rsid w:val="009A0C7E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BB8"/>
    <w:rsid w:val="009A3EE0"/>
    <w:rsid w:val="009A3F53"/>
    <w:rsid w:val="009A422F"/>
    <w:rsid w:val="009A44D8"/>
    <w:rsid w:val="009A46D9"/>
    <w:rsid w:val="009A4A34"/>
    <w:rsid w:val="009A53C6"/>
    <w:rsid w:val="009A5585"/>
    <w:rsid w:val="009A57AD"/>
    <w:rsid w:val="009A583E"/>
    <w:rsid w:val="009A5950"/>
    <w:rsid w:val="009A5B16"/>
    <w:rsid w:val="009A60D7"/>
    <w:rsid w:val="009A6763"/>
    <w:rsid w:val="009A68F8"/>
    <w:rsid w:val="009A6B89"/>
    <w:rsid w:val="009A6C0C"/>
    <w:rsid w:val="009A6C2B"/>
    <w:rsid w:val="009A6DCD"/>
    <w:rsid w:val="009A6E22"/>
    <w:rsid w:val="009A6FF1"/>
    <w:rsid w:val="009A708D"/>
    <w:rsid w:val="009A7095"/>
    <w:rsid w:val="009A730A"/>
    <w:rsid w:val="009A7481"/>
    <w:rsid w:val="009A7961"/>
    <w:rsid w:val="009A7CD1"/>
    <w:rsid w:val="009B0111"/>
    <w:rsid w:val="009B053A"/>
    <w:rsid w:val="009B0871"/>
    <w:rsid w:val="009B0AA4"/>
    <w:rsid w:val="009B0F60"/>
    <w:rsid w:val="009B10EF"/>
    <w:rsid w:val="009B122D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37D8"/>
    <w:rsid w:val="009B3AB2"/>
    <w:rsid w:val="009B42F5"/>
    <w:rsid w:val="009B4417"/>
    <w:rsid w:val="009B4478"/>
    <w:rsid w:val="009B45DA"/>
    <w:rsid w:val="009B46DF"/>
    <w:rsid w:val="009B49FB"/>
    <w:rsid w:val="009B4A12"/>
    <w:rsid w:val="009B4B42"/>
    <w:rsid w:val="009B4BA1"/>
    <w:rsid w:val="009B4DAC"/>
    <w:rsid w:val="009B4DCD"/>
    <w:rsid w:val="009B504A"/>
    <w:rsid w:val="009B55CE"/>
    <w:rsid w:val="009B57A2"/>
    <w:rsid w:val="009B57FC"/>
    <w:rsid w:val="009B59D9"/>
    <w:rsid w:val="009B59E7"/>
    <w:rsid w:val="009B5A3E"/>
    <w:rsid w:val="009B5E94"/>
    <w:rsid w:val="009B5F3E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3D4"/>
    <w:rsid w:val="009C1723"/>
    <w:rsid w:val="009C21F1"/>
    <w:rsid w:val="009C2539"/>
    <w:rsid w:val="009C26F6"/>
    <w:rsid w:val="009C2802"/>
    <w:rsid w:val="009C319E"/>
    <w:rsid w:val="009C3281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933"/>
    <w:rsid w:val="009C5DBB"/>
    <w:rsid w:val="009C62D0"/>
    <w:rsid w:val="009C67CA"/>
    <w:rsid w:val="009C6ABC"/>
    <w:rsid w:val="009C6ABD"/>
    <w:rsid w:val="009C6B1B"/>
    <w:rsid w:val="009C6C99"/>
    <w:rsid w:val="009C6E92"/>
    <w:rsid w:val="009C6F18"/>
    <w:rsid w:val="009C789E"/>
    <w:rsid w:val="009C7B6A"/>
    <w:rsid w:val="009C7DA8"/>
    <w:rsid w:val="009D019E"/>
    <w:rsid w:val="009D02E6"/>
    <w:rsid w:val="009D0AE9"/>
    <w:rsid w:val="009D1514"/>
    <w:rsid w:val="009D1602"/>
    <w:rsid w:val="009D173D"/>
    <w:rsid w:val="009D18E5"/>
    <w:rsid w:val="009D1C04"/>
    <w:rsid w:val="009D1CFC"/>
    <w:rsid w:val="009D224F"/>
    <w:rsid w:val="009D22A0"/>
    <w:rsid w:val="009D22B2"/>
    <w:rsid w:val="009D25D9"/>
    <w:rsid w:val="009D284F"/>
    <w:rsid w:val="009D288E"/>
    <w:rsid w:val="009D2B91"/>
    <w:rsid w:val="009D3591"/>
    <w:rsid w:val="009D3C94"/>
    <w:rsid w:val="009D3F61"/>
    <w:rsid w:val="009D4028"/>
    <w:rsid w:val="009D407E"/>
    <w:rsid w:val="009D4872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A93"/>
    <w:rsid w:val="009E0B5C"/>
    <w:rsid w:val="009E10EB"/>
    <w:rsid w:val="009E1A29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7C"/>
    <w:rsid w:val="009E2DAA"/>
    <w:rsid w:val="009E2E35"/>
    <w:rsid w:val="009E3345"/>
    <w:rsid w:val="009E3C9C"/>
    <w:rsid w:val="009E3CC2"/>
    <w:rsid w:val="009E3D19"/>
    <w:rsid w:val="009E42C7"/>
    <w:rsid w:val="009E45D4"/>
    <w:rsid w:val="009E465D"/>
    <w:rsid w:val="009E477E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BF"/>
    <w:rsid w:val="009E74EE"/>
    <w:rsid w:val="009E78D2"/>
    <w:rsid w:val="009E7B22"/>
    <w:rsid w:val="009F0180"/>
    <w:rsid w:val="009F0222"/>
    <w:rsid w:val="009F064E"/>
    <w:rsid w:val="009F0A9E"/>
    <w:rsid w:val="009F0B18"/>
    <w:rsid w:val="009F0C3A"/>
    <w:rsid w:val="009F0D6C"/>
    <w:rsid w:val="009F1937"/>
    <w:rsid w:val="009F1EE8"/>
    <w:rsid w:val="009F1F5B"/>
    <w:rsid w:val="009F2034"/>
    <w:rsid w:val="009F2037"/>
    <w:rsid w:val="009F2425"/>
    <w:rsid w:val="009F2651"/>
    <w:rsid w:val="009F32A4"/>
    <w:rsid w:val="009F358D"/>
    <w:rsid w:val="009F3804"/>
    <w:rsid w:val="009F3F46"/>
    <w:rsid w:val="009F471D"/>
    <w:rsid w:val="009F4740"/>
    <w:rsid w:val="009F4D53"/>
    <w:rsid w:val="009F4E74"/>
    <w:rsid w:val="009F55C0"/>
    <w:rsid w:val="009F5677"/>
    <w:rsid w:val="009F576B"/>
    <w:rsid w:val="009F58A8"/>
    <w:rsid w:val="009F5AC7"/>
    <w:rsid w:val="009F5ACE"/>
    <w:rsid w:val="009F5C69"/>
    <w:rsid w:val="009F5E78"/>
    <w:rsid w:val="009F5F0A"/>
    <w:rsid w:val="009F6821"/>
    <w:rsid w:val="009F68DB"/>
    <w:rsid w:val="009F6A0C"/>
    <w:rsid w:val="009F6C10"/>
    <w:rsid w:val="009F6DB9"/>
    <w:rsid w:val="009F6DE6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3E2"/>
    <w:rsid w:val="00A026E0"/>
    <w:rsid w:val="00A02756"/>
    <w:rsid w:val="00A0279C"/>
    <w:rsid w:val="00A028C5"/>
    <w:rsid w:val="00A02A0A"/>
    <w:rsid w:val="00A02E55"/>
    <w:rsid w:val="00A02EF3"/>
    <w:rsid w:val="00A0318C"/>
    <w:rsid w:val="00A03195"/>
    <w:rsid w:val="00A037E6"/>
    <w:rsid w:val="00A038F8"/>
    <w:rsid w:val="00A03C9F"/>
    <w:rsid w:val="00A03D5F"/>
    <w:rsid w:val="00A03D90"/>
    <w:rsid w:val="00A04210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101B5"/>
    <w:rsid w:val="00A101E6"/>
    <w:rsid w:val="00A1046C"/>
    <w:rsid w:val="00A10619"/>
    <w:rsid w:val="00A10CD7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DF4"/>
    <w:rsid w:val="00A14FF6"/>
    <w:rsid w:val="00A1513B"/>
    <w:rsid w:val="00A1571F"/>
    <w:rsid w:val="00A15740"/>
    <w:rsid w:val="00A1586F"/>
    <w:rsid w:val="00A15DD5"/>
    <w:rsid w:val="00A166BA"/>
    <w:rsid w:val="00A166EC"/>
    <w:rsid w:val="00A16A5F"/>
    <w:rsid w:val="00A16AEF"/>
    <w:rsid w:val="00A1711E"/>
    <w:rsid w:val="00A17154"/>
    <w:rsid w:val="00A1764E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F9B"/>
    <w:rsid w:val="00A22FA6"/>
    <w:rsid w:val="00A23607"/>
    <w:rsid w:val="00A23E03"/>
    <w:rsid w:val="00A23F41"/>
    <w:rsid w:val="00A242C8"/>
    <w:rsid w:val="00A2435B"/>
    <w:rsid w:val="00A24671"/>
    <w:rsid w:val="00A247D0"/>
    <w:rsid w:val="00A249AD"/>
    <w:rsid w:val="00A24E50"/>
    <w:rsid w:val="00A25051"/>
    <w:rsid w:val="00A25D6B"/>
    <w:rsid w:val="00A2615B"/>
    <w:rsid w:val="00A2649D"/>
    <w:rsid w:val="00A266A9"/>
    <w:rsid w:val="00A26713"/>
    <w:rsid w:val="00A268DD"/>
    <w:rsid w:val="00A26ADB"/>
    <w:rsid w:val="00A26BED"/>
    <w:rsid w:val="00A2718A"/>
    <w:rsid w:val="00A2736F"/>
    <w:rsid w:val="00A273CB"/>
    <w:rsid w:val="00A275C6"/>
    <w:rsid w:val="00A27A40"/>
    <w:rsid w:val="00A27A6F"/>
    <w:rsid w:val="00A27AD4"/>
    <w:rsid w:val="00A27DBE"/>
    <w:rsid w:val="00A27E73"/>
    <w:rsid w:val="00A302B4"/>
    <w:rsid w:val="00A3070E"/>
    <w:rsid w:val="00A307B9"/>
    <w:rsid w:val="00A30CB0"/>
    <w:rsid w:val="00A30D61"/>
    <w:rsid w:val="00A311CA"/>
    <w:rsid w:val="00A316E5"/>
    <w:rsid w:val="00A316F6"/>
    <w:rsid w:val="00A317CB"/>
    <w:rsid w:val="00A31A38"/>
    <w:rsid w:val="00A31A41"/>
    <w:rsid w:val="00A31D47"/>
    <w:rsid w:val="00A31EE2"/>
    <w:rsid w:val="00A31F28"/>
    <w:rsid w:val="00A320F2"/>
    <w:rsid w:val="00A32177"/>
    <w:rsid w:val="00A32420"/>
    <w:rsid w:val="00A3242A"/>
    <w:rsid w:val="00A324B3"/>
    <w:rsid w:val="00A32A30"/>
    <w:rsid w:val="00A32A9E"/>
    <w:rsid w:val="00A32D4E"/>
    <w:rsid w:val="00A3324B"/>
    <w:rsid w:val="00A3364C"/>
    <w:rsid w:val="00A33A67"/>
    <w:rsid w:val="00A33C47"/>
    <w:rsid w:val="00A33E86"/>
    <w:rsid w:val="00A344F3"/>
    <w:rsid w:val="00A345E7"/>
    <w:rsid w:val="00A348C6"/>
    <w:rsid w:val="00A3493A"/>
    <w:rsid w:val="00A34BB1"/>
    <w:rsid w:val="00A34EBA"/>
    <w:rsid w:val="00A3539A"/>
    <w:rsid w:val="00A353AC"/>
    <w:rsid w:val="00A35869"/>
    <w:rsid w:val="00A35AB2"/>
    <w:rsid w:val="00A35BCF"/>
    <w:rsid w:val="00A35D9B"/>
    <w:rsid w:val="00A3634E"/>
    <w:rsid w:val="00A36AA1"/>
    <w:rsid w:val="00A36ABE"/>
    <w:rsid w:val="00A36BA8"/>
    <w:rsid w:val="00A36CA4"/>
    <w:rsid w:val="00A37046"/>
    <w:rsid w:val="00A370FF"/>
    <w:rsid w:val="00A373E8"/>
    <w:rsid w:val="00A37C21"/>
    <w:rsid w:val="00A4035B"/>
    <w:rsid w:val="00A40C22"/>
    <w:rsid w:val="00A40C2C"/>
    <w:rsid w:val="00A41705"/>
    <w:rsid w:val="00A41C2A"/>
    <w:rsid w:val="00A41FE6"/>
    <w:rsid w:val="00A4229F"/>
    <w:rsid w:val="00A42342"/>
    <w:rsid w:val="00A4243A"/>
    <w:rsid w:val="00A42878"/>
    <w:rsid w:val="00A4291D"/>
    <w:rsid w:val="00A42CCF"/>
    <w:rsid w:val="00A42E18"/>
    <w:rsid w:val="00A42F78"/>
    <w:rsid w:val="00A43052"/>
    <w:rsid w:val="00A43220"/>
    <w:rsid w:val="00A4348D"/>
    <w:rsid w:val="00A43B01"/>
    <w:rsid w:val="00A444CD"/>
    <w:rsid w:val="00A449EF"/>
    <w:rsid w:val="00A44B3E"/>
    <w:rsid w:val="00A44E87"/>
    <w:rsid w:val="00A44EE5"/>
    <w:rsid w:val="00A44F03"/>
    <w:rsid w:val="00A452B9"/>
    <w:rsid w:val="00A45308"/>
    <w:rsid w:val="00A45395"/>
    <w:rsid w:val="00A456C2"/>
    <w:rsid w:val="00A4599E"/>
    <w:rsid w:val="00A45EA7"/>
    <w:rsid w:val="00A460E5"/>
    <w:rsid w:val="00A4632A"/>
    <w:rsid w:val="00A4653C"/>
    <w:rsid w:val="00A46568"/>
    <w:rsid w:val="00A46CE2"/>
    <w:rsid w:val="00A47318"/>
    <w:rsid w:val="00A4733D"/>
    <w:rsid w:val="00A476F2"/>
    <w:rsid w:val="00A4787B"/>
    <w:rsid w:val="00A47D2B"/>
    <w:rsid w:val="00A5027B"/>
    <w:rsid w:val="00A50634"/>
    <w:rsid w:val="00A50A4F"/>
    <w:rsid w:val="00A50A80"/>
    <w:rsid w:val="00A51A13"/>
    <w:rsid w:val="00A51A70"/>
    <w:rsid w:val="00A51A76"/>
    <w:rsid w:val="00A51D62"/>
    <w:rsid w:val="00A51EB4"/>
    <w:rsid w:val="00A51F44"/>
    <w:rsid w:val="00A51F56"/>
    <w:rsid w:val="00A524CF"/>
    <w:rsid w:val="00A525D8"/>
    <w:rsid w:val="00A5271B"/>
    <w:rsid w:val="00A52B11"/>
    <w:rsid w:val="00A52C06"/>
    <w:rsid w:val="00A52E9F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98B"/>
    <w:rsid w:val="00A55E1A"/>
    <w:rsid w:val="00A56012"/>
    <w:rsid w:val="00A562A0"/>
    <w:rsid w:val="00A56521"/>
    <w:rsid w:val="00A56913"/>
    <w:rsid w:val="00A56AEB"/>
    <w:rsid w:val="00A56CEF"/>
    <w:rsid w:val="00A56DD4"/>
    <w:rsid w:val="00A57480"/>
    <w:rsid w:val="00A57558"/>
    <w:rsid w:val="00A5755B"/>
    <w:rsid w:val="00A57A1C"/>
    <w:rsid w:val="00A57C2B"/>
    <w:rsid w:val="00A57CEA"/>
    <w:rsid w:val="00A57D0B"/>
    <w:rsid w:val="00A57DF9"/>
    <w:rsid w:val="00A57FB1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A06"/>
    <w:rsid w:val="00A61FF4"/>
    <w:rsid w:val="00A62589"/>
    <w:rsid w:val="00A6261A"/>
    <w:rsid w:val="00A628CC"/>
    <w:rsid w:val="00A629B4"/>
    <w:rsid w:val="00A62D03"/>
    <w:rsid w:val="00A6301E"/>
    <w:rsid w:val="00A6397B"/>
    <w:rsid w:val="00A639C5"/>
    <w:rsid w:val="00A63A34"/>
    <w:rsid w:val="00A63D12"/>
    <w:rsid w:val="00A64335"/>
    <w:rsid w:val="00A644D8"/>
    <w:rsid w:val="00A6474E"/>
    <w:rsid w:val="00A648B2"/>
    <w:rsid w:val="00A65055"/>
    <w:rsid w:val="00A65278"/>
    <w:rsid w:val="00A65401"/>
    <w:rsid w:val="00A656AA"/>
    <w:rsid w:val="00A65857"/>
    <w:rsid w:val="00A659FC"/>
    <w:rsid w:val="00A65F60"/>
    <w:rsid w:val="00A66463"/>
    <w:rsid w:val="00A66A75"/>
    <w:rsid w:val="00A6714E"/>
    <w:rsid w:val="00A67342"/>
    <w:rsid w:val="00A675CB"/>
    <w:rsid w:val="00A67704"/>
    <w:rsid w:val="00A67B77"/>
    <w:rsid w:val="00A67D4C"/>
    <w:rsid w:val="00A67ECC"/>
    <w:rsid w:val="00A70228"/>
    <w:rsid w:val="00A70249"/>
    <w:rsid w:val="00A703FA"/>
    <w:rsid w:val="00A70708"/>
    <w:rsid w:val="00A70711"/>
    <w:rsid w:val="00A712BE"/>
    <w:rsid w:val="00A71750"/>
    <w:rsid w:val="00A71CBB"/>
    <w:rsid w:val="00A71E44"/>
    <w:rsid w:val="00A71F2F"/>
    <w:rsid w:val="00A71FE9"/>
    <w:rsid w:val="00A72272"/>
    <w:rsid w:val="00A72C43"/>
    <w:rsid w:val="00A730B7"/>
    <w:rsid w:val="00A73143"/>
    <w:rsid w:val="00A734A9"/>
    <w:rsid w:val="00A7368D"/>
    <w:rsid w:val="00A73D10"/>
    <w:rsid w:val="00A74B3B"/>
    <w:rsid w:val="00A757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AC"/>
    <w:rsid w:val="00A833AD"/>
    <w:rsid w:val="00A8375E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524A"/>
    <w:rsid w:val="00A85600"/>
    <w:rsid w:val="00A856B5"/>
    <w:rsid w:val="00A85F97"/>
    <w:rsid w:val="00A8607D"/>
    <w:rsid w:val="00A86098"/>
    <w:rsid w:val="00A86737"/>
    <w:rsid w:val="00A86B90"/>
    <w:rsid w:val="00A86D83"/>
    <w:rsid w:val="00A86EF3"/>
    <w:rsid w:val="00A86EF8"/>
    <w:rsid w:val="00A87199"/>
    <w:rsid w:val="00A8720D"/>
    <w:rsid w:val="00A8753E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14C"/>
    <w:rsid w:val="00A924AA"/>
    <w:rsid w:val="00A92796"/>
    <w:rsid w:val="00A92A49"/>
    <w:rsid w:val="00A92C8D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858"/>
    <w:rsid w:val="00A94931"/>
    <w:rsid w:val="00A9522C"/>
    <w:rsid w:val="00A95573"/>
    <w:rsid w:val="00A95C3C"/>
    <w:rsid w:val="00A95E3C"/>
    <w:rsid w:val="00A96047"/>
    <w:rsid w:val="00A960F8"/>
    <w:rsid w:val="00A963E4"/>
    <w:rsid w:val="00A9661C"/>
    <w:rsid w:val="00A969AD"/>
    <w:rsid w:val="00A969F6"/>
    <w:rsid w:val="00A96CB7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AE"/>
    <w:rsid w:val="00AB0125"/>
    <w:rsid w:val="00AB0877"/>
    <w:rsid w:val="00AB0BB0"/>
    <w:rsid w:val="00AB0CD4"/>
    <w:rsid w:val="00AB0ECF"/>
    <w:rsid w:val="00AB1405"/>
    <w:rsid w:val="00AB1643"/>
    <w:rsid w:val="00AB17F4"/>
    <w:rsid w:val="00AB1877"/>
    <w:rsid w:val="00AB1AFA"/>
    <w:rsid w:val="00AB1B3F"/>
    <w:rsid w:val="00AB1B49"/>
    <w:rsid w:val="00AB1CF5"/>
    <w:rsid w:val="00AB1CF6"/>
    <w:rsid w:val="00AB1F7E"/>
    <w:rsid w:val="00AB2060"/>
    <w:rsid w:val="00AB248C"/>
    <w:rsid w:val="00AB2901"/>
    <w:rsid w:val="00AB2943"/>
    <w:rsid w:val="00AB2DBE"/>
    <w:rsid w:val="00AB2EA4"/>
    <w:rsid w:val="00AB343A"/>
    <w:rsid w:val="00AB3DB5"/>
    <w:rsid w:val="00AB3F1F"/>
    <w:rsid w:val="00AB44E2"/>
    <w:rsid w:val="00AB4888"/>
    <w:rsid w:val="00AB49D9"/>
    <w:rsid w:val="00AB4C4A"/>
    <w:rsid w:val="00AB4CFA"/>
    <w:rsid w:val="00AB4EEA"/>
    <w:rsid w:val="00AB5050"/>
    <w:rsid w:val="00AB5158"/>
    <w:rsid w:val="00AB5E6B"/>
    <w:rsid w:val="00AB5E76"/>
    <w:rsid w:val="00AB607E"/>
    <w:rsid w:val="00AB67A9"/>
    <w:rsid w:val="00AB6E8D"/>
    <w:rsid w:val="00AB72B7"/>
    <w:rsid w:val="00AB739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E78"/>
    <w:rsid w:val="00AC1EB1"/>
    <w:rsid w:val="00AC215C"/>
    <w:rsid w:val="00AC2B1B"/>
    <w:rsid w:val="00AC310B"/>
    <w:rsid w:val="00AC3205"/>
    <w:rsid w:val="00AC32AE"/>
    <w:rsid w:val="00AC32B5"/>
    <w:rsid w:val="00AC3308"/>
    <w:rsid w:val="00AC33D5"/>
    <w:rsid w:val="00AC344B"/>
    <w:rsid w:val="00AC35B2"/>
    <w:rsid w:val="00AC384C"/>
    <w:rsid w:val="00AC3BCB"/>
    <w:rsid w:val="00AC4C72"/>
    <w:rsid w:val="00AC4CD9"/>
    <w:rsid w:val="00AC5348"/>
    <w:rsid w:val="00AC5419"/>
    <w:rsid w:val="00AC54DA"/>
    <w:rsid w:val="00AC5530"/>
    <w:rsid w:val="00AC57EF"/>
    <w:rsid w:val="00AC5892"/>
    <w:rsid w:val="00AC58D8"/>
    <w:rsid w:val="00AC59BB"/>
    <w:rsid w:val="00AC59EB"/>
    <w:rsid w:val="00AC5A3D"/>
    <w:rsid w:val="00AC63BE"/>
    <w:rsid w:val="00AC6682"/>
    <w:rsid w:val="00AC67B3"/>
    <w:rsid w:val="00AC68A5"/>
    <w:rsid w:val="00AC6BC9"/>
    <w:rsid w:val="00AC6E31"/>
    <w:rsid w:val="00AC759E"/>
    <w:rsid w:val="00AC7A8B"/>
    <w:rsid w:val="00AC7B10"/>
    <w:rsid w:val="00AC7D87"/>
    <w:rsid w:val="00AD002F"/>
    <w:rsid w:val="00AD0C13"/>
    <w:rsid w:val="00AD0E14"/>
    <w:rsid w:val="00AD1012"/>
    <w:rsid w:val="00AD113B"/>
    <w:rsid w:val="00AD1710"/>
    <w:rsid w:val="00AD171B"/>
    <w:rsid w:val="00AD1C2C"/>
    <w:rsid w:val="00AD1F7C"/>
    <w:rsid w:val="00AD233B"/>
    <w:rsid w:val="00AD23C3"/>
    <w:rsid w:val="00AD241A"/>
    <w:rsid w:val="00AD272C"/>
    <w:rsid w:val="00AD2B2B"/>
    <w:rsid w:val="00AD2F1F"/>
    <w:rsid w:val="00AD2F5E"/>
    <w:rsid w:val="00AD30C0"/>
    <w:rsid w:val="00AD3575"/>
    <w:rsid w:val="00AD35F0"/>
    <w:rsid w:val="00AD37FE"/>
    <w:rsid w:val="00AD38F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6C"/>
    <w:rsid w:val="00AE0B7F"/>
    <w:rsid w:val="00AE0D64"/>
    <w:rsid w:val="00AE116C"/>
    <w:rsid w:val="00AE1439"/>
    <w:rsid w:val="00AE18F8"/>
    <w:rsid w:val="00AE19BF"/>
    <w:rsid w:val="00AE1C0A"/>
    <w:rsid w:val="00AE1CDC"/>
    <w:rsid w:val="00AE246E"/>
    <w:rsid w:val="00AE2BEB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FB0"/>
    <w:rsid w:val="00AE407B"/>
    <w:rsid w:val="00AE40BB"/>
    <w:rsid w:val="00AE4448"/>
    <w:rsid w:val="00AE4755"/>
    <w:rsid w:val="00AE49A5"/>
    <w:rsid w:val="00AE4A32"/>
    <w:rsid w:val="00AE4C79"/>
    <w:rsid w:val="00AE4D9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73EC"/>
    <w:rsid w:val="00AE7592"/>
    <w:rsid w:val="00AE7F0B"/>
    <w:rsid w:val="00AF0AF4"/>
    <w:rsid w:val="00AF0ECB"/>
    <w:rsid w:val="00AF11EB"/>
    <w:rsid w:val="00AF1285"/>
    <w:rsid w:val="00AF1406"/>
    <w:rsid w:val="00AF1567"/>
    <w:rsid w:val="00AF16DF"/>
    <w:rsid w:val="00AF1926"/>
    <w:rsid w:val="00AF1E2F"/>
    <w:rsid w:val="00AF26D8"/>
    <w:rsid w:val="00AF30F0"/>
    <w:rsid w:val="00AF3110"/>
    <w:rsid w:val="00AF3233"/>
    <w:rsid w:val="00AF34ED"/>
    <w:rsid w:val="00AF34F1"/>
    <w:rsid w:val="00AF38B1"/>
    <w:rsid w:val="00AF3D2F"/>
    <w:rsid w:val="00AF42CA"/>
    <w:rsid w:val="00AF4609"/>
    <w:rsid w:val="00AF4794"/>
    <w:rsid w:val="00AF4B56"/>
    <w:rsid w:val="00AF4B81"/>
    <w:rsid w:val="00AF4C97"/>
    <w:rsid w:val="00AF514D"/>
    <w:rsid w:val="00AF5472"/>
    <w:rsid w:val="00AF555D"/>
    <w:rsid w:val="00AF56E6"/>
    <w:rsid w:val="00AF5C10"/>
    <w:rsid w:val="00AF5D2E"/>
    <w:rsid w:val="00AF604C"/>
    <w:rsid w:val="00AF6208"/>
    <w:rsid w:val="00AF622B"/>
    <w:rsid w:val="00AF64EF"/>
    <w:rsid w:val="00AF66C2"/>
    <w:rsid w:val="00AF6F2A"/>
    <w:rsid w:val="00AF72BA"/>
    <w:rsid w:val="00AF789D"/>
    <w:rsid w:val="00B00792"/>
    <w:rsid w:val="00B00918"/>
    <w:rsid w:val="00B00A04"/>
    <w:rsid w:val="00B0119B"/>
    <w:rsid w:val="00B014A0"/>
    <w:rsid w:val="00B0158B"/>
    <w:rsid w:val="00B019D9"/>
    <w:rsid w:val="00B01A89"/>
    <w:rsid w:val="00B01B7F"/>
    <w:rsid w:val="00B01F84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628"/>
    <w:rsid w:val="00B049D0"/>
    <w:rsid w:val="00B04BED"/>
    <w:rsid w:val="00B04D82"/>
    <w:rsid w:val="00B04DC0"/>
    <w:rsid w:val="00B04F17"/>
    <w:rsid w:val="00B052FD"/>
    <w:rsid w:val="00B05507"/>
    <w:rsid w:val="00B05F88"/>
    <w:rsid w:val="00B06774"/>
    <w:rsid w:val="00B06914"/>
    <w:rsid w:val="00B06945"/>
    <w:rsid w:val="00B06CEF"/>
    <w:rsid w:val="00B06E19"/>
    <w:rsid w:val="00B06F00"/>
    <w:rsid w:val="00B0715F"/>
    <w:rsid w:val="00B07448"/>
    <w:rsid w:val="00B07533"/>
    <w:rsid w:val="00B078E6"/>
    <w:rsid w:val="00B108B0"/>
    <w:rsid w:val="00B10A97"/>
    <w:rsid w:val="00B112A2"/>
    <w:rsid w:val="00B11428"/>
    <w:rsid w:val="00B11BCC"/>
    <w:rsid w:val="00B11CC4"/>
    <w:rsid w:val="00B11D18"/>
    <w:rsid w:val="00B11DA3"/>
    <w:rsid w:val="00B11E79"/>
    <w:rsid w:val="00B11F80"/>
    <w:rsid w:val="00B1206F"/>
    <w:rsid w:val="00B122EE"/>
    <w:rsid w:val="00B124D6"/>
    <w:rsid w:val="00B12689"/>
    <w:rsid w:val="00B12859"/>
    <w:rsid w:val="00B12AD0"/>
    <w:rsid w:val="00B12BC5"/>
    <w:rsid w:val="00B12C91"/>
    <w:rsid w:val="00B12F25"/>
    <w:rsid w:val="00B13291"/>
    <w:rsid w:val="00B13414"/>
    <w:rsid w:val="00B13446"/>
    <w:rsid w:val="00B13546"/>
    <w:rsid w:val="00B139FF"/>
    <w:rsid w:val="00B13A5C"/>
    <w:rsid w:val="00B13AEB"/>
    <w:rsid w:val="00B13D42"/>
    <w:rsid w:val="00B13F69"/>
    <w:rsid w:val="00B14004"/>
    <w:rsid w:val="00B143E8"/>
    <w:rsid w:val="00B14474"/>
    <w:rsid w:val="00B145E6"/>
    <w:rsid w:val="00B14A2E"/>
    <w:rsid w:val="00B1533D"/>
    <w:rsid w:val="00B1575A"/>
    <w:rsid w:val="00B15A2B"/>
    <w:rsid w:val="00B15A4E"/>
    <w:rsid w:val="00B15AA6"/>
    <w:rsid w:val="00B15BD8"/>
    <w:rsid w:val="00B15CA1"/>
    <w:rsid w:val="00B15CD3"/>
    <w:rsid w:val="00B15F04"/>
    <w:rsid w:val="00B162F5"/>
    <w:rsid w:val="00B16683"/>
    <w:rsid w:val="00B16BCF"/>
    <w:rsid w:val="00B16DE8"/>
    <w:rsid w:val="00B17235"/>
    <w:rsid w:val="00B17339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2095"/>
    <w:rsid w:val="00B22288"/>
    <w:rsid w:val="00B22537"/>
    <w:rsid w:val="00B22767"/>
    <w:rsid w:val="00B22B4F"/>
    <w:rsid w:val="00B230C6"/>
    <w:rsid w:val="00B230D3"/>
    <w:rsid w:val="00B231DD"/>
    <w:rsid w:val="00B2327E"/>
    <w:rsid w:val="00B23913"/>
    <w:rsid w:val="00B24006"/>
    <w:rsid w:val="00B24588"/>
    <w:rsid w:val="00B24697"/>
    <w:rsid w:val="00B24B60"/>
    <w:rsid w:val="00B24C9C"/>
    <w:rsid w:val="00B24F74"/>
    <w:rsid w:val="00B2541F"/>
    <w:rsid w:val="00B2546A"/>
    <w:rsid w:val="00B254CE"/>
    <w:rsid w:val="00B25F32"/>
    <w:rsid w:val="00B26339"/>
    <w:rsid w:val="00B264AF"/>
    <w:rsid w:val="00B264BB"/>
    <w:rsid w:val="00B266E5"/>
    <w:rsid w:val="00B2723B"/>
    <w:rsid w:val="00B27281"/>
    <w:rsid w:val="00B274E0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62B8"/>
    <w:rsid w:val="00B36775"/>
    <w:rsid w:val="00B36B38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C79"/>
    <w:rsid w:val="00B43A3F"/>
    <w:rsid w:val="00B43A47"/>
    <w:rsid w:val="00B43B2B"/>
    <w:rsid w:val="00B43C26"/>
    <w:rsid w:val="00B43ED5"/>
    <w:rsid w:val="00B43EE4"/>
    <w:rsid w:val="00B446F2"/>
    <w:rsid w:val="00B4477E"/>
    <w:rsid w:val="00B44A70"/>
    <w:rsid w:val="00B44CE2"/>
    <w:rsid w:val="00B45490"/>
    <w:rsid w:val="00B4558A"/>
    <w:rsid w:val="00B4564B"/>
    <w:rsid w:val="00B46424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47F"/>
    <w:rsid w:val="00B52509"/>
    <w:rsid w:val="00B5277E"/>
    <w:rsid w:val="00B52A0B"/>
    <w:rsid w:val="00B52A25"/>
    <w:rsid w:val="00B52B20"/>
    <w:rsid w:val="00B53478"/>
    <w:rsid w:val="00B53582"/>
    <w:rsid w:val="00B535EF"/>
    <w:rsid w:val="00B53710"/>
    <w:rsid w:val="00B537BC"/>
    <w:rsid w:val="00B53C25"/>
    <w:rsid w:val="00B53DA5"/>
    <w:rsid w:val="00B53F0F"/>
    <w:rsid w:val="00B53FCD"/>
    <w:rsid w:val="00B546C3"/>
    <w:rsid w:val="00B54ADF"/>
    <w:rsid w:val="00B54D3F"/>
    <w:rsid w:val="00B54E39"/>
    <w:rsid w:val="00B5547C"/>
    <w:rsid w:val="00B558E3"/>
    <w:rsid w:val="00B5594D"/>
    <w:rsid w:val="00B56033"/>
    <w:rsid w:val="00B560BD"/>
    <w:rsid w:val="00B56710"/>
    <w:rsid w:val="00B568ED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602B6"/>
    <w:rsid w:val="00B60564"/>
    <w:rsid w:val="00B60707"/>
    <w:rsid w:val="00B6166B"/>
    <w:rsid w:val="00B619C8"/>
    <w:rsid w:val="00B619CE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E7E"/>
    <w:rsid w:val="00B64006"/>
    <w:rsid w:val="00B64803"/>
    <w:rsid w:val="00B64A82"/>
    <w:rsid w:val="00B64B45"/>
    <w:rsid w:val="00B64D9D"/>
    <w:rsid w:val="00B65015"/>
    <w:rsid w:val="00B65447"/>
    <w:rsid w:val="00B65588"/>
    <w:rsid w:val="00B65630"/>
    <w:rsid w:val="00B6580F"/>
    <w:rsid w:val="00B65865"/>
    <w:rsid w:val="00B65882"/>
    <w:rsid w:val="00B65E7F"/>
    <w:rsid w:val="00B6636A"/>
    <w:rsid w:val="00B664FD"/>
    <w:rsid w:val="00B67241"/>
    <w:rsid w:val="00B67287"/>
    <w:rsid w:val="00B673AF"/>
    <w:rsid w:val="00B67C45"/>
    <w:rsid w:val="00B67CAE"/>
    <w:rsid w:val="00B67D9C"/>
    <w:rsid w:val="00B67DA8"/>
    <w:rsid w:val="00B67FFB"/>
    <w:rsid w:val="00B7006C"/>
    <w:rsid w:val="00B7028F"/>
    <w:rsid w:val="00B7033B"/>
    <w:rsid w:val="00B703FB"/>
    <w:rsid w:val="00B7042E"/>
    <w:rsid w:val="00B704EF"/>
    <w:rsid w:val="00B70703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94C"/>
    <w:rsid w:val="00B74AF9"/>
    <w:rsid w:val="00B74C95"/>
    <w:rsid w:val="00B7534B"/>
    <w:rsid w:val="00B75A14"/>
    <w:rsid w:val="00B75B05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B80"/>
    <w:rsid w:val="00B76ED5"/>
    <w:rsid w:val="00B771D6"/>
    <w:rsid w:val="00B774F4"/>
    <w:rsid w:val="00B774F6"/>
    <w:rsid w:val="00B77556"/>
    <w:rsid w:val="00B775D9"/>
    <w:rsid w:val="00B778C5"/>
    <w:rsid w:val="00B779EB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7B4"/>
    <w:rsid w:val="00B81A73"/>
    <w:rsid w:val="00B81F1B"/>
    <w:rsid w:val="00B820A8"/>
    <w:rsid w:val="00B822C3"/>
    <w:rsid w:val="00B824AC"/>
    <w:rsid w:val="00B828FC"/>
    <w:rsid w:val="00B82E73"/>
    <w:rsid w:val="00B83075"/>
    <w:rsid w:val="00B83727"/>
    <w:rsid w:val="00B83874"/>
    <w:rsid w:val="00B8387F"/>
    <w:rsid w:val="00B838D3"/>
    <w:rsid w:val="00B839A8"/>
    <w:rsid w:val="00B83DC6"/>
    <w:rsid w:val="00B83DDD"/>
    <w:rsid w:val="00B840AF"/>
    <w:rsid w:val="00B844E0"/>
    <w:rsid w:val="00B84D67"/>
    <w:rsid w:val="00B84E35"/>
    <w:rsid w:val="00B84E56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E2"/>
    <w:rsid w:val="00B90A08"/>
    <w:rsid w:val="00B913F1"/>
    <w:rsid w:val="00B9142A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22E"/>
    <w:rsid w:val="00B953B2"/>
    <w:rsid w:val="00B9558E"/>
    <w:rsid w:val="00B95B57"/>
    <w:rsid w:val="00B965A8"/>
    <w:rsid w:val="00B96958"/>
    <w:rsid w:val="00B96B6C"/>
    <w:rsid w:val="00B97337"/>
    <w:rsid w:val="00B9761D"/>
    <w:rsid w:val="00B97661"/>
    <w:rsid w:val="00B97BC6"/>
    <w:rsid w:val="00B97E44"/>
    <w:rsid w:val="00B97E86"/>
    <w:rsid w:val="00BA01B0"/>
    <w:rsid w:val="00BA01E1"/>
    <w:rsid w:val="00BA0233"/>
    <w:rsid w:val="00BA0AEE"/>
    <w:rsid w:val="00BA0E36"/>
    <w:rsid w:val="00BA11B2"/>
    <w:rsid w:val="00BA128D"/>
    <w:rsid w:val="00BA1339"/>
    <w:rsid w:val="00BA17AD"/>
    <w:rsid w:val="00BA182F"/>
    <w:rsid w:val="00BA208F"/>
    <w:rsid w:val="00BA23CE"/>
    <w:rsid w:val="00BA23D9"/>
    <w:rsid w:val="00BA2595"/>
    <w:rsid w:val="00BA2977"/>
    <w:rsid w:val="00BA2C4C"/>
    <w:rsid w:val="00BA2DE5"/>
    <w:rsid w:val="00BA2E03"/>
    <w:rsid w:val="00BA2F41"/>
    <w:rsid w:val="00BA310B"/>
    <w:rsid w:val="00BA33FF"/>
    <w:rsid w:val="00BA353C"/>
    <w:rsid w:val="00BA3701"/>
    <w:rsid w:val="00BA42B5"/>
    <w:rsid w:val="00BA42FE"/>
    <w:rsid w:val="00BA4926"/>
    <w:rsid w:val="00BA49BD"/>
    <w:rsid w:val="00BA50B4"/>
    <w:rsid w:val="00BA53E2"/>
    <w:rsid w:val="00BA5AF1"/>
    <w:rsid w:val="00BA64FC"/>
    <w:rsid w:val="00BA6660"/>
    <w:rsid w:val="00BA66F3"/>
    <w:rsid w:val="00BA69FF"/>
    <w:rsid w:val="00BA6F2C"/>
    <w:rsid w:val="00BA7215"/>
    <w:rsid w:val="00BA72EA"/>
    <w:rsid w:val="00BA77F4"/>
    <w:rsid w:val="00BA788A"/>
    <w:rsid w:val="00BA7948"/>
    <w:rsid w:val="00BA7A15"/>
    <w:rsid w:val="00BA7D89"/>
    <w:rsid w:val="00BB019B"/>
    <w:rsid w:val="00BB01D6"/>
    <w:rsid w:val="00BB07B7"/>
    <w:rsid w:val="00BB0949"/>
    <w:rsid w:val="00BB094C"/>
    <w:rsid w:val="00BB101A"/>
    <w:rsid w:val="00BB13B3"/>
    <w:rsid w:val="00BB14B3"/>
    <w:rsid w:val="00BB2287"/>
    <w:rsid w:val="00BB23D9"/>
    <w:rsid w:val="00BB258A"/>
    <w:rsid w:val="00BB2630"/>
    <w:rsid w:val="00BB2CFE"/>
    <w:rsid w:val="00BB32EB"/>
    <w:rsid w:val="00BB334A"/>
    <w:rsid w:val="00BB35DA"/>
    <w:rsid w:val="00BB3872"/>
    <w:rsid w:val="00BB38A9"/>
    <w:rsid w:val="00BB46C9"/>
    <w:rsid w:val="00BB477E"/>
    <w:rsid w:val="00BB4E1F"/>
    <w:rsid w:val="00BB5024"/>
    <w:rsid w:val="00BB5334"/>
    <w:rsid w:val="00BB5965"/>
    <w:rsid w:val="00BB5FAE"/>
    <w:rsid w:val="00BB6125"/>
    <w:rsid w:val="00BB6AE5"/>
    <w:rsid w:val="00BB7FF5"/>
    <w:rsid w:val="00BC01AE"/>
    <w:rsid w:val="00BC03C7"/>
    <w:rsid w:val="00BC04BA"/>
    <w:rsid w:val="00BC056D"/>
    <w:rsid w:val="00BC09D8"/>
    <w:rsid w:val="00BC0B4E"/>
    <w:rsid w:val="00BC0CD2"/>
    <w:rsid w:val="00BC0E3C"/>
    <w:rsid w:val="00BC1267"/>
    <w:rsid w:val="00BC12B8"/>
    <w:rsid w:val="00BC17FE"/>
    <w:rsid w:val="00BC1CEF"/>
    <w:rsid w:val="00BC1DA9"/>
    <w:rsid w:val="00BC1DAD"/>
    <w:rsid w:val="00BC1E41"/>
    <w:rsid w:val="00BC2045"/>
    <w:rsid w:val="00BC2513"/>
    <w:rsid w:val="00BC253D"/>
    <w:rsid w:val="00BC2881"/>
    <w:rsid w:val="00BC2C68"/>
    <w:rsid w:val="00BC2D86"/>
    <w:rsid w:val="00BC316A"/>
    <w:rsid w:val="00BC373C"/>
    <w:rsid w:val="00BC3AAD"/>
    <w:rsid w:val="00BC3E8C"/>
    <w:rsid w:val="00BC3F4B"/>
    <w:rsid w:val="00BC41B2"/>
    <w:rsid w:val="00BC469F"/>
    <w:rsid w:val="00BC47C6"/>
    <w:rsid w:val="00BC52F9"/>
    <w:rsid w:val="00BC533F"/>
    <w:rsid w:val="00BC546F"/>
    <w:rsid w:val="00BC54E5"/>
    <w:rsid w:val="00BC56B9"/>
    <w:rsid w:val="00BC57DA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6AC"/>
    <w:rsid w:val="00BD1807"/>
    <w:rsid w:val="00BD1827"/>
    <w:rsid w:val="00BD1CEF"/>
    <w:rsid w:val="00BD1D40"/>
    <w:rsid w:val="00BD1F4A"/>
    <w:rsid w:val="00BD2112"/>
    <w:rsid w:val="00BD2286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DA0"/>
    <w:rsid w:val="00BD50A4"/>
    <w:rsid w:val="00BD510A"/>
    <w:rsid w:val="00BD531B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974"/>
    <w:rsid w:val="00BD7A9C"/>
    <w:rsid w:val="00BE03DE"/>
    <w:rsid w:val="00BE04D0"/>
    <w:rsid w:val="00BE069A"/>
    <w:rsid w:val="00BE07B8"/>
    <w:rsid w:val="00BE0A6D"/>
    <w:rsid w:val="00BE1066"/>
    <w:rsid w:val="00BE10C3"/>
    <w:rsid w:val="00BE1221"/>
    <w:rsid w:val="00BE13A2"/>
    <w:rsid w:val="00BE177B"/>
    <w:rsid w:val="00BE1A94"/>
    <w:rsid w:val="00BE2321"/>
    <w:rsid w:val="00BE259D"/>
    <w:rsid w:val="00BE26C6"/>
    <w:rsid w:val="00BE2EA6"/>
    <w:rsid w:val="00BE3372"/>
    <w:rsid w:val="00BE35DF"/>
    <w:rsid w:val="00BE36D1"/>
    <w:rsid w:val="00BE3861"/>
    <w:rsid w:val="00BE3ECF"/>
    <w:rsid w:val="00BE3EF2"/>
    <w:rsid w:val="00BE418B"/>
    <w:rsid w:val="00BE4A4E"/>
    <w:rsid w:val="00BE4BED"/>
    <w:rsid w:val="00BE4C5F"/>
    <w:rsid w:val="00BE4DD1"/>
    <w:rsid w:val="00BE4DF2"/>
    <w:rsid w:val="00BE4E75"/>
    <w:rsid w:val="00BE4ECC"/>
    <w:rsid w:val="00BE4F41"/>
    <w:rsid w:val="00BE502B"/>
    <w:rsid w:val="00BE5103"/>
    <w:rsid w:val="00BE56DE"/>
    <w:rsid w:val="00BE5A9D"/>
    <w:rsid w:val="00BE5BB9"/>
    <w:rsid w:val="00BE5FC6"/>
    <w:rsid w:val="00BE61EB"/>
    <w:rsid w:val="00BE6201"/>
    <w:rsid w:val="00BE62D2"/>
    <w:rsid w:val="00BE641C"/>
    <w:rsid w:val="00BE6750"/>
    <w:rsid w:val="00BE6971"/>
    <w:rsid w:val="00BE69E5"/>
    <w:rsid w:val="00BE6B19"/>
    <w:rsid w:val="00BE7018"/>
    <w:rsid w:val="00BE736D"/>
    <w:rsid w:val="00BE7411"/>
    <w:rsid w:val="00BE75A3"/>
    <w:rsid w:val="00BE7614"/>
    <w:rsid w:val="00BE76BA"/>
    <w:rsid w:val="00BE781D"/>
    <w:rsid w:val="00BE7DF8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C77"/>
    <w:rsid w:val="00BF20C0"/>
    <w:rsid w:val="00BF210F"/>
    <w:rsid w:val="00BF2501"/>
    <w:rsid w:val="00BF2C13"/>
    <w:rsid w:val="00BF2F44"/>
    <w:rsid w:val="00BF2FD6"/>
    <w:rsid w:val="00BF32ED"/>
    <w:rsid w:val="00BF3C10"/>
    <w:rsid w:val="00BF4046"/>
    <w:rsid w:val="00BF41AB"/>
    <w:rsid w:val="00BF44DA"/>
    <w:rsid w:val="00BF4713"/>
    <w:rsid w:val="00BF47FC"/>
    <w:rsid w:val="00BF4CCC"/>
    <w:rsid w:val="00BF4E51"/>
    <w:rsid w:val="00BF50CE"/>
    <w:rsid w:val="00BF5B36"/>
    <w:rsid w:val="00BF6654"/>
    <w:rsid w:val="00BF670E"/>
    <w:rsid w:val="00BF69C6"/>
    <w:rsid w:val="00BF69D1"/>
    <w:rsid w:val="00BF6C9A"/>
    <w:rsid w:val="00BF6E64"/>
    <w:rsid w:val="00BF74BD"/>
    <w:rsid w:val="00BF7564"/>
    <w:rsid w:val="00BF788A"/>
    <w:rsid w:val="00BF78EF"/>
    <w:rsid w:val="00BF7C05"/>
    <w:rsid w:val="00C00039"/>
    <w:rsid w:val="00C00A0D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BE4"/>
    <w:rsid w:val="00C05E0E"/>
    <w:rsid w:val="00C05F50"/>
    <w:rsid w:val="00C05FA2"/>
    <w:rsid w:val="00C06258"/>
    <w:rsid w:val="00C06267"/>
    <w:rsid w:val="00C06526"/>
    <w:rsid w:val="00C069C6"/>
    <w:rsid w:val="00C06C3A"/>
    <w:rsid w:val="00C072A2"/>
    <w:rsid w:val="00C07445"/>
    <w:rsid w:val="00C07B21"/>
    <w:rsid w:val="00C07B4A"/>
    <w:rsid w:val="00C07C18"/>
    <w:rsid w:val="00C07EAA"/>
    <w:rsid w:val="00C100E5"/>
    <w:rsid w:val="00C10358"/>
    <w:rsid w:val="00C1053B"/>
    <w:rsid w:val="00C1053C"/>
    <w:rsid w:val="00C105B7"/>
    <w:rsid w:val="00C110F0"/>
    <w:rsid w:val="00C11246"/>
    <w:rsid w:val="00C1141A"/>
    <w:rsid w:val="00C11449"/>
    <w:rsid w:val="00C118BF"/>
    <w:rsid w:val="00C11997"/>
    <w:rsid w:val="00C11AAF"/>
    <w:rsid w:val="00C11BC4"/>
    <w:rsid w:val="00C11BF2"/>
    <w:rsid w:val="00C11C0A"/>
    <w:rsid w:val="00C11D8C"/>
    <w:rsid w:val="00C11E3F"/>
    <w:rsid w:val="00C122E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926"/>
    <w:rsid w:val="00C14376"/>
    <w:rsid w:val="00C14559"/>
    <w:rsid w:val="00C1475B"/>
    <w:rsid w:val="00C14780"/>
    <w:rsid w:val="00C15189"/>
    <w:rsid w:val="00C15954"/>
    <w:rsid w:val="00C15B49"/>
    <w:rsid w:val="00C15E46"/>
    <w:rsid w:val="00C15EA9"/>
    <w:rsid w:val="00C16B3E"/>
    <w:rsid w:val="00C16CF3"/>
    <w:rsid w:val="00C1738F"/>
    <w:rsid w:val="00C174F2"/>
    <w:rsid w:val="00C175A7"/>
    <w:rsid w:val="00C1792C"/>
    <w:rsid w:val="00C17B2D"/>
    <w:rsid w:val="00C17DFF"/>
    <w:rsid w:val="00C17FEE"/>
    <w:rsid w:val="00C20C55"/>
    <w:rsid w:val="00C2102F"/>
    <w:rsid w:val="00C21317"/>
    <w:rsid w:val="00C2147A"/>
    <w:rsid w:val="00C21539"/>
    <w:rsid w:val="00C21658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1B8"/>
    <w:rsid w:val="00C244FD"/>
    <w:rsid w:val="00C2455C"/>
    <w:rsid w:val="00C24694"/>
    <w:rsid w:val="00C246FC"/>
    <w:rsid w:val="00C24B58"/>
    <w:rsid w:val="00C24BFD"/>
    <w:rsid w:val="00C24C3B"/>
    <w:rsid w:val="00C2504F"/>
    <w:rsid w:val="00C2535D"/>
    <w:rsid w:val="00C25F16"/>
    <w:rsid w:val="00C26448"/>
    <w:rsid w:val="00C2663D"/>
    <w:rsid w:val="00C267E8"/>
    <w:rsid w:val="00C26A02"/>
    <w:rsid w:val="00C26A74"/>
    <w:rsid w:val="00C26CE9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A52"/>
    <w:rsid w:val="00C32AC5"/>
    <w:rsid w:val="00C32BC2"/>
    <w:rsid w:val="00C32CAE"/>
    <w:rsid w:val="00C337C9"/>
    <w:rsid w:val="00C33919"/>
    <w:rsid w:val="00C33B6C"/>
    <w:rsid w:val="00C33E88"/>
    <w:rsid w:val="00C3414C"/>
    <w:rsid w:val="00C3437C"/>
    <w:rsid w:val="00C343CC"/>
    <w:rsid w:val="00C344A2"/>
    <w:rsid w:val="00C345BB"/>
    <w:rsid w:val="00C34604"/>
    <w:rsid w:val="00C3475F"/>
    <w:rsid w:val="00C347D4"/>
    <w:rsid w:val="00C34B55"/>
    <w:rsid w:val="00C3530C"/>
    <w:rsid w:val="00C35585"/>
    <w:rsid w:val="00C35BB9"/>
    <w:rsid w:val="00C3608F"/>
    <w:rsid w:val="00C360C7"/>
    <w:rsid w:val="00C36122"/>
    <w:rsid w:val="00C362D8"/>
    <w:rsid w:val="00C3664B"/>
    <w:rsid w:val="00C368B3"/>
    <w:rsid w:val="00C36A34"/>
    <w:rsid w:val="00C3705D"/>
    <w:rsid w:val="00C3758D"/>
    <w:rsid w:val="00C3770A"/>
    <w:rsid w:val="00C37A7E"/>
    <w:rsid w:val="00C37B41"/>
    <w:rsid w:val="00C4062B"/>
    <w:rsid w:val="00C40B35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0CA"/>
    <w:rsid w:val="00C43639"/>
    <w:rsid w:val="00C43885"/>
    <w:rsid w:val="00C43D41"/>
    <w:rsid w:val="00C4437D"/>
    <w:rsid w:val="00C44690"/>
    <w:rsid w:val="00C44A22"/>
    <w:rsid w:val="00C44A52"/>
    <w:rsid w:val="00C44F0F"/>
    <w:rsid w:val="00C44F58"/>
    <w:rsid w:val="00C451D4"/>
    <w:rsid w:val="00C45431"/>
    <w:rsid w:val="00C45EE6"/>
    <w:rsid w:val="00C46182"/>
    <w:rsid w:val="00C4663D"/>
    <w:rsid w:val="00C46728"/>
    <w:rsid w:val="00C469A4"/>
    <w:rsid w:val="00C46F0D"/>
    <w:rsid w:val="00C4706D"/>
    <w:rsid w:val="00C472B2"/>
    <w:rsid w:val="00C47C86"/>
    <w:rsid w:val="00C47E72"/>
    <w:rsid w:val="00C501CE"/>
    <w:rsid w:val="00C50ADB"/>
    <w:rsid w:val="00C50E62"/>
    <w:rsid w:val="00C50E94"/>
    <w:rsid w:val="00C511CF"/>
    <w:rsid w:val="00C514E1"/>
    <w:rsid w:val="00C51720"/>
    <w:rsid w:val="00C52336"/>
    <w:rsid w:val="00C52376"/>
    <w:rsid w:val="00C52905"/>
    <w:rsid w:val="00C53401"/>
    <w:rsid w:val="00C53862"/>
    <w:rsid w:val="00C53A5D"/>
    <w:rsid w:val="00C53C6E"/>
    <w:rsid w:val="00C53E98"/>
    <w:rsid w:val="00C53EA2"/>
    <w:rsid w:val="00C54CEB"/>
    <w:rsid w:val="00C54DCD"/>
    <w:rsid w:val="00C550F3"/>
    <w:rsid w:val="00C551BC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5BF"/>
    <w:rsid w:val="00C61CB1"/>
    <w:rsid w:val="00C61D5A"/>
    <w:rsid w:val="00C61E6D"/>
    <w:rsid w:val="00C62054"/>
    <w:rsid w:val="00C625D9"/>
    <w:rsid w:val="00C62785"/>
    <w:rsid w:val="00C62823"/>
    <w:rsid w:val="00C6288B"/>
    <w:rsid w:val="00C62996"/>
    <w:rsid w:val="00C62C3C"/>
    <w:rsid w:val="00C62C68"/>
    <w:rsid w:val="00C62CA2"/>
    <w:rsid w:val="00C62E51"/>
    <w:rsid w:val="00C63217"/>
    <w:rsid w:val="00C632BE"/>
    <w:rsid w:val="00C633D1"/>
    <w:rsid w:val="00C63783"/>
    <w:rsid w:val="00C63908"/>
    <w:rsid w:val="00C63932"/>
    <w:rsid w:val="00C639BF"/>
    <w:rsid w:val="00C63ADC"/>
    <w:rsid w:val="00C63D90"/>
    <w:rsid w:val="00C63FA3"/>
    <w:rsid w:val="00C6404A"/>
    <w:rsid w:val="00C645A7"/>
    <w:rsid w:val="00C646E4"/>
    <w:rsid w:val="00C64B4D"/>
    <w:rsid w:val="00C64BAA"/>
    <w:rsid w:val="00C64F49"/>
    <w:rsid w:val="00C6531F"/>
    <w:rsid w:val="00C65718"/>
    <w:rsid w:val="00C65CD8"/>
    <w:rsid w:val="00C66454"/>
    <w:rsid w:val="00C66555"/>
    <w:rsid w:val="00C66B28"/>
    <w:rsid w:val="00C66B60"/>
    <w:rsid w:val="00C66C25"/>
    <w:rsid w:val="00C6731D"/>
    <w:rsid w:val="00C6780B"/>
    <w:rsid w:val="00C6794F"/>
    <w:rsid w:val="00C679D6"/>
    <w:rsid w:val="00C67AD2"/>
    <w:rsid w:val="00C67D42"/>
    <w:rsid w:val="00C70737"/>
    <w:rsid w:val="00C70A8B"/>
    <w:rsid w:val="00C70C1E"/>
    <w:rsid w:val="00C7106E"/>
    <w:rsid w:val="00C71240"/>
    <w:rsid w:val="00C71853"/>
    <w:rsid w:val="00C71989"/>
    <w:rsid w:val="00C71C1D"/>
    <w:rsid w:val="00C71D4D"/>
    <w:rsid w:val="00C71D66"/>
    <w:rsid w:val="00C71E28"/>
    <w:rsid w:val="00C71EC2"/>
    <w:rsid w:val="00C720CA"/>
    <w:rsid w:val="00C721AA"/>
    <w:rsid w:val="00C7220C"/>
    <w:rsid w:val="00C72221"/>
    <w:rsid w:val="00C7223C"/>
    <w:rsid w:val="00C72449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D8E"/>
    <w:rsid w:val="00C74FC3"/>
    <w:rsid w:val="00C750EC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F5F"/>
    <w:rsid w:val="00C808B3"/>
    <w:rsid w:val="00C8094A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CB8"/>
    <w:rsid w:val="00C842A4"/>
    <w:rsid w:val="00C84482"/>
    <w:rsid w:val="00C84681"/>
    <w:rsid w:val="00C846A1"/>
    <w:rsid w:val="00C8492F"/>
    <w:rsid w:val="00C84B9F"/>
    <w:rsid w:val="00C84E7F"/>
    <w:rsid w:val="00C85048"/>
    <w:rsid w:val="00C851C3"/>
    <w:rsid w:val="00C85652"/>
    <w:rsid w:val="00C85AE2"/>
    <w:rsid w:val="00C85BA3"/>
    <w:rsid w:val="00C85BF0"/>
    <w:rsid w:val="00C85CBF"/>
    <w:rsid w:val="00C85E56"/>
    <w:rsid w:val="00C8652C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7195"/>
    <w:rsid w:val="00C9759E"/>
    <w:rsid w:val="00C97D55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18EF"/>
    <w:rsid w:val="00CA1D68"/>
    <w:rsid w:val="00CA1F3A"/>
    <w:rsid w:val="00CA20F7"/>
    <w:rsid w:val="00CA2474"/>
    <w:rsid w:val="00CA2E5C"/>
    <w:rsid w:val="00CA31A4"/>
    <w:rsid w:val="00CA32D1"/>
    <w:rsid w:val="00CA3684"/>
    <w:rsid w:val="00CA371E"/>
    <w:rsid w:val="00CA380A"/>
    <w:rsid w:val="00CA3927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2"/>
    <w:rsid w:val="00CA4AAD"/>
    <w:rsid w:val="00CA52D8"/>
    <w:rsid w:val="00CA58CD"/>
    <w:rsid w:val="00CA5CD2"/>
    <w:rsid w:val="00CA60C0"/>
    <w:rsid w:val="00CA64AB"/>
    <w:rsid w:val="00CA748E"/>
    <w:rsid w:val="00CA76F0"/>
    <w:rsid w:val="00CA782F"/>
    <w:rsid w:val="00CB0407"/>
    <w:rsid w:val="00CB0649"/>
    <w:rsid w:val="00CB0709"/>
    <w:rsid w:val="00CB0735"/>
    <w:rsid w:val="00CB0B62"/>
    <w:rsid w:val="00CB13FC"/>
    <w:rsid w:val="00CB1607"/>
    <w:rsid w:val="00CB1718"/>
    <w:rsid w:val="00CB17E7"/>
    <w:rsid w:val="00CB188E"/>
    <w:rsid w:val="00CB198A"/>
    <w:rsid w:val="00CB1C66"/>
    <w:rsid w:val="00CB1CCE"/>
    <w:rsid w:val="00CB1D8F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71"/>
    <w:rsid w:val="00CB3408"/>
    <w:rsid w:val="00CB3920"/>
    <w:rsid w:val="00CB3AC7"/>
    <w:rsid w:val="00CB3D4B"/>
    <w:rsid w:val="00CB3F19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B7EF8"/>
    <w:rsid w:val="00CC00E8"/>
    <w:rsid w:val="00CC01D2"/>
    <w:rsid w:val="00CC0E6C"/>
    <w:rsid w:val="00CC0EED"/>
    <w:rsid w:val="00CC14ED"/>
    <w:rsid w:val="00CC17B4"/>
    <w:rsid w:val="00CC1942"/>
    <w:rsid w:val="00CC1D16"/>
    <w:rsid w:val="00CC1F4B"/>
    <w:rsid w:val="00CC25DE"/>
    <w:rsid w:val="00CC26A9"/>
    <w:rsid w:val="00CC2952"/>
    <w:rsid w:val="00CC2B17"/>
    <w:rsid w:val="00CC2DD9"/>
    <w:rsid w:val="00CC2E58"/>
    <w:rsid w:val="00CC32F9"/>
    <w:rsid w:val="00CC374D"/>
    <w:rsid w:val="00CC3A00"/>
    <w:rsid w:val="00CC3CCB"/>
    <w:rsid w:val="00CC3D29"/>
    <w:rsid w:val="00CC3D49"/>
    <w:rsid w:val="00CC402C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082"/>
    <w:rsid w:val="00CC65B5"/>
    <w:rsid w:val="00CC6989"/>
    <w:rsid w:val="00CC704D"/>
    <w:rsid w:val="00CC746E"/>
    <w:rsid w:val="00CC772E"/>
    <w:rsid w:val="00CD02B4"/>
    <w:rsid w:val="00CD07E7"/>
    <w:rsid w:val="00CD0A01"/>
    <w:rsid w:val="00CD0DC2"/>
    <w:rsid w:val="00CD1686"/>
    <w:rsid w:val="00CD1D66"/>
    <w:rsid w:val="00CD1DE8"/>
    <w:rsid w:val="00CD1E0B"/>
    <w:rsid w:val="00CD1E3D"/>
    <w:rsid w:val="00CD2307"/>
    <w:rsid w:val="00CD2544"/>
    <w:rsid w:val="00CD25B5"/>
    <w:rsid w:val="00CD2732"/>
    <w:rsid w:val="00CD2B04"/>
    <w:rsid w:val="00CD31AC"/>
    <w:rsid w:val="00CD36D3"/>
    <w:rsid w:val="00CD3E8B"/>
    <w:rsid w:val="00CD3F76"/>
    <w:rsid w:val="00CD40BC"/>
    <w:rsid w:val="00CD4564"/>
    <w:rsid w:val="00CD45D1"/>
    <w:rsid w:val="00CD4783"/>
    <w:rsid w:val="00CD4E79"/>
    <w:rsid w:val="00CD500A"/>
    <w:rsid w:val="00CD5090"/>
    <w:rsid w:val="00CD55E9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7E1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FE"/>
    <w:rsid w:val="00CE1D78"/>
    <w:rsid w:val="00CE1F18"/>
    <w:rsid w:val="00CE2116"/>
    <w:rsid w:val="00CE289E"/>
    <w:rsid w:val="00CE2ABC"/>
    <w:rsid w:val="00CE2B66"/>
    <w:rsid w:val="00CE2FF1"/>
    <w:rsid w:val="00CE3124"/>
    <w:rsid w:val="00CE35C8"/>
    <w:rsid w:val="00CE3646"/>
    <w:rsid w:val="00CE36EC"/>
    <w:rsid w:val="00CE3739"/>
    <w:rsid w:val="00CE3ADF"/>
    <w:rsid w:val="00CE3C7A"/>
    <w:rsid w:val="00CE3D71"/>
    <w:rsid w:val="00CE3F8F"/>
    <w:rsid w:val="00CE4410"/>
    <w:rsid w:val="00CE4DC7"/>
    <w:rsid w:val="00CE5F88"/>
    <w:rsid w:val="00CE6230"/>
    <w:rsid w:val="00CE63AC"/>
    <w:rsid w:val="00CE649B"/>
    <w:rsid w:val="00CE6633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0E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004"/>
    <w:rsid w:val="00CF343F"/>
    <w:rsid w:val="00CF367B"/>
    <w:rsid w:val="00CF391E"/>
    <w:rsid w:val="00CF417A"/>
    <w:rsid w:val="00CF423E"/>
    <w:rsid w:val="00CF461B"/>
    <w:rsid w:val="00CF480C"/>
    <w:rsid w:val="00CF4CAE"/>
    <w:rsid w:val="00CF515B"/>
    <w:rsid w:val="00CF52F1"/>
    <w:rsid w:val="00CF5696"/>
    <w:rsid w:val="00CF5CBC"/>
    <w:rsid w:val="00CF6775"/>
    <w:rsid w:val="00CF69A5"/>
    <w:rsid w:val="00CF6ACF"/>
    <w:rsid w:val="00CF6C5F"/>
    <w:rsid w:val="00CF71C1"/>
    <w:rsid w:val="00CF71F2"/>
    <w:rsid w:val="00CF720A"/>
    <w:rsid w:val="00CF72DE"/>
    <w:rsid w:val="00CF77F8"/>
    <w:rsid w:val="00CF7A57"/>
    <w:rsid w:val="00D004A2"/>
    <w:rsid w:val="00D006E2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DCA"/>
    <w:rsid w:val="00D02FA9"/>
    <w:rsid w:val="00D02FBD"/>
    <w:rsid w:val="00D03006"/>
    <w:rsid w:val="00D0309C"/>
    <w:rsid w:val="00D0315D"/>
    <w:rsid w:val="00D0321D"/>
    <w:rsid w:val="00D03284"/>
    <w:rsid w:val="00D03650"/>
    <w:rsid w:val="00D03740"/>
    <w:rsid w:val="00D037CA"/>
    <w:rsid w:val="00D039F7"/>
    <w:rsid w:val="00D03D70"/>
    <w:rsid w:val="00D042B3"/>
    <w:rsid w:val="00D04434"/>
    <w:rsid w:val="00D0463C"/>
    <w:rsid w:val="00D046B9"/>
    <w:rsid w:val="00D04880"/>
    <w:rsid w:val="00D0490C"/>
    <w:rsid w:val="00D04A46"/>
    <w:rsid w:val="00D04B54"/>
    <w:rsid w:val="00D04CF9"/>
    <w:rsid w:val="00D0552A"/>
    <w:rsid w:val="00D0572D"/>
    <w:rsid w:val="00D059B1"/>
    <w:rsid w:val="00D05D78"/>
    <w:rsid w:val="00D05E69"/>
    <w:rsid w:val="00D061B8"/>
    <w:rsid w:val="00D0624B"/>
    <w:rsid w:val="00D063B9"/>
    <w:rsid w:val="00D064F2"/>
    <w:rsid w:val="00D064F3"/>
    <w:rsid w:val="00D0658A"/>
    <w:rsid w:val="00D06D6B"/>
    <w:rsid w:val="00D06E1B"/>
    <w:rsid w:val="00D07186"/>
    <w:rsid w:val="00D071C8"/>
    <w:rsid w:val="00D07369"/>
    <w:rsid w:val="00D073B2"/>
    <w:rsid w:val="00D07468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3F6"/>
    <w:rsid w:val="00D129F6"/>
    <w:rsid w:val="00D12D0E"/>
    <w:rsid w:val="00D12E39"/>
    <w:rsid w:val="00D136F9"/>
    <w:rsid w:val="00D14D15"/>
    <w:rsid w:val="00D14F66"/>
    <w:rsid w:val="00D14FA6"/>
    <w:rsid w:val="00D151FD"/>
    <w:rsid w:val="00D153DF"/>
    <w:rsid w:val="00D15D5A"/>
    <w:rsid w:val="00D15E4B"/>
    <w:rsid w:val="00D16574"/>
    <w:rsid w:val="00D16957"/>
    <w:rsid w:val="00D16F6F"/>
    <w:rsid w:val="00D16FA4"/>
    <w:rsid w:val="00D16FE1"/>
    <w:rsid w:val="00D17233"/>
    <w:rsid w:val="00D17BB5"/>
    <w:rsid w:val="00D17C1B"/>
    <w:rsid w:val="00D17D3A"/>
    <w:rsid w:val="00D17E46"/>
    <w:rsid w:val="00D2021C"/>
    <w:rsid w:val="00D2094B"/>
    <w:rsid w:val="00D209FA"/>
    <w:rsid w:val="00D20DED"/>
    <w:rsid w:val="00D21273"/>
    <w:rsid w:val="00D2134A"/>
    <w:rsid w:val="00D2149E"/>
    <w:rsid w:val="00D21594"/>
    <w:rsid w:val="00D215E6"/>
    <w:rsid w:val="00D219A1"/>
    <w:rsid w:val="00D21F52"/>
    <w:rsid w:val="00D224A3"/>
    <w:rsid w:val="00D2255F"/>
    <w:rsid w:val="00D22F08"/>
    <w:rsid w:val="00D23309"/>
    <w:rsid w:val="00D23438"/>
    <w:rsid w:val="00D23455"/>
    <w:rsid w:val="00D2371C"/>
    <w:rsid w:val="00D23CEC"/>
    <w:rsid w:val="00D23F79"/>
    <w:rsid w:val="00D240F4"/>
    <w:rsid w:val="00D241D3"/>
    <w:rsid w:val="00D241E9"/>
    <w:rsid w:val="00D2486D"/>
    <w:rsid w:val="00D24981"/>
    <w:rsid w:val="00D250DB"/>
    <w:rsid w:val="00D250F5"/>
    <w:rsid w:val="00D2540D"/>
    <w:rsid w:val="00D2549A"/>
    <w:rsid w:val="00D25814"/>
    <w:rsid w:val="00D25AC4"/>
    <w:rsid w:val="00D26900"/>
    <w:rsid w:val="00D26A2B"/>
    <w:rsid w:val="00D27066"/>
    <w:rsid w:val="00D270B4"/>
    <w:rsid w:val="00D27329"/>
    <w:rsid w:val="00D277BD"/>
    <w:rsid w:val="00D27BB9"/>
    <w:rsid w:val="00D27E19"/>
    <w:rsid w:val="00D27E23"/>
    <w:rsid w:val="00D30E71"/>
    <w:rsid w:val="00D30EE5"/>
    <w:rsid w:val="00D3168B"/>
    <w:rsid w:val="00D316CB"/>
    <w:rsid w:val="00D31727"/>
    <w:rsid w:val="00D317CA"/>
    <w:rsid w:val="00D31832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E8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37C41"/>
    <w:rsid w:val="00D40550"/>
    <w:rsid w:val="00D406B9"/>
    <w:rsid w:val="00D40980"/>
    <w:rsid w:val="00D40B8B"/>
    <w:rsid w:val="00D41064"/>
    <w:rsid w:val="00D41498"/>
    <w:rsid w:val="00D41686"/>
    <w:rsid w:val="00D41DBC"/>
    <w:rsid w:val="00D41F69"/>
    <w:rsid w:val="00D4201A"/>
    <w:rsid w:val="00D4213C"/>
    <w:rsid w:val="00D423BB"/>
    <w:rsid w:val="00D42432"/>
    <w:rsid w:val="00D42720"/>
    <w:rsid w:val="00D42AFC"/>
    <w:rsid w:val="00D42C36"/>
    <w:rsid w:val="00D43041"/>
    <w:rsid w:val="00D43064"/>
    <w:rsid w:val="00D434BB"/>
    <w:rsid w:val="00D435E7"/>
    <w:rsid w:val="00D43B0B"/>
    <w:rsid w:val="00D43DE8"/>
    <w:rsid w:val="00D43EEA"/>
    <w:rsid w:val="00D441B3"/>
    <w:rsid w:val="00D44568"/>
    <w:rsid w:val="00D447EA"/>
    <w:rsid w:val="00D44A2B"/>
    <w:rsid w:val="00D44BEA"/>
    <w:rsid w:val="00D44DB1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945"/>
    <w:rsid w:val="00D45B15"/>
    <w:rsid w:val="00D45E11"/>
    <w:rsid w:val="00D45E3B"/>
    <w:rsid w:val="00D45F49"/>
    <w:rsid w:val="00D4634D"/>
    <w:rsid w:val="00D467B8"/>
    <w:rsid w:val="00D46D34"/>
    <w:rsid w:val="00D472C4"/>
    <w:rsid w:val="00D474AB"/>
    <w:rsid w:val="00D474DB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D82"/>
    <w:rsid w:val="00D53208"/>
    <w:rsid w:val="00D5422D"/>
    <w:rsid w:val="00D54837"/>
    <w:rsid w:val="00D54881"/>
    <w:rsid w:val="00D550EB"/>
    <w:rsid w:val="00D551E0"/>
    <w:rsid w:val="00D552C8"/>
    <w:rsid w:val="00D55396"/>
    <w:rsid w:val="00D555BB"/>
    <w:rsid w:val="00D55632"/>
    <w:rsid w:val="00D5568E"/>
    <w:rsid w:val="00D55B01"/>
    <w:rsid w:val="00D55D8F"/>
    <w:rsid w:val="00D560BD"/>
    <w:rsid w:val="00D5677D"/>
    <w:rsid w:val="00D56EE6"/>
    <w:rsid w:val="00D57209"/>
    <w:rsid w:val="00D57227"/>
    <w:rsid w:val="00D57A3F"/>
    <w:rsid w:val="00D57C79"/>
    <w:rsid w:val="00D57D04"/>
    <w:rsid w:val="00D57F23"/>
    <w:rsid w:val="00D60620"/>
    <w:rsid w:val="00D60622"/>
    <w:rsid w:val="00D610D3"/>
    <w:rsid w:val="00D61860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F5"/>
    <w:rsid w:val="00D655D3"/>
    <w:rsid w:val="00D6575F"/>
    <w:rsid w:val="00D657B2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3F0"/>
    <w:rsid w:val="00D67421"/>
    <w:rsid w:val="00D67785"/>
    <w:rsid w:val="00D679ED"/>
    <w:rsid w:val="00D67B27"/>
    <w:rsid w:val="00D67E4D"/>
    <w:rsid w:val="00D7004E"/>
    <w:rsid w:val="00D70640"/>
    <w:rsid w:val="00D7066C"/>
    <w:rsid w:val="00D70950"/>
    <w:rsid w:val="00D70C79"/>
    <w:rsid w:val="00D71043"/>
    <w:rsid w:val="00D71115"/>
    <w:rsid w:val="00D71261"/>
    <w:rsid w:val="00D71328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CFD"/>
    <w:rsid w:val="00D7460D"/>
    <w:rsid w:val="00D7461C"/>
    <w:rsid w:val="00D74FD2"/>
    <w:rsid w:val="00D7503B"/>
    <w:rsid w:val="00D754C8"/>
    <w:rsid w:val="00D75B31"/>
    <w:rsid w:val="00D75D7E"/>
    <w:rsid w:val="00D760DE"/>
    <w:rsid w:val="00D763F0"/>
    <w:rsid w:val="00D7658C"/>
    <w:rsid w:val="00D7669C"/>
    <w:rsid w:val="00D76E0B"/>
    <w:rsid w:val="00D76FED"/>
    <w:rsid w:val="00D771C5"/>
    <w:rsid w:val="00D771EF"/>
    <w:rsid w:val="00D77824"/>
    <w:rsid w:val="00D779B2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C33"/>
    <w:rsid w:val="00D824A7"/>
    <w:rsid w:val="00D824D0"/>
    <w:rsid w:val="00D82618"/>
    <w:rsid w:val="00D8279E"/>
    <w:rsid w:val="00D82DFA"/>
    <w:rsid w:val="00D82E32"/>
    <w:rsid w:val="00D833A6"/>
    <w:rsid w:val="00D8344B"/>
    <w:rsid w:val="00D83534"/>
    <w:rsid w:val="00D836B3"/>
    <w:rsid w:val="00D83735"/>
    <w:rsid w:val="00D8385E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7C8"/>
    <w:rsid w:val="00D911E1"/>
    <w:rsid w:val="00D91695"/>
    <w:rsid w:val="00D916B9"/>
    <w:rsid w:val="00D91BAB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4B59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A49"/>
    <w:rsid w:val="00D97FD7"/>
    <w:rsid w:val="00DA0631"/>
    <w:rsid w:val="00DA070E"/>
    <w:rsid w:val="00DA0A70"/>
    <w:rsid w:val="00DA0DB7"/>
    <w:rsid w:val="00DA107F"/>
    <w:rsid w:val="00DA13A6"/>
    <w:rsid w:val="00DA152B"/>
    <w:rsid w:val="00DA1CA5"/>
    <w:rsid w:val="00DA22B1"/>
    <w:rsid w:val="00DA2702"/>
    <w:rsid w:val="00DA2AB8"/>
    <w:rsid w:val="00DA2E8A"/>
    <w:rsid w:val="00DA320D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BF6"/>
    <w:rsid w:val="00DA4E3C"/>
    <w:rsid w:val="00DA5107"/>
    <w:rsid w:val="00DA5369"/>
    <w:rsid w:val="00DA571F"/>
    <w:rsid w:val="00DA57ED"/>
    <w:rsid w:val="00DA5859"/>
    <w:rsid w:val="00DA5888"/>
    <w:rsid w:val="00DA59FD"/>
    <w:rsid w:val="00DA5AF1"/>
    <w:rsid w:val="00DA5CBB"/>
    <w:rsid w:val="00DA61B7"/>
    <w:rsid w:val="00DA62DC"/>
    <w:rsid w:val="00DA6777"/>
    <w:rsid w:val="00DA6D37"/>
    <w:rsid w:val="00DA6DDC"/>
    <w:rsid w:val="00DA751E"/>
    <w:rsid w:val="00DA7772"/>
    <w:rsid w:val="00DA7794"/>
    <w:rsid w:val="00DA7ACA"/>
    <w:rsid w:val="00DA7F15"/>
    <w:rsid w:val="00DB0197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913"/>
    <w:rsid w:val="00DB2E5B"/>
    <w:rsid w:val="00DB2EC4"/>
    <w:rsid w:val="00DB356A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52FE"/>
    <w:rsid w:val="00DB580A"/>
    <w:rsid w:val="00DB5974"/>
    <w:rsid w:val="00DB5D36"/>
    <w:rsid w:val="00DB6A66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5B9"/>
    <w:rsid w:val="00DC18DE"/>
    <w:rsid w:val="00DC1C2C"/>
    <w:rsid w:val="00DC1E14"/>
    <w:rsid w:val="00DC2207"/>
    <w:rsid w:val="00DC283D"/>
    <w:rsid w:val="00DC2C0E"/>
    <w:rsid w:val="00DC2C4B"/>
    <w:rsid w:val="00DC2D58"/>
    <w:rsid w:val="00DC2D86"/>
    <w:rsid w:val="00DC34B7"/>
    <w:rsid w:val="00DC3664"/>
    <w:rsid w:val="00DC3C6A"/>
    <w:rsid w:val="00DC3F53"/>
    <w:rsid w:val="00DC46B2"/>
    <w:rsid w:val="00DC489F"/>
    <w:rsid w:val="00DC4B2D"/>
    <w:rsid w:val="00DC4BA8"/>
    <w:rsid w:val="00DC4C29"/>
    <w:rsid w:val="00DC552A"/>
    <w:rsid w:val="00DC566A"/>
    <w:rsid w:val="00DC5756"/>
    <w:rsid w:val="00DC5927"/>
    <w:rsid w:val="00DC5C35"/>
    <w:rsid w:val="00DC5D3C"/>
    <w:rsid w:val="00DC6B71"/>
    <w:rsid w:val="00DC6BDB"/>
    <w:rsid w:val="00DC721C"/>
    <w:rsid w:val="00DC7469"/>
    <w:rsid w:val="00DC7670"/>
    <w:rsid w:val="00DC7BFA"/>
    <w:rsid w:val="00DD0406"/>
    <w:rsid w:val="00DD0575"/>
    <w:rsid w:val="00DD067D"/>
    <w:rsid w:val="00DD0935"/>
    <w:rsid w:val="00DD0978"/>
    <w:rsid w:val="00DD0A0E"/>
    <w:rsid w:val="00DD0E53"/>
    <w:rsid w:val="00DD14E3"/>
    <w:rsid w:val="00DD16BA"/>
    <w:rsid w:val="00DD17BD"/>
    <w:rsid w:val="00DD1A52"/>
    <w:rsid w:val="00DD1BBD"/>
    <w:rsid w:val="00DD1C1B"/>
    <w:rsid w:val="00DD1EF2"/>
    <w:rsid w:val="00DD1FBA"/>
    <w:rsid w:val="00DD2112"/>
    <w:rsid w:val="00DD21F5"/>
    <w:rsid w:val="00DD2246"/>
    <w:rsid w:val="00DD2461"/>
    <w:rsid w:val="00DD256A"/>
    <w:rsid w:val="00DD265B"/>
    <w:rsid w:val="00DD2A4F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7AE"/>
    <w:rsid w:val="00DD48B3"/>
    <w:rsid w:val="00DD4BA2"/>
    <w:rsid w:val="00DD4C8A"/>
    <w:rsid w:val="00DD50C7"/>
    <w:rsid w:val="00DD5386"/>
    <w:rsid w:val="00DD552B"/>
    <w:rsid w:val="00DD5D07"/>
    <w:rsid w:val="00DD5EC3"/>
    <w:rsid w:val="00DD5F10"/>
    <w:rsid w:val="00DD5F31"/>
    <w:rsid w:val="00DD6268"/>
    <w:rsid w:val="00DD64D4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12"/>
    <w:rsid w:val="00DE2B50"/>
    <w:rsid w:val="00DE2C87"/>
    <w:rsid w:val="00DE2CD1"/>
    <w:rsid w:val="00DE2D63"/>
    <w:rsid w:val="00DE4103"/>
    <w:rsid w:val="00DE436F"/>
    <w:rsid w:val="00DE4657"/>
    <w:rsid w:val="00DE4978"/>
    <w:rsid w:val="00DE4EE5"/>
    <w:rsid w:val="00DE5518"/>
    <w:rsid w:val="00DE55E2"/>
    <w:rsid w:val="00DE5F53"/>
    <w:rsid w:val="00DE68B4"/>
    <w:rsid w:val="00DE6BB2"/>
    <w:rsid w:val="00DE6C5E"/>
    <w:rsid w:val="00DE6F9A"/>
    <w:rsid w:val="00DE7159"/>
    <w:rsid w:val="00DE71E5"/>
    <w:rsid w:val="00DE740B"/>
    <w:rsid w:val="00DE7D15"/>
    <w:rsid w:val="00DE7F94"/>
    <w:rsid w:val="00DF0022"/>
    <w:rsid w:val="00DF0395"/>
    <w:rsid w:val="00DF0458"/>
    <w:rsid w:val="00DF06DF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519A"/>
    <w:rsid w:val="00DF5725"/>
    <w:rsid w:val="00DF5A39"/>
    <w:rsid w:val="00DF5C89"/>
    <w:rsid w:val="00DF60D7"/>
    <w:rsid w:val="00DF6ACF"/>
    <w:rsid w:val="00DF6C92"/>
    <w:rsid w:val="00DF7007"/>
    <w:rsid w:val="00DF729B"/>
    <w:rsid w:val="00DF74A3"/>
    <w:rsid w:val="00DF7709"/>
    <w:rsid w:val="00DF77B9"/>
    <w:rsid w:val="00DF7B55"/>
    <w:rsid w:val="00DF7BDA"/>
    <w:rsid w:val="00DF7CA9"/>
    <w:rsid w:val="00DF7FFB"/>
    <w:rsid w:val="00E0063D"/>
    <w:rsid w:val="00E007D4"/>
    <w:rsid w:val="00E00893"/>
    <w:rsid w:val="00E00A34"/>
    <w:rsid w:val="00E00F24"/>
    <w:rsid w:val="00E00FA6"/>
    <w:rsid w:val="00E013DC"/>
    <w:rsid w:val="00E014E8"/>
    <w:rsid w:val="00E016DE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574B"/>
    <w:rsid w:val="00E0588F"/>
    <w:rsid w:val="00E05A0D"/>
    <w:rsid w:val="00E05B44"/>
    <w:rsid w:val="00E05FCC"/>
    <w:rsid w:val="00E0697A"/>
    <w:rsid w:val="00E06A5E"/>
    <w:rsid w:val="00E06E65"/>
    <w:rsid w:val="00E06F6D"/>
    <w:rsid w:val="00E070A5"/>
    <w:rsid w:val="00E07402"/>
    <w:rsid w:val="00E075EB"/>
    <w:rsid w:val="00E07614"/>
    <w:rsid w:val="00E07828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917"/>
    <w:rsid w:val="00E13011"/>
    <w:rsid w:val="00E131BA"/>
    <w:rsid w:val="00E1329F"/>
    <w:rsid w:val="00E13652"/>
    <w:rsid w:val="00E136B8"/>
    <w:rsid w:val="00E13C96"/>
    <w:rsid w:val="00E14079"/>
    <w:rsid w:val="00E143B4"/>
    <w:rsid w:val="00E14444"/>
    <w:rsid w:val="00E14DF2"/>
    <w:rsid w:val="00E1547C"/>
    <w:rsid w:val="00E15DBE"/>
    <w:rsid w:val="00E16792"/>
    <w:rsid w:val="00E16A2A"/>
    <w:rsid w:val="00E16BDE"/>
    <w:rsid w:val="00E1724D"/>
    <w:rsid w:val="00E172BD"/>
    <w:rsid w:val="00E17366"/>
    <w:rsid w:val="00E17719"/>
    <w:rsid w:val="00E17A54"/>
    <w:rsid w:val="00E17B9A"/>
    <w:rsid w:val="00E17E84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3F14"/>
    <w:rsid w:val="00E24C0B"/>
    <w:rsid w:val="00E24C0E"/>
    <w:rsid w:val="00E24FD5"/>
    <w:rsid w:val="00E25258"/>
    <w:rsid w:val="00E255AB"/>
    <w:rsid w:val="00E2579C"/>
    <w:rsid w:val="00E2590A"/>
    <w:rsid w:val="00E25DA2"/>
    <w:rsid w:val="00E25DF6"/>
    <w:rsid w:val="00E25F28"/>
    <w:rsid w:val="00E25FB1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7CA"/>
    <w:rsid w:val="00E278D4"/>
    <w:rsid w:val="00E278F8"/>
    <w:rsid w:val="00E279F8"/>
    <w:rsid w:val="00E27A9A"/>
    <w:rsid w:val="00E27FE6"/>
    <w:rsid w:val="00E301FA"/>
    <w:rsid w:val="00E30511"/>
    <w:rsid w:val="00E305F3"/>
    <w:rsid w:val="00E31386"/>
    <w:rsid w:val="00E3155D"/>
    <w:rsid w:val="00E31D5F"/>
    <w:rsid w:val="00E31FA9"/>
    <w:rsid w:val="00E323C1"/>
    <w:rsid w:val="00E3278E"/>
    <w:rsid w:val="00E3287E"/>
    <w:rsid w:val="00E328FB"/>
    <w:rsid w:val="00E32963"/>
    <w:rsid w:val="00E32CCD"/>
    <w:rsid w:val="00E32DD4"/>
    <w:rsid w:val="00E33106"/>
    <w:rsid w:val="00E33219"/>
    <w:rsid w:val="00E334D4"/>
    <w:rsid w:val="00E33521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66E"/>
    <w:rsid w:val="00E35B82"/>
    <w:rsid w:val="00E35F29"/>
    <w:rsid w:val="00E35F68"/>
    <w:rsid w:val="00E36088"/>
    <w:rsid w:val="00E361D1"/>
    <w:rsid w:val="00E36B0F"/>
    <w:rsid w:val="00E36D96"/>
    <w:rsid w:val="00E37B12"/>
    <w:rsid w:val="00E37E05"/>
    <w:rsid w:val="00E404F4"/>
    <w:rsid w:val="00E40771"/>
    <w:rsid w:val="00E407FF"/>
    <w:rsid w:val="00E40D16"/>
    <w:rsid w:val="00E40DA2"/>
    <w:rsid w:val="00E40DE9"/>
    <w:rsid w:val="00E4128D"/>
    <w:rsid w:val="00E413E6"/>
    <w:rsid w:val="00E42072"/>
    <w:rsid w:val="00E42333"/>
    <w:rsid w:val="00E427F9"/>
    <w:rsid w:val="00E42AC3"/>
    <w:rsid w:val="00E42AC9"/>
    <w:rsid w:val="00E42E4D"/>
    <w:rsid w:val="00E43390"/>
    <w:rsid w:val="00E433FE"/>
    <w:rsid w:val="00E434C7"/>
    <w:rsid w:val="00E435C5"/>
    <w:rsid w:val="00E435EA"/>
    <w:rsid w:val="00E43686"/>
    <w:rsid w:val="00E4392E"/>
    <w:rsid w:val="00E445CF"/>
    <w:rsid w:val="00E44804"/>
    <w:rsid w:val="00E44847"/>
    <w:rsid w:val="00E44ABA"/>
    <w:rsid w:val="00E44B85"/>
    <w:rsid w:val="00E44D0F"/>
    <w:rsid w:val="00E45063"/>
    <w:rsid w:val="00E457D7"/>
    <w:rsid w:val="00E45E2D"/>
    <w:rsid w:val="00E464E1"/>
    <w:rsid w:val="00E46D1C"/>
    <w:rsid w:val="00E46E08"/>
    <w:rsid w:val="00E4705A"/>
    <w:rsid w:val="00E471A3"/>
    <w:rsid w:val="00E479AD"/>
    <w:rsid w:val="00E47B21"/>
    <w:rsid w:val="00E47F58"/>
    <w:rsid w:val="00E500DF"/>
    <w:rsid w:val="00E504C3"/>
    <w:rsid w:val="00E5077D"/>
    <w:rsid w:val="00E5092D"/>
    <w:rsid w:val="00E50930"/>
    <w:rsid w:val="00E50A11"/>
    <w:rsid w:val="00E50F4F"/>
    <w:rsid w:val="00E51A2B"/>
    <w:rsid w:val="00E51EA5"/>
    <w:rsid w:val="00E526D5"/>
    <w:rsid w:val="00E52A20"/>
    <w:rsid w:val="00E52E38"/>
    <w:rsid w:val="00E532F5"/>
    <w:rsid w:val="00E53356"/>
    <w:rsid w:val="00E5367E"/>
    <w:rsid w:val="00E5385B"/>
    <w:rsid w:val="00E546BE"/>
    <w:rsid w:val="00E5484F"/>
    <w:rsid w:val="00E548AE"/>
    <w:rsid w:val="00E54E00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775"/>
    <w:rsid w:val="00E61867"/>
    <w:rsid w:val="00E61AD0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5FB3"/>
    <w:rsid w:val="00E66631"/>
    <w:rsid w:val="00E6673B"/>
    <w:rsid w:val="00E66DC0"/>
    <w:rsid w:val="00E6717E"/>
    <w:rsid w:val="00E67190"/>
    <w:rsid w:val="00E67260"/>
    <w:rsid w:val="00E67636"/>
    <w:rsid w:val="00E6779F"/>
    <w:rsid w:val="00E678D6"/>
    <w:rsid w:val="00E67A82"/>
    <w:rsid w:val="00E67C1F"/>
    <w:rsid w:val="00E67C5C"/>
    <w:rsid w:val="00E701D6"/>
    <w:rsid w:val="00E70221"/>
    <w:rsid w:val="00E705C7"/>
    <w:rsid w:val="00E708FD"/>
    <w:rsid w:val="00E70B43"/>
    <w:rsid w:val="00E71141"/>
    <w:rsid w:val="00E71216"/>
    <w:rsid w:val="00E7199B"/>
    <w:rsid w:val="00E719F3"/>
    <w:rsid w:val="00E71C93"/>
    <w:rsid w:val="00E72A1F"/>
    <w:rsid w:val="00E72A38"/>
    <w:rsid w:val="00E73309"/>
    <w:rsid w:val="00E736E3"/>
    <w:rsid w:val="00E73B57"/>
    <w:rsid w:val="00E73E56"/>
    <w:rsid w:val="00E73EA5"/>
    <w:rsid w:val="00E746BF"/>
    <w:rsid w:val="00E748FB"/>
    <w:rsid w:val="00E74CAA"/>
    <w:rsid w:val="00E74D15"/>
    <w:rsid w:val="00E74E2E"/>
    <w:rsid w:val="00E75033"/>
    <w:rsid w:val="00E750CD"/>
    <w:rsid w:val="00E7524C"/>
    <w:rsid w:val="00E7549F"/>
    <w:rsid w:val="00E7563D"/>
    <w:rsid w:val="00E758AD"/>
    <w:rsid w:val="00E75E6C"/>
    <w:rsid w:val="00E75EBD"/>
    <w:rsid w:val="00E75F2C"/>
    <w:rsid w:val="00E75F56"/>
    <w:rsid w:val="00E76013"/>
    <w:rsid w:val="00E76148"/>
    <w:rsid w:val="00E76291"/>
    <w:rsid w:val="00E76325"/>
    <w:rsid w:val="00E769E8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0D9"/>
    <w:rsid w:val="00E813AB"/>
    <w:rsid w:val="00E815FF"/>
    <w:rsid w:val="00E816F7"/>
    <w:rsid w:val="00E817BB"/>
    <w:rsid w:val="00E819B8"/>
    <w:rsid w:val="00E81BB3"/>
    <w:rsid w:val="00E81C16"/>
    <w:rsid w:val="00E81D3D"/>
    <w:rsid w:val="00E81D46"/>
    <w:rsid w:val="00E81DB4"/>
    <w:rsid w:val="00E823F3"/>
    <w:rsid w:val="00E824BB"/>
    <w:rsid w:val="00E8288E"/>
    <w:rsid w:val="00E82E26"/>
    <w:rsid w:val="00E83103"/>
    <w:rsid w:val="00E832A1"/>
    <w:rsid w:val="00E8351E"/>
    <w:rsid w:val="00E83578"/>
    <w:rsid w:val="00E83902"/>
    <w:rsid w:val="00E83C63"/>
    <w:rsid w:val="00E83D08"/>
    <w:rsid w:val="00E83DFF"/>
    <w:rsid w:val="00E8414E"/>
    <w:rsid w:val="00E84268"/>
    <w:rsid w:val="00E8433E"/>
    <w:rsid w:val="00E84409"/>
    <w:rsid w:val="00E84F2E"/>
    <w:rsid w:val="00E85214"/>
    <w:rsid w:val="00E85AD9"/>
    <w:rsid w:val="00E86195"/>
    <w:rsid w:val="00E86C75"/>
    <w:rsid w:val="00E87031"/>
    <w:rsid w:val="00E87509"/>
    <w:rsid w:val="00E875D2"/>
    <w:rsid w:val="00E8764E"/>
    <w:rsid w:val="00E8790F"/>
    <w:rsid w:val="00E87D12"/>
    <w:rsid w:val="00E87DC4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6B3"/>
    <w:rsid w:val="00E9485D"/>
    <w:rsid w:val="00E948EC"/>
    <w:rsid w:val="00E94AC3"/>
    <w:rsid w:val="00E94D45"/>
    <w:rsid w:val="00E94E56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77F"/>
    <w:rsid w:val="00EA0B7A"/>
    <w:rsid w:val="00EA0C19"/>
    <w:rsid w:val="00EA0D52"/>
    <w:rsid w:val="00EA1118"/>
    <w:rsid w:val="00EA1287"/>
    <w:rsid w:val="00EA1420"/>
    <w:rsid w:val="00EA165D"/>
    <w:rsid w:val="00EA1759"/>
    <w:rsid w:val="00EA191B"/>
    <w:rsid w:val="00EA1A43"/>
    <w:rsid w:val="00EA20C9"/>
    <w:rsid w:val="00EA215D"/>
    <w:rsid w:val="00EA2565"/>
    <w:rsid w:val="00EA3521"/>
    <w:rsid w:val="00EA45CC"/>
    <w:rsid w:val="00EA4606"/>
    <w:rsid w:val="00EA4759"/>
    <w:rsid w:val="00EA4855"/>
    <w:rsid w:val="00EA4875"/>
    <w:rsid w:val="00EA492A"/>
    <w:rsid w:val="00EA4A5A"/>
    <w:rsid w:val="00EA4AC6"/>
    <w:rsid w:val="00EA4EC2"/>
    <w:rsid w:val="00EA57F4"/>
    <w:rsid w:val="00EA600D"/>
    <w:rsid w:val="00EA61E7"/>
    <w:rsid w:val="00EA63BA"/>
    <w:rsid w:val="00EA64A3"/>
    <w:rsid w:val="00EA66B8"/>
    <w:rsid w:val="00EA672D"/>
    <w:rsid w:val="00EA6861"/>
    <w:rsid w:val="00EA6E89"/>
    <w:rsid w:val="00EA75A5"/>
    <w:rsid w:val="00EA7648"/>
    <w:rsid w:val="00EA7949"/>
    <w:rsid w:val="00EA7A15"/>
    <w:rsid w:val="00EA7F4C"/>
    <w:rsid w:val="00EB0355"/>
    <w:rsid w:val="00EB039A"/>
    <w:rsid w:val="00EB03D3"/>
    <w:rsid w:val="00EB06FE"/>
    <w:rsid w:val="00EB07EF"/>
    <w:rsid w:val="00EB08DB"/>
    <w:rsid w:val="00EB0B91"/>
    <w:rsid w:val="00EB0CBE"/>
    <w:rsid w:val="00EB1133"/>
    <w:rsid w:val="00EB14E5"/>
    <w:rsid w:val="00EB1545"/>
    <w:rsid w:val="00EB1682"/>
    <w:rsid w:val="00EB1835"/>
    <w:rsid w:val="00EB192B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C44"/>
    <w:rsid w:val="00EB2D45"/>
    <w:rsid w:val="00EB2E8A"/>
    <w:rsid w:val="00EB2EAB"/>
    <w:rsid w:val="00EB31FC"/>
    <w:rsid w:val="00EB332D"/>
    <w:rsid w:val="00EB3467"/>
    <w:rsid w:val="00EB3854"/>
    <w:rsid w:val="00EB38A2"/>
    <w:rsid w:val="00EB3D68"/>
    <w:rsid w:val="00EB41B2"/>
    <w:rsid w:val="00EB4B31"/>
    <w:rsid w:val="00EB4E0E"/>
    <w:rsid w:val="00EB51A3"/>
    <w:rsid w:val="00EB58A9"/>
    <w:rsid w:val="00EB5B23"/>
    <w:rsid w:val="00EB5D2B"/>
    <w:rsid w:val="00EB5DE0"/>
    <w:rsid w:val="00EB619F"/>
    <w:rsid w:val="00EB67A2"/>
    <w:rsid w:val="00EB67D0"/>
    <w:rsid w:val="00EB6A28"/>
    <w:rsid w:val="00EB6F5F"/>
    <w:rsid w:val="00EB7360"/>
    <w:rsid w:val="00EB78C5"/>
    <w:rsid w:val="00EB7AFF"/>
    <w:rsid w:val="00EB7E0C"/>
    <w:rsid w:val="00EC0114"/>
    <w:rsid w:val="00EC03A4"/>
    <w:rsid w:val="00EC06BF"/>
    <w:rsid w:val="00EC06ED"/>
    <w:rsid w:val="00EC0A7B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0A5"/>
    <w:rsid w:val="00EC2323"/>
    <w:rsid w:val="00EC23E6"/>
    <w:rsid w:val="00EC2AA3"/>
    <w:rsid w:val="00EC2E27"/>
    <w:rsid w:val="00EC315F"/>
    <w:rsid w:val="00EC33C4"/>
    <w:rsid w:val="00EC3522"/>
    <w:rsid w:val="00EC3757"/>
    <w:rsid w:val="00EC3A0D"/>
    <w:rsid w:val="00EC4160"/>
    <w:rsid w:val="00EC4702"/>
    <w:rsid w:val="00EC51C1"/>
    <w:rsid w:val="00EC5285"/>
    <w:rsid w:val="00EC53D0"/>
    <w:rsid w:val="00EC5402"/>
    <w:rsid w:val="00EC57F6"/>
    <w:rsid w:val="00EC5867"/>
    <w:rsid w:val="00EC59A6"/>
    <w:rsid w:val="00EC5BEE"/>
    <w:rsid w:val="00EC61A1"/>
    <w:rsid w:val="00EC6501"/>
    <w:rsid w:val="00EC6681"/>
    <w:rsid w:val="00EC6C9B"/>
    <w:rsid w:val="00EC6CFD"/>
    <w:rsid w:val="00EC6F00"/>
    <w:rsid w:val="00EC7537"/>
    <w:rsid w:val="00EC7FC9"/>
    <w:rsid w:val="00EC7FF5"/>
    <w:rsid w:val="00ED009C"/>
    <w:rsid w:val="00ED078D"/>
    <w:rsid w:val="00ED0819"/>
    <w:rsid w:val="00ED0BA0"/>
    <w:rsid w:val="00ED0D84"/>
    <w:rsid w:val="00ED0E07"/>
    <w:rsid w:val="00ED13DA"/>
    <w:rsid w:val="00ED1472"/>
    <w:rsid w:val="00ED14C8"/>
    <w:rsid w:val="00ED1605"/>
    <w:rsid w:val="00ED1739"/>
    <w:rsid w:val="00ED17A3"/>
    <w:rsid w:val="00ED182F"/>
    <w:rsid w:val="00ED1845"/>
    <w:rsid w:val="00ED1DB8"/>
    <w:rsid w:val="00ED219D"/>
    <w:rsid w:val="00ED21EB"/>
    <w:rsid w:val="00ED2BB6"/>
    <w:rsid w:val="00ED2C04"/>
    <w:rsid w:val="00ED2D42"/>
    <w:rsid w:val="00ED2EF4"/>
    <w:rsid w:val="00ED317A"/>
    <w:rsid w:val="00ED3180"/>
    <w:rsid w:val="00ED3259"/>
    <w:rsid w:val="00ED33DF"/>
    <w:rsid w:val="00ED371F"/>
    <w:rsid w:val="00ED3CB8"/>
    <w:rsid w:val="00ED42CB"/>
    <w:rsid w:val="00ED45EA"/>
    <w:rsid w:val="00ED4625"/>
    <w:rsid w:val="00ED4745"/>
    <w:rsid w:val="00ED482A"/>
    <w:rsid w:val="00ED4894"/>
    <w:rsid w:val="00ED4B66"/>
    <w:rsid w:val="00ED4B8E"/>
    <w:rsid w:val="00ED5088"/>
    <w:rsid w:val="00ED5335"/>
    <w:rsid w:val="00ED54C1"/>
    <w:rsid w:val="00ED5830"/>
    <w:rsid w:val="00ED5E6D"/>
    <w:rsid w:val="00ED5F45"/>
    <w:rsid w:val="00ED5F6C"/>
    <w:rsid w:val="00ED60F6"/>
    <w:rsid w:val="00ED61DE"/>
    <w:rsid w:val="00ED6DD5"/>
    <w:rsid w:val="00ED6FEB"/>
    <w:rsid w:val="00ED7751"/>
    <w:rsid w:val="00ED786F"/>
    <w:rsid w:val="00EE07F8"/>
    <w:rsid w:val="00EE09AB"/>
    <w:rsid w:val="00EE0EFB"/>
    <w:rsid w:val="00EE11C8"/>
    <w:rsid w:val="00EE1522"/>
    <w:rsid w:val="00EE1C57"/>
    <w:rsid w:val="00EE1F51"/>
    <w:rsid w:val="00EE2278"/>
    <w:rsid w:val="00EE22C4"/>
    <w:rsid w:val="00EE2420"/>
    <w:rsid w:val="00EE2833"/>
    <w:rsid w:val="00EE28CB"/>
    <w:rsid w:val="00EE2E91"/>
    <w:rsid w:val="00EE2ED4"/>
    <w:rsid w:val="00EE3252"/>
    <w:rsid w:val="00EE32D1"/>
    <w:rsid w:val="00EE33C6"/>
    <w:rsid w:val="00EE35B6"/>
    <w:rsid w:val="00EE3ADF"/>
    <w:rsid w:val="00EE3C72"/>
    <w:rsid w:val="00EE3D62"/>
    <w:rsid w:val="00EE402D"/>
    <w:rsid w:val="00EE42A1"/>
    <w:rsid w:val="00EE4381"/>
    <w:rsid w:val="00EE43A7"/>
    <w:rsid w:val="00EE4421"/>
    <w:rsid w:val="00EE4808"/>
    <w:rsid w:val="00EE4E13"/>
    <w:rsid w:val="00EE53C8"/>
    <w:rsid w:val="00EE5534"/>
    <w:rsid w:val="00EE57FB"/>
    <w:rsid w:val="00EE5957"/>
    <w:rsid w:val="00EE5A34"/>
    <w:rsid w:val="00EE63F6"/>
    <w:rsid w:val="00EE6B1E"/>
    <w:rsid w:val="00EE6C24"/>
    <w:rsid w:val="00EE7914"/>
    <w:rsid w:val="00EE7C1B"/>
    <w:rsid w:val="00EE7D3B"/>
    <w:rsid w:val="00EE7DA5"/>
    <w:rsid w:val="00EE7F25"/>
    <w:rsid w:val="00EF01D3"/>
    <w:rsid w:val="00EF054D"/>
    <w:rsid w:val="00EF08D6"/>
    <w:rsid w:val="00EF0DA1"/>
    <w:rsid w:val="00EF1D62"/>
    <w:rsid w:val="00EF2020"/>
    <w:rsid w:val="00EF209D"/>
    <w:rsid w:val="00EF2106"/>
    <w:rsid w:val="00EF24B8"/>
    <w:rsid w:val="00EF268C"/>
    <w:rsid w:val="00EF2A35"/>
    <w:rsid w:val="00EF2EAF"/>
    <w:rsid w:val="00EF2FB5"/>
    <w:rsid w:val="00EF32F6"/>
    <w:rsid w:val="00EF338E"/>
    <w:rsid w:val="00EF33E8"/>
    <w:rsid w:val="00EF3996"/>
    <w:rsid w:val="00EF473C"/>
    <w:rsid w:val="00EF4DCA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0FF6"/>
    <w:rsid w:val="00F019CB"/>
    <w:rsid w:val="00F01AA9"/>
    <w:rsid w:val="00F01F3F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A5"/>
    <w:rsid w:val="00F0558F"/>
    <w:rsid w:val="00F05638"/>
    <w:rsid w:val="00F05912"/>
    <w:rsid w:val="00F0591A"/>
    <w:rsid w:val="00F05A05"/>
    <w:rsid w:val="00F05A0B"/>
    <w:rsid w:val="00F05D0A"/>
    <w:rsid w:val="00F05DA2"/>
    <w:rsid w:val="00F05E11"/>
    <w:rsid w:val="00F06368"/>
    <w:rsid w:val="00F074F0"/>
    <w:rsid w:val="00F07FEE"/>
    <w:rsid w:val="00F10303"/>
    <w:rsid w:val="00F1032E"/>
    <w:rsid w:val="00F10589"/>
    <w:rsid w:val="00F10B3F"/>
    <w:rsid w:val="00F11139"/>
    <w:rsid w:val="00F11A85"/>
    <w:rsid w:val="00F11B15"/>
    <w:rsid w:val="00F11C26"/>
    <w:rsid w:val="00F122DE"/>
    <w:rsid w:val="00F12395"/>
    <w:rsid w:val="00F123D4"/>
    <w:rsid w:val="00F12683"/>
    <w:rsid w:val="00F1280A"/>
    <w:rsid w:val="00F12873"/>
    <w:rsid w:val="00F128AC"/>
    <w:rsid w:val="00F130A2"/>
    <w:rsid w:val="00F134D3"/>
    <w:rsid w:val="00F13615"/>
    <w:rsid w:val="00F13BB8"/>
    <w:rsid w:val="00F146DF"/>
    <w:rsid w:val="00F14715"/>
    <w:rsid w:val="00F14C54"/>
    <w:rsid w:val="00F14CA3"/>
    <w:rsid w:val="00F15892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B93"/>
    <w:rsid w:val="00F21CA6"/>
    <w:rsid w:val="00F21F89"/>
    <w:rsid w:val="00F220C7"/>
    <w:rsid w:val="00F225F8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50BA"/>
    <w:rsid w:val="00F2545E"/>
    <w:rsid w:val="00F25BC7"/>
    <w:rsid w:val="00F25FF0"/>
    <w:rsid w:val="00F263A1"/>
    <w:rsid w:val="00F26720"/>
    <w:rsid w:val="00F26AB6"/>
    <w:rsid w:val="00F26E5D"/>
    <w:rsid w:val="00F27914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313"/>
    <w:rsid w:val="00F3383F"/>
    <w:rsid w:val="00F3398F"/>
    <w:rsid w:val="00F339F4"/>
    <w:rsid w:val="00F341B8"/>
    <w:rsid w:val="00F34547"/>
    <w:rsid w:val="00F34753"/>
    <w:rsid w:val="00F347D4"/>
    <w:rsid w:val="00F34E98"/>
    <w:rsid w:val="00F34FCF"/>
    <w:rsid w:val="00F352D3"/>
    <w:rsid w:val="00F359E5"/>
    <w:rsid w:val="00F3634F"/>
    <w:rsid w:val="00F366D3"/>
    <w:rsid w:val="00F36BED"/>
    <w:rsid w:val="00F36C20"/>
    <w:rsid w:val="00F376FB"/>
    <w:rsid w:val="00F377E3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E9"/>
    <w:rsid w:val="00F41EA1"/>
    <w:rsid w:val="00F41EC5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EF6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DF2"/>
    <w:rsid w:val="00F46E89"/>
    <w:rsid w:val="00F47011"/>
    <w:rsid w:val="00F47097"/>
    <w:rsid w:val="00F4740D"/>
    <w:rsid w:val="00F4750E"/>
    <w:rsid w:val="00F47D43"/>
    <w:rsid w:val="00F507FE"/>
    <w:rsid w:val="00F50B85"/>
    <w:rsid w:val="00F50E1A"/>
    <w:rsid w:val="00F511E7"/>
    <w:rsid w:val="00F519F9"/>
    <w:rsid w:val="00F51B51"/>
    <w:rsid w:val="00F51E24"/>
    <w:rsid w:val="00F51F12"/>
    <w:rsid w:val="00F5224E"/>
    <w:rsid w:val="00F52252"/>
    <w:rsid w:val="00F52385"/>
    <w:rsid w:val="00F524A0"/>
    <w:rsid w:val="00F52CA0"/>
    <w:rsid w:val="00F52CE9"/>
    <w:rsid w:val="00F52E0B"/>
    <w:rsid w:val="00F52FA6"/>
    <w:rsid w:val="00F532A8"/>
    <w:rsid w:val="00F5340B"/>
    <w:rsid w:val="00F538CE"/>
    <w:rsid w:val="00F5393C"/>
    <w:rsid w:val="00F53F36"/>
    <w:rsid w:val="00F545A0"/>
    <w:rsid w:val="00F550EC"/>
    <w:rsid w:val="00F55201"/>
    <w:rsid w:val="00F5535F"/>
    <w:rsid w:val="00F55627"/>
    <w:rsid w:val="00F55728"/>
    <w:rsid w:val="00F558EB"/>
    <w:rsid w:val="00F559E8"/>
    <w:rsid w:val="00F559F1"/>
    <w:rsid w:val="00F561B1"/>
    <w:rsid w:val="00F56892"/>
    <w:rsid w:val="00F56953"/>
    <w:rsid w:val="00F56D4D"/>
    <w:rsid w:val="00F5715E"/>
    <w:rsid w:val="00F5757A"/>
    <w:rsid w:val="00F57593"/>
    <w:rsid w:val="00F57A4B"/>
    <w:rsid w:val="00F600F6"/>
    <w:rsid w:val="00F61035"/>
    <w:rsid w:val="00F61671"/>
    <w:rsid w:val="00F61893"/>
    <w:rsid w:val="00F61C21"/>
    <w:rsid w:val="00F61F4A"/>
    <w:rsid w:val="00F620C7"/>
    <w:rsid w:val="00F6228F"/>
    <w:rsid w:val="00F6236C"/>
    <w:rsid w:val="00F6236F"/>
    <w:rsid w:val="00F624C8"/>
    <w:rsid w:val="00F625BE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5AF"/>
    <w:rsid w:val="00F665BC"/>
    <w:rsid w:val="00F666B1"/>
    <w:rsid w:val="00F667BD"/>
    <w:rsid w:val="00F66FC4"/>
    <w:rsid w:val="00F6763E"/>
    <w:rsid w:val="00F67DD0"/>
    <w:rsid w:val="00F70038"/>
    <w:rsid w:val="00F700A2"/>
    <w:rsid w:val="00F70284"/>
    <w:rsid w:val="00F70AD2"/>
    <w:rsid w:val="00F70B84"/>
    <w:rsid w:val="00F70D51"/>
    <w:rsid w:val="00F70E6F"/>
    <w:rsid w:val="00F712F2"/>
    <w:rsid w:val="00F7147C"/>
    <w:rsid w:val="00F7190F"/>
    <w:rsid w:val="00F719A6"/>
    <w:rsid w:val="00F71BF2"/>
    <w:rsid w:val="00F71E0D"/>
    <w:rsid w:val="00F71F72"/>
    <w:rsid w:val="00F72306"/>
    <w:rsid w:val="00F7242A"/>
    <w:rsid w:val="00F72769"/>
    <w:rsid w:val="00F7278D"/>
    <w:rsid w:val="00F7282F"/>
    <w:rsid w:val="00F732EF"/>
    <w:rsid w:val="00F734A9"/>
    <w:rsid w:val="00F73DBA"/>
    <w:rsid w:val="00F73F1B"/>
    <w:rsid w:val="00F74059"/>
    <w:rsid w:val="00F7434C"/>
    <w:rsid w:val="00F743A5"/>
    <w:rsid w:val="00F74577"/>
    <w:rsid w:val="00F74946"/>
    <w:rsid w:val="00F74A7D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38D"/>
    <w:rsid w:val="00F77531"/>
    <w:rsid w:val="00F77C24"/>
    <w:rsid w:val="00F77C71"/>
    <w:rsid w:val="00F800E6"/>
    <w:rsid w:val="00F803E7"/>
    <w:rsid w:val="00F813EB"/>
    <w:rsid w:val="00F81DBC"/>
    <w:rsid w:val="00F82538"/>
    <w:rsid w:val="00F8256B"/>
    <w:rsid w:val="00F8267E"/>
    <w:rsid w:val="00F82A6E"/>
    <w:rsid w:val="00F82A92"/>
    <w:rsid w:val="00F82B57"/>
    <w:rsid w:val="00F82D58"/>
    <w:rsid w:val="00F83448"/>
    <w:rsid w:val="00F8363F"/>
    <w:rsid w:val="00F83B81"/>
    <w:rsid w:val="00F83D22"/>
    <w:rsid w:val="00F84AED"/>
    <w:rsid w:val="00F84E63"/>
    <w:rsid w:val="00F84F0E"/>
    <w:rsid w:val="00F8546F"/>
    <w:rsid w:val="00F85968"/>
    <w:rsid w:val="00F8630E"/>
    <w:rsid w:val="00F865ED"/>
    <w:rsid w:val="00F86D0B"/>
    <w:rsid w:val="00F87350"/>
    <w:rsid w:val="00F87CCD"/>
    <w:rsid w:val="00F87E73"/>
    <w:rsid w:val="00F90208"/>
    <w:rsid w:val="00F90B2C"/>
    <w:rsid w:val="00F90B93"/>
    <w:rsid w:val="00F90BFF"/>
    <w:rsid w:val="00F90DEA"/>
    <w:rsid w:val="00F90E21"/>
    <w:rsid w:val="00F911F2"/>
    <w:rsid w:val="00F91568"/>
    <w:rsid w:val="00F915F0"/>
    <w:rsid w:val="00F91783"/>
    <w:rsid w:val="00F91C71"/>
    <w:rsid w:val="00F920F3"/>
    <w:rsid w:val="00F922AE"/>
    <w:rsid w:val="00F922DD"/>
    <w:rsid w:val="00F929C6"/>
    <w:rsid w:val="00F92DC1"/>
    <w:rsid w:val="00F92F43"/>
    <w:rsid w:val="00F930BF"/>
    <w:rsid w:val="00F930C6"/>
    <w:rsid w:val="00F932CF"/>
    <w:rsid w:val="00F9373E"/>
    <w:rsid w:val="00F9386E"/>
    <w:rsid w:val="00F943A2"/>
    <w:rsid w:val="00F94F6D"/>
    <w:rsid w:val="00F95004"/>
    <w:rsid w:val="00F95439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3E"/>
    <w:rsid w:val="00FA1440"/>
    <w:rsid w:val="00FA14BA"/>
    <w:rsid w:val="00FA190B"/>
    <w:rsid w:val="00FA19C5"/>
    <w:rsid w:val="00FA1A5F"/>
    <w:rsid w:val="00FA1C00"/>
    <w:rsid w:val="00FA1DF3"/>
    <w:rsid w:val="00FA209B"/>
    <w:rsid w:val="00FA23A8"/>
    <w:rsid w:val="00FA2B13"/>
    <w:rsid w:val="00FA304A"/>
    <w:rsid w:val="00FA31B3"/>
    <w:rsid w:val="00FA377A"/>
    <w:rsid w:val="00FA3A53"/>
    <w:rsid w:val="00FA3CB4"/>
    <w:rsid w:val="00FA3D54"/>
    <w:rsid w:val="00FA3DE9"/>
    <w:rsid w:val="00FA489B"/>
    <w:rsid w:val="00FA4A98"/>
    <w:rsid w:val="00FA51BB"/>
    <w:rsid w:val="00FA5647"/>
    <w:rsid w:val="00FA5A03"/>
    <w:rsid w:val="00FA5A55"/>
    <w:rsid w:val="00FA666D"/>
    <w:rsid w:val="00FA6C8E"/>
    <w:rsid w:val="00FA6CB1"/>
    <w:rsid w:val="00FA6F0C"/>
    <w:rsid w:val="00FA707C"/>
    <w:rsid w:val="00FA7474"/>
    <w:rsid w:val="00FA7584"/>
    <w:rsid w:val="00FA759B"/>
    <w:rsid w:val="00FA782A"/>
    <w:rsid w:val="00FA7948"/>
    <w:rsid w:val="00FA7C70"/>
    <w:rsid w:val="00FA7CAF"/>
    <w:rsid w:val="00FA7CEF"/>
    <w:rsid w:val="00FB0141"/>
    <w:rsid w:val="00FB0196"/>
    <w:rsid w:val="00FB03EE"/>
    <w:rsid w:val="00FB0493"/>
    <w:rsid w:val="00FB0A26"/>
    <w:rsid w:val="00FB0DDE"/>
    <w:rsid w:val="00FB118E"/>
    <w:rsid w:val="00FB1959"/>
    <w:rsid w:val="00FB1A33"/>
    <w:rsid w:val="00FB1B5B"/>
    <w:rsid w:val="00FB1CCC"/>
    <w:rsid w:val="00FB23B4"/>
    <w:rsid w:val="00FB23C9"/>
    <w:rsid w:val="00FB260B"/>
    <w:rsid w:val="00FB275D"/>
    <w:rsid w:val="00FB2B86"/>
    <w:rsid w:val="00FB31D8"/>
    <w:rsid w:val="00FB345F"/>
    <w:rsid w:val="00FB390F"/>
    <w:rsid w:val="00FB3AF6"/>
    <w:rsid w:val="00FB4983"/>
    <w:rsid w:val="00FB4A59"/>
    <w:rsid w:val="00FB4D81"/>
    <w:rsid w:val="00FB5146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3DA"/>
    <w:rsid w:val="00FB7722"/>
    <w:rsid w:val="00FB772B"/>
    <w:rsid w:val="00FB79D7"/>
    <w:rsid w:val="00FB7BC1"/>
    <w:rsid w:val="00FB7EA0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EF"/>
    <w:rsid w:val="00FC2BCA"/>
    <w:rsid w:val="00FC2F7A"/>
    <w:rsid w:val="00FC3276"/>
    <w:rsid w:val="00FC3681"/>
    <w:rsid w:val="00FC3EB9"/>
    <w:rsid w:val="00FC43CE"/>
    <w:rsid w:val="00FC4AC8"/>
    <w:rsid w:val="00FC4C48"/>
    <w:rsid w:val="00FC4ECA"/>
    <w:rsid w:val="00FC4FDC"/>
    <w:rsid w:val="00FC5492"/>
    <w:rsid w:val="00FC55FB"/>
    <w:rsid w:val="00FC584B"/>
    <w:rsid w:val="00FC6320"/>
    <w:rsid w:val="00FC63F8"/>
    <w:rsid w:val="00FC6742"/>
    <w:rsid w:val="00FC6789"/>
    <w:rsid w:val="00FC6933"/>
    <w:rsid w:val="00FC6CE8"/>
    <w:rsid w:val="00FC709F"/>
    <w:rsid w:val="00FC788B"/>
    <w:rsid w:val="00FC78EE"/>
    <w:rsid w:val="00FC79B5"/>
    <w:rsid w:val="00FD0117"/>
    <w:rsid w:val="00FD017D"/>
    <w:rsid w:val="00FD0193"/>
    <w:rsid w:val="00FD01E3"/>
    <w:rsid w:val="00FD0394"/>
    <w:rsid w:val="00FD0575"/>
    <w:rsid w:val="00FD07BB"/>
    <w:rsid w:val="00FD07FE"/>
    <w:rsid w:val="00FD0A4C"/>
    <w:rsid w:val="00FD117F"/>
    <w:rsid w:val="00FD13BA"/>
    <w:rsid w:val="00FD15DB"/>
    <w:rsid w:val="00FD194C"/>
    <w:rsid w:val="00FD1C63"/>
    <w:rsid w:val="00FD1C71"/>
    <w:rsid w:val="00FD219E"/>
    <w:rsid w:val="00FD21F6"/>
    <w:rsid w:val="00FD220E"/>
    <w:rsid w:val="00FD2BAE"/>
    <w:rsid w:val="00FD2C86"/>
    <w:rsid w:val="00FD2C8E"/>
    <w:rsid w:val="00FD3089"/>
    <w:rsid w:val="00FD308C"/>
    <w:rsid w:val="00FD3C26"/>
    <w:rsid w:val="00FD3EE6"/>
    <w:rsid w:val="00FD46A5"/>
    <w:rsid w:val="00FD4A3A"/>
    <w:rsid w:val="00FD4B32"/>
    <w:rsid w:val="00FD4E83"/>
    <w:rsid w:val="00FD4E8F"/>
    <w:rsid w:val="00FD4FAE"/>
    <w:rsid w:val="00FD51FD"/>
    <w:rsid w:val="00FD5237"/>
    <w:rsid w:val="00FD53F2"/>
    <w:rsid w:val="00FD5845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DED"/>
    <w:rsid w:val="00FD7F6F"/>
    <w:rsid w:val="00FE00A0"/>
    <w:rsid w:val="00FE00B7"/>
    <w:rsid w:val="00FE060F"/>
    <w:rsid w:val="00FE0738"/>
    <w:rsid w:val="00FE07C7"/>
    <w:rsid w:val="00FE0BF0"/>
    <w:rsid w:val="00FE0EBF"/>
    <w:rsid w:val="00FE14B4"/>
    <w:rsid w:val="00FE1E22"/>
    <w:rsid w:val="00FE1E4A"/>
    <w:rsid w:val="00FE1EE5"/>
    <w:rsid w:val="00FE26AD"/>
    <w:rsid w:val="00FE2B8A"/>
    <w:rsid w:val="00FE2BE0"/>
    <w:rsid w:val="00FE30B3"/>
    <w:rsid w:val="00FE31AE"/>
    <w:rsid w:val="00FE3534"/>
    <w:rsid w:val="00FE3A28"/>
    <w:rsid w:val="00FE3C3A"/>
    <w:rsid w:val="00FE3D1F"/>
    <w:rsid w:val="00FE3FE0"/>
    <w:rsid w:val="00FE498A"/>
    <w:rsid w:val="00FE4C12"/>
    <w:rsid w:val="00FE4C18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919"/>
    <w:rsid w:val="00FE6A66"/>
    <w:rsid w:val="00FE6CEA"/>
    <w:rsid w:val="00FE6E47"/>
    <w:rsid w:val="00FE6FAE"/>
    <w:rsid w:val="00FE732F"/>
    <w:rsid w:val="00FE74D8"/>
    <w:rsid w:val="00FE78F0"/>
    <w:rsid w:val="00FE7D2A"/>
    <w:rsid w:val="00FF00EC"/>
    <w:rsid w:val="00FF039A"/>
    <w:rsid w:val="00FF0890"/>
    <w:rsid w:val="00FF08FC"/>
    <w:rsid w:val="00FF0966"/>
    <w:rsid w:val="00FF0B7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490"/>
    <w:rsid w:val="00FF36F8"/>
    <w:rsid w:val="00FF3A38"/>
    <w:rsid w:val="00FF3D80"/>
    <w:rsid w:val="00FF3EDA"/>
    <w:rsid w:val="00FF4248"/>
    <w:rsid w:val="00FF4A21"/>
    <w:rsid w:val="00FF4AAD"/>
    <w:rsid w:val="00FF4AC6"/>
    <w:rsid w:val="00FF4B71"/>
    <w:rsid w:val="00FF4BA1"/>
    <w:rsid w:val="00FF508E"/>
    <w:rsid w:val="00FF5171"/>
    <w:rsid w:val="00FF5182"/>
    <w:rsid w:val="00FF521A"/>
    <w:rsid w:val="00FF54D9"/>
    <w:rsid w:val="00FF5631"/>
    <w:rsid w:val="00FF58C7"/>
    <w:rsid w:val="00FF5C69"/>
    <w:rsid w:val="00FF6271"/>
    <w:rsid w:val="00FF6488"/>
    <w:rsid w:val="00FF65B8"/>
    <w:rsid w:val="00FF65D5"/>
    <w:rsid w:val="00FF674B"/>
    <w:rsid w:val="00FF6843"/>
    <w:rsid w:val="00FF6926"/>
    <w:rsid w:val="00FF6D5F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9F7FD"/>
  <w15:chartTrackingRefBased/>
  <w15:docId w15:val="{2579A633-7546-494D-8549-CF6ABA9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3356"/>
    <w:rPr>
      <w:sz w:val="24"/>
      <w:szCs w:val="24"/>
    </w:rPr>
  </w:style>
  <w:style w:type="paragraph" w:styleId="a4">
    <w:name w:val="header"/>
    <w:basedOn w:val="a"/>
    <w:link w:val="a5"/>
    <w:unhideWhenUsed/>
    <w:rsid w:val="006F01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01FD"/>
    <w:rPr>
      <w:sz w:val="18"/>
      <w:szCs w:val="18"/>
    </w:rPr>
  </w:style>
  <w:style w:type="paragraph" w:styleId="a6">
    <w:name w:val="footer"/>
    <w:basedOn w:val="a"/>
    <w:link w:val="a7"/>
    <w:unhideWhenUsed/>
    <w:rsid w:val="006F01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0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Erla, Mahesh Babu</dc:creator>
  <cp:keywords/>
  <dc:description/>
  <cp:lastModifiedBy>Dai Dai</cp:lastModifiedBy>
  <cp:revision>7</cp:revision>
  <dcterms:created xsi:type="dcterms:W3CDTF">2024-10-16T05:34:00Z</dcterms:created>
  <dcterms:modified xsi:type="dcterms:W3CDTF">2024-10-17T20:18:00Z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2024-10-16T05:34:54Z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3db7fa41-1308-4017-a9f0-41673ba672d3</vt:lpwstr>
  </property>
  <property fmtid="{D5CDD505-2E9C-101B-9397-08002B2CF9AE}" pid="8" name="MSIP_Label_831f0267-8575-4fc2-99cc-f6b7f9934be9_ContentBits">
    <vt:lpwstr>0</vt:lpwstr>
  </property>
</Properties>
</file>