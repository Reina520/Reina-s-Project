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261" w:type="dxa"/>
        <w:tblInd w:w="12" w:type="dxa"/>
        <w:tblLook w:val="0000" w:firstRow="0" w:lastRow="0" w:firstColumn="0" w:lastColumn="0" w:noHBand="0" w:noVBand="0"/>
        <w:tblPrChange w:id="0" w:author="CCJK" w:date="2024-10-18T09:42:00Z">
          <w:tblPr>
            <w:tblW w:w="3833" w:type="dxa"/>
            <w:tblInd w:w="2" w:type="dxa"/>
            <w:tblLook w:val="0000" w:firstRow="0" w:lastRow="0" w:firstColumn="0" w:lastColumn="0" w:noHBand="0" w:noVBand="0"/>
          </w:tblPr>
        </w:tblPrChange>
      </w:tblPr>
      <w:tblGrid>
        <w:gridCol w:w="3261"/>
        <w:tblGridChange w:id="1">
          <w:tblGrid>
            <w:gridCol w:w="3261"/>
          </w:tblGrid>
        </w:tblGridChange>
      </w:tblGrid>
      <w:tr w:rsidR="00D757E0" w:rsidDel="00D757E0" w:rsidTr="00D757E0">
        <w:trPr>
          <w:trHeight w:val="300"/>
          <w:del w:id="2" w:author="CCJK" w:date="2024-10-18T09:42:00Z"/>
          <w:trPrChange w:id="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tcPrChange w:id="4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Del="00D757E0" w:rsidRDefault="00D757E0">
            <w:pPr>
              <w:rPr>
                <w:del w:id="5" w:author="CCJK" w:date="2024-10-18T09:42:00Z"/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bookmarkStart w:id="6" w:name="_GoBack"/>
            <w:bookmarkEnd w:id="6"/>
            <w:del w:id="7" w:author="CCJK" w:date="2024-10-18T09:42:00Z">
              <w:r w:rsidDel="00D757E0">
                <w:rPr>
                  <w:rFonts w:ascii="Arial Unicode MS" w:eastAsia="Arial Unicode MS" w:hAnsi="Arial Unicode MS" w:cs="Arial Unicode MS"/>
                  <w:b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D757E0" w:rsidTr="00D757E0">
        <w:trPr>
          <w:trHeight w:val="300"/>
          <w:trPrChange w:id="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10" w:author="CCJK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</w:ins>
            <w:del w:id="11" w:author="CCJK" w:date="2024-10-18T06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瞬</w:delText>
              </w:r>
            </w:del>
            <w:ins w:id="12" w:author="CCJK" w:date="2024-10-18T06:4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除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特别注明外，金额单位均为人民币元</w:t>
            </w:r>
            <w:ins w:id="13" w:author="CCJK" w:date="2024-10-18T07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</w:t>
              </w:r>
            </w:ins>
          </w:p>
        </w:tc>
      </w:tr>
      <w:tr w:rsidR="00D757E0" w:rsidTr="00D757E0">
        <w:trPr>
          <w:trHeight w:val="300"/>
          <w:trPrChange w:id="1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5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6" w:author="CCJK" w:date="2024-10-18T06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春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'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源</w:delText>
              </w:r>
            </w:del>
            <w:ins w:id="17" w:author="CCJK" w:date="2024-10-18T06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附注</w:t>
              </w:r>
            </w:ins>
          </w:p>
        </w:tc>
      </w:tr>
      <w:tr w:rsidR="00D757E0" w:rsidTr="00D757E0">
        <w:trPr>
          <w:trHeight w:val="300"/>
          <w:trPrChange w:id="1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流动</w:t>
            </w:r>
            <w:del w:id="20" w:author="CCJK" w:date="2024-10-18T06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后作</w:delText>
              </w:r>
            </w:del>
            <w:ins w:id="21" w:author="CCJK" w:date="2024-10-18T06:4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</w:t>
              </w:r>
            </w:ins>
          </w:p>
        </w:tc>
      </w:tr>
      <w:tr w:rsidR="00D757E0" w:rsidTr="00D757E0">
        <w:trPr>
          <w:trHeight w:val="300"/>
          <w:trPrChange w:id="2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24" w:author="CCJK" w:date="2024-10-18T06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凰腌正门工</w:delText>
              </w:r>
            </w:del>
            <w:ins w:id="25" w:author="CCJK" w:date="2024-10-18T06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货币资金</w:t>
              </w:r>
            </w:ins>
          </w:p>
        </w:tc>
      </w:tr>
      <w:tr w:rsidR="00D757E0" w:rsidTr="00D757E0">
        <w:trPr>
          <w:trHeight w:val="300"/>
          <w:trPrChange w:id="26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交</w:t>
            </w:r>
            <w:bookmarkStart w:id="28" w:name="OLE_LINK1"/>
            <w:ins w:id="29" w:author="CCJK" w:date="2024-10-18T06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易性金融</w:t>
              </w:r>
              <w:bookmarkEnd w:id="28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资产</w:t>
              </w:r>
            </w:ins>
            <w:del w:id="30" w:author="CCJK" w:date="2024-10-18T06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翥件金跳送取</w:delText>
              </w:r>
            </w:del>
          </w:p>
        </w:tc>
      </w:tr>
      <w:tr w:rsidR="00D757E0" w:rsidTr="00D757E0">
        <w:trPr>
          <w:trHeight w:val="300"/>
          <w:trPrChange w:id="3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2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衍生金融</w:t>
            </w:r>
            <w:del w:id="33" w:author="CCJK" w:date="2024-10-18T06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费法</w:delText>
              </w:r>
            </w:del>
            <w:ins w:id="34" w:author="CCJK" w:date="2024-10-18T06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资产</w:t>
              </w:r>
            </w:ins>
          </w:p>
        </w:tc>
      </w:tr>
      <w:tr w:rsidR="00D757E0" w:rsidTr="00D757E0">
        <w:trPr>
          <w:trHeight w:val="300"/>
          <w:trPrChange w:id="3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6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流动</w:t>
            </w:r>
            <w:del w:id="37" w:author="CCJK" w:date="2024-10-18T06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秀</w:delText>
              </w:r>
            </w:del>
            <w:ins w:id="38" w:author="CCJK" w:date="2024-10-18T06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产合计</w:t>
            </w:r>
          </w:p>
        </w:tc>
      </w:tr>
      <w:tr w:rsidR="00D757E0" w:rsidTr="00D757E0">
        <w:trPr>
          <w:trHeight w:val="300"/>
          <w:trPrChange w:id="39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0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长期待</w:t>
            </w:r>
            <w:del w:id="41" w:author="CCJK" w:date="2024-10-18T06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挪</w:delText>
              </w:r>
            </w:del>
            <w:ins w:id="42" w:author="CCJK" w:date="2024-10-18T06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费用</w:t>
            </w:r>
          </w:p>
        </w:tc>
      </w:tr>
      <w:tr w:rsidR="00D757E0" w:rsidTr="00D757E0">
        <w:trPr>
          <w:trHeight w:val="300"/>
          <w:trPrChange w:id="4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4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5" w:author="CCJK" w:date="2024-10-18T06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另虢</w:delText>
              </w:r>
            </w:del>
            <w:ins w:id="46" w:author="CCJK" w:date="2024-10-18T06:4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动资产合计</w:t>
            </w:r>
          </w:p>
        </w:tc>
      </w:tr>
      <w:tr w:rsidR="00D757E0" w:rsidTr="00D757E0">
        <w:trPr>
          <w:trHeight w:val="300"/>
          <w:trPrChange w:id="47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8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9" w:author="CCJK" w:date="2024-10-18T06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负债和所有者权益</w:t>
              </w:r>
            </w:ins>
            <w:del w:id="50" w:author="CCJK" w:date="2024-10-18T06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出所有置切</w:delText>
              </w:r>
            </w:del>
          </w:p>
        </w:tc>
      </w:tr>
      <w:tr w:rsidR="00D757E0" w:rsidTr="00D757E0">
        <w:trPr>
          <w:trHeight w:val="300"/>
          <w:trPrChange w:id="5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2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53" w:author="CCJK" w:date="2024-10-18T06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流动负债：</w:t>
              </w:r>
            </w:ins>
            <w:del w:id="54" w:author="CCJK" w:date="2024-10-18T06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流前始始</w:delText>
              </w:r>
            </w:del>
          </w:p>
        </w:tc>
      </w:tr>
      <w:tr w:rsidR="00D757E0" w:rsidTr="00D757E0">
        <w:trPr>
          <w:trHeight w:val="300"/>
          <w:trPrChange w:id="5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6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57" w:author="CCJK" w:date="2024-10-18T06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翩谕叛</w:delText>
              </w:r>
            </w:del>
            <w:ins w:id="58" w:author="CCJK" w:date="2024-10-18T06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短期借款</w:t>
              </w:r>
            </w:ins>
          </w:p>
        </w:tc>
      </w:tr>
      <w:tr w:rsidR="00D757E0" w:rsidTr="00D757E0">
        <w:trPr>
          <w:trHeight w:val="300"/>
          <w:trPrChange w:id="59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0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交</w:t>
            </w:r>
            <w:ins w:id="61" w:author="CCJK" w:date="2024-10-18T06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易性金融</w:t>
              </w:r>
            </w:ins>
            <w:del w:id="62" w:author="CCJK" w:date="2024-10-18T06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笏处翻馈确</w:delText>
              </w:r>
            </w:del>
            <w:ins w:id="63" w:author="CCJK" w:date="2024-10-18T06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</w:p>
        </w:tc>
      </w:tr>
      <w:tr w:rsidR="00D757E0" w:rsidTr="00D757E0">
        <w:trPr>
          <w:trHeight w:val="300"/>
          <w:trPrChange w:id="6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5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衍生金融</w:t>
            </w:r>
            <w:del w:id="66" w:author="CCJK" w:date="2024-10-18T06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痴我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!</w:delText>
              </w:r>
            </w:del>
            <w:ins w:id="67" w:author="CCJK" w:date="2024-10-18T06:4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</w:p>
        </w:tc>
      </w:tr>
      <w:tr w:rsidR="00D757E0" w:rsidTr="00D757E0">
        <w:trPr>
          <w:trHeight w:val="300"/>
          <w:trPrChange w:id="6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70" w:author="CCJK" w:date="2024-10-18T06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吧八</w:delText>
              </w:r>
            </w:del>
            <w:ins w:id="71" w:author="CCJK" w:date="2024-10-18T06:4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D757E0" w:rsidTr="00D757E0">
        <w:trPr>
          <w:trHeight w:val="300"/>
          <w:trPrChange w:id="7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74" w:author="CCJK" w:date="2024-10-18T06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映</w:delText>
              </w:r>
            </w:del>
            <w:ins w:id="75" w:author="CCJK" w:date="2024-10-18T06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动负债合计</w:t>
            </w:r>
          </w:p>
        </w:tc>
      </w:tr>
      <w:tr w:rsidR="00D757E0" w:rsidTr="00D757E0">
        <w:trPr>
          <w:trHeight w:val="300"/>
          <w:trPrChange w:id="76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7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78" w:author="CCJK" w:date="2024-10-18T06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除特别注明外，金额单位为人民币元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）</w:t>
              </w:r>
            </w:ins>
            <w:del w:id="79" w:author="CCJK" w:date="2024-10-18T06:4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懒骑别注明外金额单位均为人民币元</w:delText>
              </w:r>
            </w:del>
          </w:p>
        </w:tc>
      </w:tr>
      <w:tr w:rsidR="00D757E0" w:rsidTr="00D757E0">
        <w:trPr>
          <w:trHeight w:val="300"/>
          <w:trPrChange w:id="8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1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减</w:t>
            </w:r>
            <w:del w:id="82" w:author="CCJK" w:date="2024-10-18T06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良有型</w:delText>
              </w:r>
            </w:del>
            <w:ins w:id="83" w:author="CCJK" w:date="2024-10-18T06:4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：营业成本</w:t>
              </w:r>
            </w:ins>
          </w:p>
        </w:tc>
      </w:tr>
      <w:tr w:rsidR="00D757E0" w:rsidTr="00D757E0">
        <w:trPr>
          <w:trHeight w:val="300"/>
          <w:trPrChange w:id="8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5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86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税金及附加</w:t>
              </w:r>
            </w:ins>
            <w:del w:id="87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吊险燃</w:delText>
              </w:r>
            </w:del>
          </w:p>
        </w:tc>
      </w:tr>
      <w:tr w:rsidR="00D757E0" w:rsidTr="00D757E0">
        <w:trPr>
          <w:trHeight w:val="300"/>
          <w:trPrChange w:id="8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9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90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俏曲取</w:delText>
              </w:r>
            </w:del>
            <w:ins w:id="91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销售费用</w:t>
              </w:r>
            </w:ins>
          </w:p>
        </w:tc>
      </w:tr>
      <w:tr w:rsidR="00D757E0" w:rsidTr="00D757E0">
        <w:trPr>
          <w:trHeight w:val="300"/>
          <w:trPrChange w:id="9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3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管理</w:t>
            </w:r>
            <w:del w:id="94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加</w:delText>
              </w:r>
            </w:del>
            <w:ins w:id="95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费用</w:t>
              </w:r>
            </w:ins>
          </w:p>
        </w:tc>
      </w:tr>
      <w:tr w:rsidR="00D757E0" w:rsidTr="00D757E0">
        <w:trPr>
          <w:trHeight w:val="300"/>
          <w:trPrChange w:id="96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7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98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班发炎</w:delText>
              </w:r>
            </w:del>
            <w:ins w:id="99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研发费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用</w:t>
            </w:r>
          </w:p>
        </w:tc>
      </w:tr>
      <w:tr w:rsidR="00D757E0" w:rsidTr="00D757E0">
        <w:trPr>
          <w:trHeight w:val="300"/>
          <w:trPrChange w:id="10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1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利息费</w:t>
            </w:r>
            <w:del w:id="102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川</w:delText>
              </w:r>
            </w:del>
            <w:ins w:id="103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用</w:t>
              </w:r>
            </w:ins>
          </w:p>
        </w:tc>
      </w:tr>
      <w:tr w:rsidR="00D757E0" w:rsidTr="00D757E0">
        <w:trPr>
          <w:trHeight w:val="300"/>
          <w:trPrChange w:id="10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5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投资收益（损失</w:t>
            </w:r>
            <w:del w:id="106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以七号</w:delText>
              </w:r>
            </w:del>
            <w:ins w:id="107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填列）</w:t>
            </w:r>
          </w:p>
        </w:tc>
      </w:tr>
      <w:tr w:rsidR="00D757E0" w:rsidTr="00D757E0">
        <w:trPr>
          <w:trHeight w:val="300"/>
          <w:trPrChange w:id="10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净敞</w:t>
            </w:r>
            <w:ins w:id="110" w:author="CCJK" w:date="2024-10-18T06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口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套期收益（损失</w:t>
            </w:r>
            <w:del w:id="111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以号</w:delText>
              </w:r>
            </w:del>
            <w:ins w:id="112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填列）</w:t>
            </w:r>
          </w:p>
        </w:tc>
      </w:tr>
      <w:tr w:rsidR="00D757E0" w:rsidTr="00D757E0">
        <w:trPr>
          <w:trHeight w:val="300"/>
          <w:trPrChange w:id="11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4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信用减值损失（损失</w:t>
            </w:r>
            <w:del w:id="115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以小号</w:delText>
              </w:r>
            </w:del>
            <w:ins w:id="116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填列）</w:t>
            </w:r>
          </w:p>
        </w:tc>
      </w:tr>
      <w:tr w:rsidR="00D757E0" w:rsidTr="00D757E0">
        <w:trPr>
          <w:trHeight w:val="300"/>
          <w:trPrChange w:id="117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8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19" w:author="CCJK" w:date="2024-10-18T06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一，</w:delText>
              </w:r>
            </w:del>
            <w:ins w:id="120" w:author="CCJK" w:date="2024-10-18T06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营业利润（</w:t>
            </w:r>
            <w:del w:id="121" w:author="CCJK" w:date="2024-10-18T06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沙</w:delText>
              </w:r>
            </w:del>
            <w:ins w:id="122" w:author="CCJK" w:date="2024-10-18T06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损</w:t>
            </w:r>
            <w:del w:id="123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以号</w:delText>
              </w:r>
            </w:del>
            <w:ins w:id="124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填列）</w:t>
            </w:r>
          </w:p>
        </w:tc>
      </w:tr>
      <w:tr w:rsidR="00D757E0" w:rsidTr="00D757E0">
        <w:trPr>
          <w:trHeight w:val="300"/>
          <w:trPrChange w:id="12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6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27" w:author="CCJK" w:date="2024-10-18T09:34:00Z">
              <w:r w:rsidDel="009F384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1,</w:delText>
              </w:r>
            </w:del>
            <w:ins w:id="128" w:author="CCJK" w:date="2024-10-18T0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利润总额（亏损总</w:t>
            </w:r>
            <w:del w:id="129" w:author="CCJK" w:date="2024-10-18T09:34:00Z">
              <w:r w:rsidDel="009F384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赖</w:delText>
              </w:r>
            </w:del>
            <w:ins w:id="130" w:author="CCJK" w:date="2024-10-18T0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以</w:t>
            </w:r>
            <w:del w:id="131" w:author="CCJK" w:date="2024-10-18T09:34:00Z">
              <w:r w:rsidDel="009F384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引</w:delText>
              </w:r>
            </w:del>
            <w:ins w:id="132" w:author="CCJK" w:date="2024-10-18T0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“-”号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填列）</w:t>
            </w:r>
          </w:p>
        </w:tc>
      </w:tr>
      <w:tr w:rsidR="00D757E0" w:rsidTr="00D757E0">
        <w:trPr>
          <w:trHeight w:val="300"/>
          <w:trPrChange w:id="13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4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持续经营净利润（净</w:t>
            </w:r>
            <w:del w:id="135" w:author="CCJK" w:date="2024-10-18T09:34:00Z">
              <w:r w:rsidDel="009F384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方</w:delText>
              </w:r>
            </w:del>
            <w:ins w:id="136" w:author="CCJK" w:date="2024-10-18T09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损</w:t>
            </w:r>
            <w:del w:id="137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以号</w:delText>
              </w:r>
            </w:del>
            <w:ins w:id="138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</w:t>
              </w:r>
              <w:bookmarkStart w:id="139" w:name="OLE_LINK2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填列）</w:t>
            </w:r>
            <w:bookmarkEnd w:id="139"/>
          </w:p>
        </w:tc>
      </w:tr>
      <w:tr w:rsidR="00D757E0" w:rsidTr="00D757E0">
        <w:trPr>
          <w:trHeight w:val="300"/>
          <w:trPrChange w:id="14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41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少数股东损益（净亏损以</w:t>
            </w:r>
            <w:ins w:id="142" w:author="CCJK" w:date="2024-10-18T06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”号填列）</w:t>
              </w:r>
            </w:ins>
            <w:del w:id="143" w:author="CCJK" w:date="2024-10-18T06:4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外填列）</w:delText>
              </w:r>
            </w:del>
          </w:p>
        </w:tc>
      </w:tr>
      <w:tr w:rsidR="00D757E0" w:rsidTr="00D757E0">
        <w:trPr>
          <w:trHeight w:val="300"/>
          <w:trPrChange w:id="14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45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lastRenderedPageBreak/>
              <w:t>归属于母公司所有</w:t>
            </w:r>
            <w:del w:id="146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苦</w:delText>
              </w:r>
            </w:del>
            <w:ins w:id="147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的其他</w:t>
            </w:r>
            <w:bookmarkStart w:id="148" w:name="OLE_LINK3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综合收益</w:t>
            </w:r>
            <w:bookmarkEnd w:id="148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的税</w:t>
            </w:r>
            <w:del w:id="149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用</w:delText>
              </w:r>
            </w:del>
            <w:ins w:id="150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后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净额</w:t>
            </w:r>
          </w:p>
        </w:tc>
      </w:tr>
      <w:tr w:rsidR="00D757E0" w:rsidTr="00D757E0">
        <w:trPr>
          <w:trHeight w:val="300"/>
          <w:trPrChange w:id="15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52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重新</w:t>
            </w:r>
            <w:del w:id="153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计录</w:delText>
              </w:r>
            </w:del>
            <w:ins w:id="154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计量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设定受益计划变动额</w:t>
            </w:r>
          </w:p>
        </w:tc>
      </w:tr>
      <w:tr w:rsidR="00D757E0" w:rsidTr="00D757E0">
        <w:trPr>
          <w:trHeight w:val="300"/>
          <w:trPrChange w:id="15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56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2.</w:t>
            </w:r>
            <w:del w:id="157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权前</w:delText>
              </w:r>
            </w:del>
            <w:ins w:id="158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法下不能转损</w:t>
            </w:r>
            <w:del w:id="159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低</w:delText>
              </w:r>
            </w:del>
            <w:ins w:id="160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的其他</w:t>
            </w:r>
            <w:ins w:id="161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综合收益</w:t>
              </w:r>
            </w:ins>
            <w:del w:id="162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综众收旅</w:delText>
              </w:r>
            </w:del>
          </w:p>
        </w:tc>
      </w:tr>
      <w:tr w:rsidR="00D757E0" w:rsidTr="00D757E0">
        <w:trPr>
          <w:trHeight w:val="300"/>
          <w:trPrChange w:id="16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64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其他权益工具投</w:t>
            </w:r>
            <w:del w:id="165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延</w:delText>
              </w:r>
            </w:del>
            <w:ins w:id="166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公允价值变动</w:t>
            </w:r>
          </w:p>
        </w:tc>
      </w:tr>
      <w:tr w:rsidR="00D757E0" w:rsidTr="00D757E0">
        <w:trPr>
          <w:trHeight w:val="300"/>
          <w:trPrChange w:id="167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68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企业自身信</w:t>
            </w:r>
            <w:del w:id="169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川风峻</w:delText>
              </w:r>
            </w:del>
            <w:ins w:id="170" w:author="CCJK" w:date="2024-10-18T06:5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用</w:t>
              </w:r>
            </w:ins>
            <w:ins w:id="171" w:author="CCJK" w:date="2024-10-18T06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风险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公允价值变动</w:t>
            </w:r>
          </w:p>
        </w:tc>
      </w:tr>
      <w:tr w:rsidR="00D757E0" w:rsidTr="00D757E0">
        <w:trPr>
          <w:trHeight w:val="300"/>
          <w:trPrChange w:id="17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7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（二）</w:t>
            </w:r>
            <w:del w:id="174" w:author="CCJK" w:date="2024-10-18T06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判</w:delText>
              </w:r>
            </w:del>
            <w:ins w:id="175" w:author="CCJK" w:date="2024-10-18T06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将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重分类进损益的其他综合收益</w:t>
            </w:r>
          </w:p>
        </w:tc>
      </w:tr>
      <w:tr w:rsidR="00D757E0" w:rsidTr="00D757E0">
        <w:trPr>
          <w:trHeight w:val="300"/>
          <w:trPrChange w:id="176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77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权益法</w:t>
            </w:r>
            <w:ins w:id="178" w:author="CCJK" w:date="2024-10-18T06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下可转损益的其他综合收益</w:t>
              </w:r>
            </w:ins>
            <w:del w:id="179" w:author="CCJK" w:date="2024-10-18T06:5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</w:p>
        </w:tc>
      </w:tr>
      <w:tr w:rsidR="00D757E0" w:rsidTr="00D757E0">
        <w:trPr>
          <w:trHeight w:val="300"/>
          <w:trPrChange w:id="18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81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82" w:author="CCJK" w:date="2024-10-18T06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卜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'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可转损益的其他综合收益</w:delText>
              </w:r>
            </w:del>
            <w:ins w:id="183" w:author="CCJK" w:date="2024-10-18T06:5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D757E0" w:rsidTr="00D757E0">
        <w:trPr>
          <w:trHeight w:val="300"/>
          <w:trPrChange w:id="18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85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金融资产重分类</w:t>
            </w:r>
            <w:del w:id="186" w:author="CCJK" w:date="2024-10-18T06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十</w:delText>
              </w:r>
            </w:del>
            <w:ins w:id="187" w:author="CCJK" w:date="2024-10-18T06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计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入他综合收益的金额</w:t>
            </w:r>
          </w:p>
        </w:tc>
      </w:tr>
      <w:tr w:rsidR="00D757E0" w:rsidTr="00D757E0">
        <w:trPr>
          <w:trHeight w:val="300"/>
          <w:trPrChange w:id="18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89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其他债权投资信用</w:t>
            </w:r>
            <w:del w:id="190" w:author="CCJK" w:date="2024-10-18T06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诚</w:delText>
              </w:r>
            </w:del>
            <w:ins w:id="191" w:author="CCJK" w:date="2024-10-18T06:5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值准备</w:t>
            </w:r>
          </w:p>
        </w:tc>
      </w:tr>
      <w:tr w:rsidR="00D757E0" w:rsidTr="00D757E0">
        <w:trPr>
          <w:trHeight w:val="300"/>
          <w:trPrChange w:id="19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93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5.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现金流</w:t>
            </w:r>
            <w:del w:id="194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势</w:delText>
              </w:r>
            </w:del>
            <w:ins w:id="195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套期储备</w:t>
            </w:r>
          </w:p>
        </w:tc>
      </w:tr>
      <w:tr w:rsidR="00D757E0" w:rsidTr="00D757E0">
        <w:trPr>
          <w:trHeight w:val="300"/>
          <w:trPrChange w:id="196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97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6.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外币财务报表折算差</w:t>
            </w:r>
            <w:del w:id="198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领</w:delText>
              </w:r>
            </w:del>
            <w:ins w:id="199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D757E0" w:rsidTr="00D757E0">
        <w:trPr>
          <w:trHeight w:val="300"/>
          <w:trPrChange w:id="20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01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归属于少数股东的</w:t>
            </w:r>
            <w:del w:id="202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共他综音</w:delText>
              </w:r>
            </w:del>
            <w:ins w:id="203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其他综合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收益的税后净额</w:t>
            </w:r>
          </w:p>
        </w:tc>
      </w:tr>
      <w:tr w:rsidR="00D757E0" w:rsidTr="00D757E0">
        <w:trPr>
          <w:trHeight w:val="300"/>
          <w:trPrChange w:id="20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05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六、综合</w:t>
            </w:r>
            <w:del w:id="206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收报</w:delText>
              </w:r>
            </w:del>
            <w:ins w:id="207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收益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总额</w:t>
            </w:r>
          </w:p>
        </w:tc>
      </w:tr>
      <w:tr w:rsidR="00D757E0" w:rsidTr="00D757E0">
        <w:trPr>
          <w:trHeight w:val="300"/>
          <w:trPrChange w:id="20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0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归</w:t>
            </w:r>
            <w:del w:id="210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加</w:delText>
              </w:r>
            </w:del>
            <w:ins w:id="211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于少数股东的综合收益总额</w:t>
            </w:r>
          </w:p>
        </w:tc>
      </w:tr>
      <w:tr w:rsidR="00D757E0" w:rsidTr="00D757E0">
        <w:trPr>
          <w:trHeight w:val="300"/>
          <w:trPrChange w:id="21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1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14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（</w:t>
              </w:r>
              <w:bookmarkStart w:id="215" w:name="OLE_LINK6"/>
              <w:bookmarkStart w:id="216" w:name="OLE_LINK5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除特别注明外，金额单位为人民币元</w:t>
              </w:r>
              <w:bookmarkEnd w:id="215"/>
              <w:bookmarkEnd w:id="216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）</w:t>
              </w:r>
            </w:ins>
            <w:del w:id="217" w:author="CCJK" w:date="2024-10-18T06:5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膝特别注明外，金额单位均为人民币元）</w:delText>
              </w:r>
            </w:del>
          </w:p>
        </w:tc>
      </w:tr>
      <w:tr w:rsidR="00D757E0" w:rsidTr="00D757E0">
        <w:trPr>
          <w:trHeight w:val="300"/>
          <w:trPrChange w:id="21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1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一、经营</w:t>
            </w:r>
            <w:ins w:id="220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活动产生的现金流量：</w:t>
              </w:r>
            </w:ins>
            <w:del w:id="221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萌动产生的现金流</w:delText>
              </w:r>
            </w:del>
          </w:p>
        </w:tc>
      </w:tr>
      <w:tr w:rsidR="00D757E0" w:rsidTr="00D757E0">
        <w:trPr>
          <w:trHeight w:val="300"/>
          <w:trPrChange w:id="22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2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24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销售商品、提供劳务收到的现金</w:t>
              </w:r>
            </w:ins>
            <w:del w:id="225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输皆搪瓦撤供劳务收氨而现金</w:delText>
              </w:r>
            </w:del>
          </w:p>
        </w:tc>
      </w:tr>
      <w:tr w:rsidR="00D757E0" w:rsidTr="00D757E0">
        <w:trPr>
          <w:trHeight w:val="300"/>
          <w:trPrChange w:id="226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27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28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收细徵我原讼</w:delText>
              </w:r>
            </w:del>
            <w:ins w:id="229" w:author="CCJK" w:date="2024-10-18T06:53:00Z">
              <w:r>
                <w:rPr>
                  <w:rFonts w:ascii="Arial Unicode MS" w:eastAsia="Arial Unicode MS" w:hAnsi="Arial Unicode MS" w:cs="Arial Unicode MS" w:hint="eastAsia"/>
                  <w:kern w:val="2"/>
                  <w:sz w:val="20"/>
                  <w:szCs w:val="20"/>
                  <w:lang w:eastAsia="zh-CN" w:bidi="ar"/>
                </w:rPr>
                <w:t>收到的税费返还</w:t>
              </w:r>
            </w:ins>
          </w:p>
        </w:tc>
      </w:tr>
      <w:tr w:rsidR="00D757E0" w:rsidTr="00D757E0">
        <w:trPr>
          <w:trHeight w:val="300"/>
          <w:trPrChange w:id="23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31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232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收到其他同签督法动存关的现金</w:delText>
              </w:r>
            </w:del>
            <w:ins w:id="233" w:author="CCJK" w:date="2024-10-18T06:53:00Z">
              <w:r>
                <w:rPr>
                  <w:rFonts w:ascii="Arial Unicode MS" w:eastAsia="Arial Unicode MS" w:hAnsi="Arial Unicode MS" w:cs="Arial Unicode MS" w:hint="eastAsia"/>
                  <w:kern w:val="2"/>
                  <w:sz w:val="20"/>
                  <w:szCs w:val="20"/>
                  <w:lang w:eastAsia="zh-CN" w:bidi="ar"/>
                </w:rPr>
                <w:t>收到其他与经营活动有关的现金</w:t>
              </w:r>
            </w:ins>
          </w:p>
        </w:tc>
      </w:tr>
      <w:tr w:rsidR="00D757E0" w:rsidTr="00D757E0">
        <w:trPr>
          <w:trHeight w:val="300"/>
          <w:trPrChange w:id="23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35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投资活动产生的现金流量净</w:t>
            </w:r>
            <w:del w:id="236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须</w:delText>
              </w:r>
            </w:del>
            <w:ins w:id="237" w:author="CCJK" w:date="2024-10-18T06:5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D757E0" w:rsidTr="00D757E0">
        <w:trPr>
          <w:trHeight w:val="300"/>
          <w:trPrChange w:id="23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39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240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不守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苏州水务集团有限公司</w:t>
            </w:r>
          </w:p>
        </w:tc>
      </w:tr>
      <w:tr w:rsidR="00D757E0" w:rsidTr="00D757E0">
        <w:trPr>
          <w:trHeight w:val="300"/>
          <w:trPrChange w:id="24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42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（除特别注明外，金额单位均为人民币元）</w:t>
            </w:r>
          </w:p>
        </w:tc>
      </w:tr>
      <w:tr w:rsidR="00D757E0" w:rsidTr="00D757E0">
        <w:trPr>
          <w:trHeight w:val="300"/>
          <w:trPrChange w:id="24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44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归</w:t>
            </w:r>
            <w:ins w:id="245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属于母公司所有者权益</w:t>
              </w:r>
            </w:ins>
            <w:del w:id="246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同于母公河所厅希权放</w:delText>
              </w:r>
            </w:del>
          </w:p>
        </w:tc>
      </w:tr>
      <w:tr w:rsidR="00D757E0" w:rsidTr="00D757E0">
        <w:trPr>
          <w:trHeight w:val="300"/>
          <w:trPrChange w:id="247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48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</w:t>
            </w:r>
            <w:del w:id="249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故</w:delText>
              </w:r>
            </w:del>
            <w:ins w:id="250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股东</w:t>
            </w:r>
            <w:del w:id="251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权战</w:delText>
              </w:r>
            </w:del>
            <w:ins w:id="252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</w:p>
        </w:tc>
      </w:tr>
      <w:tr w:rsidR="00D757E0" w:rsidTr="00D757E0">
        <w:trPr>
          <w:trHeight w:val="300"/>
          <w:trPrChange w:id="25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54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</w:t>
            </w:r>
            <w:del w:id="255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方若</w:delText>
              </w:r>
            </w:del>
            <w:ins w:id="256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权</w:t>
            </w:r>
            <w:del w:id="257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盗介汁</w:delText>
              </w:r>
            </w:del>
            <w:ins w:id="258" w:author="CCJK" w:date="2024-10-18T06:5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益合计</w:t>
              </w:r>
            </w:ins>
          </w:p>
        </w:tc>
      </w:tr>
      <w:tr w:rsidR="00D757E0" w:rsidTr="00D757E0">
        <w:trPr>
          <w:trHeight w:val="300"/>
          <w:trPrChange w:id="259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60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</w:t>
            </w:r>
            <w:del w:id="261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木</w:delText>
              </w:r>
            </w:del>
            <w:ins w:id="262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（或股</w:t>
            </w:r>
            <w:del w:id="263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木</w:delText>
              </w:r>
            </w:del>
            <w:ins w:id="264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D757E0" w:rsidTr="00D757E0">
        <w:trPr>
          <w:trHeight w:val="300"/>
          <w:trPrChange w:id="26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6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del w:id="267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权质</w:delText>
              </w:r>
            </w:del>
            <w:ins w:id="268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工具</w:t>
            </w:r>
          </w:p>
        </w:tc>
      </w:tr>
      <w:tr w:rsidR="00D757E0" w:rsidTr="00D757E0">
        <w:trPr>
          <w:trHeight w:val="300"/>
          <w:trPrChange w:id="269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0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资</w:t>
            </w:r>
            <w:del w:id="271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木</w:delText>
              </w:r>
            </w:del>
            <w:ins w:id="272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</w:t>
            </w:r>
            <w:del w:id="273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快</w:delText>
              </w:r>
            </w:del>
            <w:ins w:id="274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积</w:t>
              </w:r>
            </w:ins>
          </w:p>
        </w:tc>
      </w:tr>
      <w:tr w:rsidR="00D757E0" w:rsidTr="00D757E0">
        <w:trPr>
          <w:trHeight w:val="300"/>
          <w:trPrChange w:id="27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6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77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共他维</w:delText>
              </w:r>
            </w:del>
            <w:ins w:id="278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其他综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合收益</w:t>
            </w:r>
          </w:p>
        </w:tc>
      </w:tr>
      <w:tr w:rsidR="00D757E0" w:rsidTr="00D757E0">
        <w:trPr>
          <w:trHeight w:val="300"/>
          <w:trPrChange w:id="279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80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81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微</w:delText>
              </w:r>
            </w:del>
            <w:ins w:id="282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余公积</w:t>
            </w:r>
          </w:p>
        </w:tc>
      </w:tr>
      <w:tr w:rsidR="00D757E0" w:rsidTr="00D757E0">
        <w:trPr>
          <w:trHeight w:val="300"/>
          <w:trPrChange w:id="28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84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85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术</w:delText>
              </w:r>
            </w:del>
            <w:ins w:id="286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未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分配利润</w:t>
            </w:r>
          </w:p>
        </w:tc>
      </w:tr>
      <w:tr w:rsidR="00D757E0" w:rsidTr="00D757E0">
        <w:trPr>
          <w:trHeight w:val="300"/>
          <w:trPrChange w:id="287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88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小</w:t>
            </w:r>
            <w:del w:id="289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让</w:delText>
              </w:r>
            </w:del>
            <w:ins w:id="290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计</w:t>
              </w:r>
            </w:ins>
          </w:p>
        </w:tc>
      </w:tr>
      <w:tr w:rsidR="00D757E0" w:rsidTr="00D757E0">
        <w:trPr>
          <w:trHeight w:val="300"/>
          <w:trPrChange w:id="29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2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年末余</w:t>
            </w:r>
            <w:del w:id="293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赖</w:delText>
              </w:r>
            </w:del>
            <w:ins w:id="294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D757E0" w:rsidTr="00D757E0">
        <w:trPr>
          <w:trHeight w:val="300"/>
          <w:trPrChange w:id="29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96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97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会政僚变更</w:delText>
              </w:r>
            </w:del>
            <w:ins w:id="298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kern w:val="2"/>
                  <w:sz w:val="20"/>
                  <w:szCs w:val="20"/>
                  <w:lang w:eastAsia="zh-CN" w:bidi="ar"/>
                </w:rPr>
                <w:t>加：会计政策变更</w:t>
              </w:r>
            </w:ins>
          </w:p>
        </w:tc>
      </w:tr>
      <w:tr w:rsidR="00D757E0" w:rsidTr="00D757E0">
        <w:trPr>
          <w:trHeight w:val="300"/>
          <w:trPrChange w:id="299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00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01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脑期错更正</w:delText>
              </w:r>
            </w:del>
            <w:ins w:id="302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kern w:val="2"/>
                  <w:sz w:val="20"/>
                  <w:szCs w:val="20"/>
                  <w:lang w:eastAsia="zh-TW" w:bidi="ar"/>
                </w:rPr>
                <w:t>前期差错更正</w:t>
              </w:r>
            </w:ins>
          </w:p>
        </w:tc>
      </w:tr>
      <w:tr w:rsidR="00D757E0" w:rsidTr="00D757E0">
        <w:trPr>
          <w:trHeight w:val="300"/>
          <w:trPrChange w:id="30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4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05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控制下</w:delTex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.</w:delText>
              </w:r>
            </w:del>
            <w:ins w:id="306" w:author="CCJK" w:date="2024-10-18T06:56:00Z">
              <w:r>
                <w:rPr>
                  <w:rFonts w:ascii="Arial Unicode MS" w:eastAsia="Arial Unicode MS" w:hAnsi="Arial Unicode MS" w:cs="Arial Unicode MS" w:hint="eastAsia"/>
                  <w:kern w:val="2"/>
                  <w:sz w:val="20"/>
                  <w:szCs w:val="20"/>
                  <w:lang w:eastAsia="zh-CN" w:bidi="ar"/>
                </w:rPr>
                <w:t>同一控制下企业合并</w:t>
              </w:r>
            </w:ins>
          </w:p>
        </w:tc>
      </w:tr>
      <w:tr w:rsidR="00D757E0" w:rsidTr="00D757E0">
        <w:trPr>
          <w:trHeight w:val="300"/>
          <w:trPrChange w:id="307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08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09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企业让并</w:delText>
              </w:r>
            </w:del>
            <w:ins w:id="310" w:author="CCJK" w:date="2024-10-18T06:56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D757E0" w:rsidTr="00D757E0">
        <w:trPr>
          <w:trHeight w:val="300"/>
          <w:trPrChange w:id="31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2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13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二、本年年初余额</w:t>
              </w:r>
            </w:ins>
            <w:del w:id="314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木体优切余领</w:delText>
              </w:r>
            </w:del>
          </w:p>
        </w:tc>
      </w:tr>
      <w:tr w:rsidR="00D757E0" w:rsidTr="00D757E0">
        <w:trPr>
          <w:trHeight w:val="300"/>
          <w:trPrChange w:id="31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16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317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三、本年增减变动金额</w:t>
              </w:r>
            </w:ins>
            <w:del w:id="318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本期增减变劫金额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（减少</w:t>
            </w:r>
            <w:del w:id="319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以号</w:delText>
              </w:r>
            </w:del>
            <w:ins w:id="320" w:author="CCJK" w:date="2024-10-18T06:4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以“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填列）</w:t>
            </w:r>
          </w:p>
        </w:tc>
      </w:tr>
      <w:tr w:rsidR="00D757E0" w:rsidTr="00D757E0">
        <w:trPr>
          <w:trHeight w:val="300"/>
          <w:trPrChange w:id="32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22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23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（一）综合收益总额</w:t>
              </w:r>
            </w:ins>
            <w:del w:id="324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踪合收益总额</w:delText>
              </w:r>
            </w:del>
          </w:p>
        </w:tc>
      </w:tr>
      <w:tr w:rsidR="00D757E0" w:rsidTr="00D757E0">
        <w:trPr>
          <w:trHeight w:val="300"/>
          <w:trPrChange w:id="32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26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</w:t>
            </w:r>
            <w:del w:id="327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右齐</w:delText>
              </w:r>
            </w:del>
            <w:ins w:id="328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投入的</w:t>
            </w:r>
            <w:del w:id="329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晋迪</w:delText>
              </w:r>
            </w:del>
            <w:ins w:id="330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普通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股</w:t>
            </w:r>
          </w:p>
        </w:tc>
      </w:tr>
      <w:tr w:rsidR="00D757E0" w:rsidTr="00D757E0">
        <w:trPr>
          <w:trHeight w:val="300"/>
          <w:trPrChange w:id="33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32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2.</w:t>
            </w:r>
            <w:del w:id="333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我</w:delText>
              </w:r>
            </w:del>
            <w:ins w:id="334" w:author="CCJK" w:date="2024-10-18T06:5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他权益工具持有者投入资本</w:t>
            </w:r>
          </w:p>
        </w:tc>
      </w:tr>
      <w:tr w:rsidR="00D757E0" w:rsidTr="00D757E0">
        <w:trPr>
          <w:trHeight w:val="300"/>
          <w:trPrChange w:id="33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6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股份支付</w:t>
            </w:r>
            <w:ins w:id="337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计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入所</w:t>
            </w:r>
            <w:del w:id="338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彳由</w:delText>
              </w:r>
            </w:del>
            <w:ins w:id="339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权益的金</w:t>
            </w:r>
            <w:del w:id="340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救</w:delText>
              </w:r>
            </w:del>
            <w:ins w:id="341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D757E0" w:rsidTr="00D757E0">
        <w:trPr>
          <w:trHeight w:val="300"/>
          <w:trPrChange w:id="34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43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提取</w:t>
            </w:r>
            <w:del w:id="344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徜余公枳</w:delText>
              </w:r>
            </w:del>
            <w:ins w:id="345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盈余公积</w:t>
              </w:r>
            </w:ins>
          </w:p>
        </w:tc>
      </w:tr>
      <w:tr w:rsidR="00D757E0" w:rsidTr="00D757E0">
        <w:trPr>
          <w:trHeight w:val="300"/>
          <w:trPrChange w:id="346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47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对所</w:t>
            </w:r>
            <w:ins w:id="348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有者（或股东）的分配</w:t>
              </w:r>
            </w:ins>
            <w:del w:id="349" w:author="CCJK" w:date="2024-10-18T06:5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</w:p>
        </w:tc>
      </w:tr>
      <w:tr w:rsidR="00D757E0" w:rsidTr="00D757E0">
        <w:trPr>
          <w:trHeight w:val="300"/>
          <w:trPrChange w:id="35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1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52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行喟（或般东）的分配</w:delText>
              </w:r>
            </w:del>
            <w:ins w:id="353" w:author="CCJK" w:date="2024-10-18T06:5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D757E0" w:rsidTr="00D757E0">
        <w:trPr>
          <w:trHeight w:val="300"/>
          <w:trPrChange w:id="35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55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（四）所者权益内部</w:t>
            </w:r>
            <w:del w:id="356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给</w:delText>
              </w:r>
            </w:del>
            <w:ins w:id="357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结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转</w:t>
            </w:r>
          </w:p>
        </w:tc>
      </w:tr>
      <w:tr w:rsidR="00D757E0" w:rsidTr="00D757E0">
        <w:trPr>
          <w:trHeight w:val="90"/>
          <w:trPrChange w:id="358" w:author="CCJK" w:date="2024-10-18T09:42:00Z">
            <w:trPr>
              <w:trHeight w:val="9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1.</w:t>
            </w:r>
            <w:ins w:id="360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资本公积转增资本</w:t>
              </w:r>
            </w:ins>
            <w:del w:id="361" w:author="CCJK" w:date="2024-10-18T06:5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资本公枳转增俗本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（或股本）</w:t>
            </w:r>
          </w:p>
        </w:tc>
      </w:tr>
      <w:tr w:rsidR="00D757E0" w:rsidTr="00D757E0">
        <w:trPr>
          <w:trHeight w:val="300"/>
          <w:trPrChange w:id="36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2.</w:t>
            </w:r>
            <w:ins w:id="364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盈余公积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转增资本</w:t>
              </w:r>
            </w:ins>
            <w:del w:id="365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蛇余公职转南资木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（或股</w:t>
            </w:r>
            <w:del w:id="366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木</w:delText>
              </w:r>
            </w:del>
            <w:ins w:id="367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D757E0" w:rsidTr="00D757E0">
        <w:trPr>
          <w:trHeight w:val="300"/>
          <w:trPrChange w:id="36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6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3.</w:t>
            </w:r>
            <w:ins w:id="370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盈余公积弥补亏损</w:t>
              </w:r>
            </w:ins>
            <w:del w:id="371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债余公枳弥补彳损</w:delText>
              </w:r>
            </w:del>
          </w:p>
        </w:tc>
      </w:tr>
      <w:tr w:rsidR="00D757E0" w:rsidTr="00D757E0">
        <w:trPr>
          <w:trHeight w:val="300"/>
          <w:trPrChange w:id="37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7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设定受益划变动额结转</w:t>
            </w:r>
            <w:del w:id="374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用存收薪</w:delText>
              </w:r>
            </w:del>
            <w:ins w:id="375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留存收益</w:t>
              </w:r>
            </w:ins>
          </w:p>
        </w:tc>
      </w:tr>
      <w:tr w:rsidR="00D757E0" w:rsidTr="00D757E0">
        <w:trPr>
          <w:trHeight w:val="300"/>
          <w:trPrChange w:id="376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77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5.</w:t>
            </w:r>
            <w:ins w:id="378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其他综合收益结转留存收益</w:t>
              </w:r>
            </w:ins>
            <w:del w:id="379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其他综作牧康魁枝愣牧公</w:delText>
              </w:r>
            </w:del>
          </w:p>
        </w:tc>
      </w:tr>
      <w:tr w:rsidR="00D757E0" w:rsidTr="00D757E0">
        <w:trPr>
          <w:trHeight w:val="300"/>
          <w:trPrChange w:id="38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81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四</w:t>
            </w:r>
            <w:del w:id="382" w:author="CCJK" w:date="2024-10-18T06:5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,</w:delText>
              </w:r>
            </w:del>
            <w:ins w:id="383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、</w:t>
              </w:r>
            </w:ins>
            <w:del w:id="384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木</w:delText>
              </w:r>
            </w:del>
            <w:ins w:id="385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期期</w:t>
            </w:r>
            <w:ins w:id="386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末余额</w:t>
              </w:r>
            </w:ins>
            <w:del w:id="387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人氽浪</w:delText>
              </w:r>
            </w:del>
          </w:p>
        </w:tc>
      </w:tr>
      <w:tr w:rsidR="00D757E0" w:rsidTr="00D757E0">
        <w:trPr>
          <w:trHeight w:val="300"/>
          <w:trPrChange w:id="38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8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上期金</w:t>
            </w:r>
            <w:del w:id="390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粉</w:delText>
              </w:r>
            </w:del>
            <w:ins w:id="391" w:author="CCJK" w:date="2024-10-18T06:5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D757E0" w:rsidTr="00D757E0">
        <w:trPr>
          <w:trHeight w:val="300"/>
          <w:trPrChange w:id="39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9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bookmarkStart w:id="394" w:name="OLE_LINK24"/>
            <w:ins w:id="395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归</w:t>
              </w:r>
              <w:bookmarkStart w:id="396" w:name="OLE_LINK15"/>
              <w:bookmarkStart w:id="397" w:name="OLE_LINK16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属于母公司所有者权益</w:t>
              </w:r>
            </w:ins>
            <w:bookmarkEnd w:id="394"/>
            <w:bookmarkEnd w:id="396"/>
            <w:bookmarkEnd w:id="397"/>
            <w:del w:id="398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月的公河新嚼极</w:delText>
              </w:r>
              <w:bookmarkStart w:id="399" w:name="OLE_LINK4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楮</w:delText>
              </w:r>
            </w:del>
            <w:bookmarkEnd w:id="399"/>
          </w:p>
        </w:tc>
      </w:tr>
      <w:tr w:rsidR="00D757E0" w:rsidTr="00D757E0">
        <w:trPr>
          <w:trHeight w:val="300"/>
          <w:trPrChange w:id="40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01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少数</w:t>
            </w:r>
            <w:del w:id="402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股名权改</w:delText>
              </w:r>
            </w:del>
            <w:ins w:id="403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股东权益</w:t>
              </w:r>
            </w:ins>
          </w:p>
        </w:tc>
      </w:tr>
      <w:tr w:rsidR="00D757E0" w:rsidTr="00D757E0">
        <w:trPr>
          <w:trHeight w:val="300"/>
          <w:trPrChange w:id="40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05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所有者权益</w:t>
            </w:r>
            <w:del w:id="406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介</w:delText>
              </w:r>
            </w:del>
            <w:ins w:id="407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合计</w:t>
              </w:r>
            </w:ins>
          </w:p>
        </w:tc>
      </w:tr>
      <w:tr w:rsidR="00D757E0" w:rsidTr="00D757E0">
        <w:trPr>
          <w:trHeight w:val="300"/>
          <w:trPrChange w:id="40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0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del w:id="410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权族</w:delText>
              </w:r>
            </w:del>
            <w:ins w:id="411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工具</w:t>
            </w:r>
          </w:p>
        </w:tc>
      </w:tr>
      <w:tr w:rsidR="00D757E0" w:rsidTr="00D757E0">
        <w:trPr>
          <w:trHeight w:val="300"/>
          <w:trPrChange w:id="41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1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14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贸本公枳</w:delText>
              </w:r>
            </w:del>
            <w:ins w:id="415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资本公积</w:t>
              </w:r>
            </w:ins>
          </w:p>
        </w:tc>
      </w:tr>
      <w:tr w:rsidR="00D757E0" w:rsidTr="00D757E0">
        <w:trPr>
          <w:trHeight w:val="300"/>
          <w:trPrChange w:id="416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17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del w:id="418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然占</w:delText>
              </w:r>
            </w:del>
            <w:ins w:id="419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收益</w:t>
            </w:r>
          </w:p>
        </w:tc>
      </w:tr>
      <w:tr w:rsidR="00D757E0" w:rsidTr="00D757E0">
        <w:trPr>
          <w:trHeight w:val="300"/>
          <w:trPrChange w:id="42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21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22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今顶储缶</w:delText>
              </w:r>
            </w:del>
            <w:ins w:id="423" w:author="CCJK" w:date="2024-10-18T06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专项</w:t>
              </w:r>
            </w:ins>
            <w:ins w:id="424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储备</w:t>
              </w:r>
            </w:ins>
          </w:p>
        </w:tc>
      </w:tr>
      <w:tr w:rsidR="00D757E0" w:rsidTr="00D757E0">
        <w:trPr>
          <w:trHeight w:val="300"/>
          <w:trPrChange w:id="42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26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27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德</w:delText>
              </w:r>
            </w:del>
            <w:ins w:id="428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余公积</w:t>
            </w:r>
          </w:p>
        </w:tc>
      </w:tr>
      <w:tr w:rsidR="00D757E0" w:rsidTr="00D757E0">
        <w:trPr>
          <w:trHeight w:val="300"/>
          <w:trPrChange w:id="429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30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31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lastRenderedPageBreak/>
                <w:delText>人</w:delText>
              </w:r>
            </w:del>
            <w:ins w:id="432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未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分配利润</w:t>
            </w:r>
          </w:p>
        </w:tc>
      </w:tr>
      <w:tr w:rsidR="00D757E0" w:rsidTr="00D757E0">
        <w:trPr>
          <w:trHeight w:val="300"/>
          <w:trPrChange w:id="43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34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35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一、上年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年末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余额</w:t>
              </w:r>
            </w:ins>
            <w:del w:id="436" w:author="CCJK" w:date="2024-10-18T07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木余额</w:delText>
              </w:r>
            </w:del>
          </w:p>
        </w:tc>
      </w:tr>
      <w:tr w:rsidR="00D757E0" w:rsidTr="00D757E0">
        <w:trPr>
          <w:trHeight w:val="379"/>
          <w:trPrChange w:id="437" w:author="CCJK" w:date="2024-10-18T09:42:00Z">
            <w:trPr>
              <w:trHeight w:val="379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38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39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会政策变更</w:delText>
              </w:r>
            </w:del>
            <w:ins w:id="440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kern w:val="2"/>
                  <w:sz w:val="20"/>
                  <w:szCs w:val="20"/>
                  <w:lang w:eastAsia="zh-CN" w:bidi="ar"/>
                </w:rPr>
                <w:t>加：会计政策变更</w:t>
              </w:r>
            </w:ins>
          </w:p>
        </w:tc>
      </w:tr>
      <w:tr w:rsidR="00D757E0" w:rsidTr="00D757E0">
        <w:trPr>
          <w:trHeight w:val="300"/>
          <w:trPrChange w:id="44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42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43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前―更正</w:delText>
              </w:r>
            </w:del>
            <w:ins w:id="444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kern w:val="2"/>
                  <w:sz w:val="20"/>
                  <w:szCs w:val="20"/>
                  <w:lang w:eastAsia="zh-TW" w:bidi="ar"/>
                </w:rPr>
                <w:t>前期差错更正</w:t>
              </w:r>
            </w:ins>
          </w:p>
        </w:tc>
      </w:tr>
      <w:tr w:rsidR="00D757E0" w:rsidTr="00D757E0">
        <w:trPr>
          <w:trHeight w:val="300"/>
          <w:trPrChange w:id="44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46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47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同控制下企业企片</w:delText>
              </w:r>
            </w:del>
            <w:ins w:id="448" w:author="CCJK" w:date="2024-10-18T07:01:00Z">
              <w:r>
                <w:rPr>
                  <w:rFonts w:ascii="Arial Unicode MS" w:eastAsia="Arial Unicode MS" w:hAnsi="Arial Unicode MS" w:cs="Arial Unicode MS" w:hint="eastAsia"/>
                  <w:kern w:val="2"/>
                  <w:sz w:val="20"/>
                  <w:szCs w:val="20"/>
                  <w:lang w:eastAsia="zh-CN" w:bidi="ar"/>
                </w:rPr>
                <w:t>同一控制下企业合并</w:t>
              </w:r>
            </w:ins>
          </w:p>
        </w:tc>
      </w:tr>
      <w:tr w:rsidR="00D757E0" w:rsidTr="00D757E0">
        <w:trPr>
          <w:trHeight w:val="300"/>
          <w:trPrChange w:id="449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50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51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二、本年年初余额</w:t>
              </w:r>
            </w:ins>
            <w:del w:id="452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木隼年到余额</w:delText>
              </w:r>
            </w:del>
          </w:p>
        </w:tc>
      </w:tr>
      <w:tr w:rsidR="00D757E0" w:rsidTr="00D757E0">
        <w:trPr>
          <w:trHeight w:val="300"/>
          <w:trPrChange w:id="45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54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455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三、本年增减变动金额（减少以“</w:t>
              </w:r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”号填列）</w:t>
              </w:r>
            </w:ins>
            <w:del w:id="456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本期增减变动金额（减少以填列</w:delText>
              </w:r>
            </w:del>
          </w:p>
        </w:tc>
      </w:tr>
      <w:tr w:rsidR="00D757E0" w:rsidTr="00D757E0">
        <w:trPr>
          <w:trHeight w:val="300"/>
          <w:trPrChange w:id="457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58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459" w:name="OLE_LINK20"/>
            <w:bookmarkStart w:id="460" w:name="OLE_LINK19"/>
            <w:ins w:id="461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（一）综合收益总额</w:t>
              </w:r>
            </w:ins>
            <w:bookmarkEnd w:id="459"/>
            <w:bookmarkEnd w:id="460"/>
            <w:del w:id="462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综合收糠总额</w:delText>
              </w:r>
            </w:del>
          </w:p>
        </w:tc>
      </w:tr>
      <w:tr w:rsidR="00D757E0" w:rsidTr="00D757E0">
        <w:trPr>
          <w:trHeight w:val="300"/>
          <w:trPrChange w:id="46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64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del w:id="465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一</w:delText>
              </w:r>
            </w:del>
            <w:ins w:id="466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）所有</w:t>
            </w:r>
            <w:del w:id="467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办</w:delText>
              </w:r>
            </w:del>
            <w:ins w:id="468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投入和</w:t>
            </w:r>
            <w:del w:id="469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时</w:delText>
              </w:r>
            </w:del>
            <w:ins w:id="470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少资本</w:t>
            </w:r>
          </w:p>
        </w:tc>
      </w:tr>
      <w:tr w:rsidR="00D757E0" w:rsidTr="00D757E0">
        <w:trPr>
          <w:trHeight w:val="300"/>
          <w:trPrChange w:id="47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72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</w:t>
            </w:r>
            <w:del w:id="473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右拧</w:delText>
              </w:r>
            </w:del>
            <w:ins w:id="474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投入的普通股</w:t>
            </w:r>
          </w:p>
        </w:tc>
      </w:tr>
      <w:tr w:rsidR="00D757E0" w:rsidTr="00D757E0">
        <w:trPr>
          <w:trHeight w:val="300"/>
          <w:trPrChange w:id="47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76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其他权</w:t>
            </w:r>
            <w:del w:id="477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族</w:delText>
              </w:r>
            </w:del>
            <w:ins w:id="478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工具持</w:t>
            </w:r>
            <w:del w:id="479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方落</w:delText>
              </w:r>
            </w:del>
            <w:ins w:id="480" w:author="CCJK" w:date="2024-10-18T07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投入资本</w:t>
            </w:r>
          </w:p>
        </w:tc>
      </w:tr>
      <w:tr w:rsidR="00D757E0" w:rsidTr="00D757E0">
        <w:trPr>
          <w:trHeight w:val="300"/>
          <w:trPrChange w:id="48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82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3.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股份支付</w:t>
            </w:r>
            <w:ins w:id="483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计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入所</w:t>
            </w:r>
            <w:del w:id="484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打力</w:delText>
              </w:r>
            </w:del>
            <w:ins w:id="485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权益的金额</w:t>
            </w:r>
          </w:p>
        </w:tc>
      </w:tr>
      <w:tr w:rsidR="00D757E0" w:rsidTr="00D757E0">
        <w:trPr>
          <w:trHeight w:val="300"/>
          <w:trPrChange w:id="486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87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88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（三）利润分配</w:t>
              </w:r>
            </w:ins>
            <w:del w:id="489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利涡分配</w:delText>
              </w:r>
            </w:del>
          </w:p>
        </w:tc>
      </w:tr>
      <w:tr w:rsidR="00D757E0" w:rsidTr="00D757E0">
        <w:trPr>
          <w:trHeight w:val="300"/>
          <w:trPrChange w:id="49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91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92" w:author="CCJK" w:date="2024-10-18T07:0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1.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提取盈余公积</w:t>
              </w:r>
            </w:ins>
            <w:del w:id="493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提取仲余公积</w:delText>
              </w:r>
            </w:del>
          </w:p>
        </w:tc>
      </w:tr>
      <w:tr w:rsidR="00D757E0" w:rsidTr="00D757E0">
        <w:trPr>
          <w:trHeight w:val="300"/>
          <w:trPrChange w:id="49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95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对所有</w:t>
            </w:r>
            <w:del w:id="496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井</w:delText>
              </w:r>
            </w:del>
            <w:ins w:id="497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（或股东）的分配</w:t>
            </w:r>
          </w:p>
        </w:tc>
      </w:tr>
      <w:tr w:rsidR="00D757E0" w:rsidTr="00D757E0">
        <w:trPr>
          <w:trHeight w:val="300"/>
          <w:trPrChange w:id="49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9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（四）所</w:t>
            </w:r>
            <w:del w:id="500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打</w:delText>
              </w:r>
            </w:del>
            <w:ins w:id="501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者</w:t>
            </w:r>
            <w:del w:id="502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权部</w:delText>
              </w:r>
            </w:del>
            <w:ins w:id="503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内部结转</w:t>
            </w:r>
          </w:p>
        </w:tc>
      </w:tr>
      <w:tr w:rsidR="00D757E0" w:rsidTr="00D757E0">
        <w:trPr>
          <w:trHeight w:val="300"/>
          <w:trPrChange w:id="50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05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506" w:author="CCJK" w:date="2024-10-18T07:0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1</w:t>
              </w:r>
            </w:ins>
            <w:ins w:id="507" w:author="CCJK" w:date="2024-10-18T07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.</w:t>
              </w:r>
            </w:ins>
            <w:ins w:id="508" w:author="CCJK" w:date="2024-10-18T07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资本公积转增资本（或股本</w:t>
              </w:r>
            </w:ins>
            <w:del w:id="509" w:author="CCJK" w:date="2024-10-18T07:0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1.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送奉公极仙噌庆本（或股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本）</w:t>
            </w:r>
          </w:p>
        </w:tc>
      </w:tr>
      <w:tr w:rsidR="00D757E0" w:rsidTr="00D757E0">
        <w:trPr>
          <w:trHeight w:val="300"/>
          <w:trPrChange w:id="51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11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del w:id="512" w:author="CCJK" w:date="2024-10-18T07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  <w:ins w:id="513" w:author="CCJK" w:date="2024-10-18T07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.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盈余公积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转增资本（或股本</w:t>
              </w:r>
            </w:ins>
            <w:del w:id="514" w:author="CCJK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仲余公枳精增资本或股</w:delText>
              </w:r>
            </w:del>
          </w:p>
        </w:tc>
      </w:tr>
      <w:tr w:rsidR="00D757E0" w:rsidTr="00D757E0">
        <w:trPr>
          <w:trHeight w:val="300"/>
          <w:trPrChange w:id="51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16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3.</w:t>
            </w:r>
            <w:bookmarkStart w:id="517" w:name="OLE_LINK22"/>
            <w:bookmarkStart w:id="518" w:name="OLE_LINK21"/>
            <w:ins w:id="519" w:author="CCJK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盈余公积弥补亏损</w:t>
              </w:r>
            </w:ins>
            <w:bookmarkEnd w:id="517"/>
            <w:bookmarkEnd w:id="518"/>
            <w:del w:id="520" w:author="CCJK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加余公极林外方摘</w:delText>
              </w:r>
            </w:del>
          </w:p>
        </w:tc>
      </w:tr>
      <w:tr w:rsidR="00D757E0" w:rsidTr="00D757E0">
        <w:trPr>
          <w:trHeight w:val="300"/>
          <w:trPrChange w:id="52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22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4.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设定受益划变动</w:t>
            </w:r>
            <w:del w:id="523" w:author="CCJK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植</w:delText>
              </w:r>
            </w:del>
            <w:ins w:id="524" w:author="CCJK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结转留存收益</w:t>
            </w:r>
          </w:p>
        </w:tc>
      </w:tr>
      <w:tr w:rsidR="00D757E0" w:rsidTr="00D757E0">
        <w:trPr>
          <w:trHeight w:val="300"/>
          <w:trPrChange w:id="52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26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5.</w:t>
            </w:r>
            <w:ins w:id="527" w:author="CCJK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其他综合收益结转留存收益</w:t>
              </w:r>
            </w:ins>
            <w:del w:id="528" w:author="CCJK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此船然合牧救驾转留存收益</w:delText>
              </w:r>
            </w:del>
          </w:p>
        </w:tc>
      </w:tr>
      <w:tr w:rsidR="00D757E0" w:rsidTr="00D757E0">
        <w:trPr>
          <w:trHeight w:val="300"/>
          <w:trPrChange w:id="529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30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531" w:author="CCJK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（五）专项储备</w:t>
              </w:r>
            </w:ins>
            <w:del w:id="532" w:author="CCJK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项储侪</w:delText>
              </w:r>
            </w:del>
          </w:p>
        </w:tc>
      </w:tr>
      <w:tr w:rsidR="00D757E0" w:rsidTr="00D757E0">
        <w:trPr>
          <w:trHeight w:val="300"/>
          <w:trPrChange w:id="53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34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</w:t>
            </w:r>
            <w:del w:id="535" w:author="CCJK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明使川</w:delText>
              </w:r>
            </w:del>
            <w:ins w:id="536" w:author="CCJK" w:date="2024-10-18T07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期</w:t>
              </w:r>
            </w:ins>
            <w:ins w:id="537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使用</w:t>
              </w:r>
            </w:ins>
          </w:p>
        </w:tc>
      </w:tr>
      <w:tr w:rsidR="00D757E0" w:rsidTr="00D757E0">
        <w:trPr>
          <w:trHeight w:val="300"/>
          <w:trPrChange w:id="53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3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（六）</w:t>
            </w:r>
            <w:del w:id="540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代</w:delText>
              </w:r>
            </w:del>
            <w:ins w:id="541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他</w:t>
            </w:r>
          </w:p>
        </w:tc>
      </w:tr>
      <w:tr w:rsidR="00D757E0" w:rsidTr="00D757E0">
        <w:trPr>
          <w:trHeight w:val="300"/>
          <w:trPrChange w:id="54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4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四、</w:t>
            </w:r>
            <w:del w:id="544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木</w:delText>
              </w:r>
            </w:del>
            <w:ins w:id="545" w:author="CCJK" w:date="2024-10-18T06:5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本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期期</w:t>
            </w:r>
            <w:del w:id="546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术</w:delText>
              </w:r>
            </w:del>
            <w:ins w:id="547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末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余额</w:t>
            </w:r>
          </w:p>
        </w:tc>
      </w:tr>
      <w:tr w:rsidR="00D757E0" w:rsidTr="00D757E0">
        <w:trPr>
          <w:trHeight w:val="300"/>
          <w:trPrChange w:id="54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49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五）应收款项融资</w:t>
            </w:r>
          </w:p>
        </w:tc>
      </w:tr>
      <w:tr w:rsidR="00D757E0" w:rsidTr="00D757E0">
        <w:trPr>
          <w:trHeight w:val="300"/>
          <w:trPrChange w:id="55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51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减</w:t>
            </w:r>
            <w:del w:id="552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「</w:delText>
              </w:r>
            </w:del>
            <w:ins w:id="553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坏账准备</w:t>
            </w:r>
          </w:p>
        </w:tc>
      </w:tr>
      <w:tr w:rsidR="00D757E0" w:rsidTr="00D757E0">
        <w:trPr>
          <w:trHeight w:val="300"/>
          <w:trPrChange w:id="55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55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存货跌价</w:t>
            </w:r>
            <w:del w:id="556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推</w:delText>
              </w:r>
            </w:del>
            <w:ins w:id="557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准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备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/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合同履约成本减值准备</w:t>
            </w:r>
          </w:p>
        </w:tc>
      </w:tr>
      <w:tr w:rsidR="00D757E0" w:rsidTr="00D757E0">
        <w:trPr>
          <w:trHeight w:val="300"/>
          <w:trPrChange w:id="55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59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减值准备上年年末余额</w:t>
            </w:r>
          </w:p>
        </w:tc>
      </w:tr>
      <w:tr w:rsidR="00D757E0" w:rsidTr="00D757E0">
        <w:trPr>
          <w:trHeight w:val="300"/>
          <w:trPrChange w:id="56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61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联</w:t>
            </w:r>
            <w:bookmarkStart w:id="562" w:name="OLE_LINK7"/>
            <w:del w:id="563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菅</w:delText>
              </w:r>
            </w:del>
            <w:bookmarkEnd w:id="562"/>
            <w:ins w:id="564" w:author="CCJK" w:date="2024-10-18T07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企业</w:t>
            </w:r>
          </w:p>
        </w:tc>
      </w:tr>
      <w:tr w:rsidR="00D757E0" w:rsidTr="00D757E0">
        <w:trPr>
          <w:trHeight w:val="300"/>
          <w:trPrChange w:id="56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66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常熟沪建环保水务</w:t>
            </w:r>
            <w:ins w:id="567" w:author="CCJK" w:date="2024-10-18T07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有限公司</w:t>
              </w:r>
            </w:ins>
            <w:del w:id="568" w:author="CCJK" w:date="2024-10-18T07:0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</w:p>
        </w:tc>
      </w:tr>
      <w:tr w:rsidR="00D757E0" w:rsidTr="00D757E0">
        <w:trPr>
          <w:trHeight w:val="300"/>
          <w:trPrChange w:id="569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70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571" w:author="CCJK" w:date="2024-10-18T07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有限公司</w:delText>
              </w:r>
            </w:del>
            <w:ins w:id="572" w:author="CCJK" w:date="2024-10-18T07:05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D757E0" w:rsidTr="00D757E0">
        <w:trPr>
          <w:trHeight w:val="300"/>
          <w:trPrChange w:id="573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74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575" w:author="CCJK" w:date="2024-10-18T09:36:00Z">
              <w:r w:rsidDel="009F384E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—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所有者投入</w:t>
            </w:r>
          </w:p>
        </w:tc>
      </w:tr>
      <w:tr w:rsidR="00D757E0" w:rsidTr="00D757E0">
        <w:trPr>
          <w:trHeight w:val="300"/>
          <w:trPrChange w:id="576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77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578" w:author="CCJK" w:date="2024-10-18T07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厉度</w:delText>
              </w:r>
            </w:del>
            <w:ins w:id="579" w:author="CCJK" w:date="2024-10-18T07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房屋</w:t>
              </w:r>
            </w:ins>
            <w:bookmarkStart w:id="580" w:name="OLE_LINK8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及建筑物</w:t>
            </w:r>
            <w:bookmarkEnd w:id="580"/>
          </w:p>
        </w:tc>
      </w:tr>
      <w:tr w:rsidR="00D757E0" w:rsidTr="00D757E0">
        <w:trPr>
          <w:trHeight w:val="300"/>
          <w:trPrChange w:id="58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82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583" w:author="CCJK" w:date="2024-10-18T07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lastRenderedPageBreak/>
                <w:delText>介</w:delText>
              </w:r>
            </w:del>
            <w:ins w:id="584" w:author="CCJK" w:date="2024-10-18T07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计</w:t>
            </w:r>
          </w:p>
        </w:tc>
      </w:tr>
      <w:tr w:rsidR="00D757E0" w:rsidTr="00D757E0">
        <w:trPr>
          <w:trHeight w:val="300"/>
          <w:trPrChange w:id="58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86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587" w:name="OLE_LINK9" w:colFirst="1" w:colLast="1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软著</w:t>
            </w:r>
          </w:p>
        </w:tc>
      </w:tr>
      <w:bookmarkEnd w:id="587"/>
      <w:tr w:rsidR="00D757E0" w:rsidTr="00D757E0">
        <w:trPr>
          <w:trHeight w:val="300"/>
          <w:trPrChange w:id="588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89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尚未实现利润</w:t>
            </w:r>
          </w:p>
        </w:tc>
      </w:tr>
      <w:tr w:rsidR="00D757E0" w:rsidTr="00D757E0">
        <w:trPr>
          <w:trHeight w:val="300"/>
          <w:trPrChange w:id="59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91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未到票财税差异</w:t>
            </w:r>
          </w:p>
        </w:tc>
      </w:tr>
      <w:tr w:rsidR="00D757E0" w:rsidTr="00D757E0">
        <w:trPr>
          <w:trHeight w:val="300"/>
          <w:trPrChange w:id="59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9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长期资产购置款</w:t>
            </w:r>
            <w:del w:id="594" w:author="CCJK" w:date="2024-10-18T07:07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.</w:delText>
              </w:r>
            </w:del>
          </w:p>
        </w:tc>
      </w:tr>
      <w:tr w:rsidR="00D757E0" w:rsidTr="00D757E0">
        <w:trPr>
          <w:trHeight w:val="300"/>
          <w:trPrChange w:id="595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96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采购及工程款</w:t>
            </w:r>
          </w:p>
        </w:tc>
      </w:tr>
      <w:tr w:rsidR="00D757E0" w:rsidTr="00D757E0">
        <w:trPr>
          <w:trHeight w:val="300"/>
          <w:trPrChange w:id="597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98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）期末其他应付款项中金额较大的有</w:t>
            </w:r>
          </w:p>
        </w:tc>
      </w:tr>
      <w:tr w:rsidR="00D757E0" w:rsidTr="00D757E0">
        <w:trPr>
          <w:trHeight w:val="300"/>
          <w:trPrChange w:id="599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00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原</w:t>
            </w:r>
            <w:bookmarkStart w:id="601" w:name="OLE_LINK10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清源项目</w:t>
            </w:r>
            <w:bookmarkEnd w:id="601"/>
          </w:p>
        </w:tc>
      </w:tr>
      <w:tr w:rsidR="00D757E0" w:rsidTr="00D757E0">
        <w:trPr>
          <w:trHeight w:val="300"/>
          <w:trPrChange w:id="60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0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城区公共直饮水项目</w:t>
            </w:r>
          </w:p>
        </w:tc>
      </w:tr>
      <w:tr w:rsidR="00D757E0" w:rsidTr="00D757E0">
        <w:trPr>
          <w:trHeight w:val="300"/>
          <w:trPrChange w:id="60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05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大修更新重置项目</w:t>
            </w:r>
          </w:p>
        </w:tc>
      </w:tr>
      <w:tr w:rsidR="00D757E0" w:rsidTr="00D757E0">
        <w:trPr>
          <w:trHeight w:val="300"/>
          <w:trPrChange w:id="606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07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本期变动增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(+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）减（</w:t>
            </w:r>
            <w:del w:id="608" w:author="CCJK" w:date="2024-10-18T07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一</w:delText>
              </w:r>
            </w:del>
            <w:ins w:id="609" w:author="CCJK" w:date="2024-10-18T07:0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-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D757E0" w:rsidTr="00D757E0">
        <w:trPr>
          <w:trHeight w:val="300"/>
          <w:trPrChange w:id="610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11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污水厂运行收入</w:t>
            </w:r>
          </w:p>
        </w:tc>
      </w:tr>
      <w:tr w:rsidR="00D757E0" w:rsidTr="00D757E0">
        <w:trPr>
          <w:trHeight w:val="300"/>
          <w:trPrChange w:id="612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13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工程及运维收入</w:t>
            </w:r>
          </w:p>
        </w:tc>
      </w:tr>
      <w:tr w:rsidR="00D757E0" w:rsidTr="00D757E0">
        <w:trPr>
          <w:trHeight w:val="300"/>
          <w:trPrChange w:id="614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15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616" w:name="OLE_LINK11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其中主要项目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:</w:t>
            </w:r>
            <w:bookmarkEnd w:id="616"/>
          </w:p>
        </w:tc>
      </w:tr>
      <w:tr w:rsidR="00D757E0" w:rsidTr="00D757E0">
        <w:trPr>
          <w:trHeight w:val="300"/>
          <w:trPrChange w:id="617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18" w:author="CCJK" w:date="2024-10-18T09:42:00Z">
              <w:tcPr>
                <w:tcW w:w="3261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减</w:t>
            </w:r>
            <w:del w:id="619" w:author="CCJK" w:date="2024-10-18T07:09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w</w:delText>
              </w:r>
            </w:del>
            <w:ins w:id="620" w:author="CCJK" w:date="2024-10-18T07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现金等价物的期初余额</w:t>
            </w:r>
          </w:p>
        </w:tc>
      </w:tr>
      <w:tr w:rsidR="00D757E0" w:rsidTr="00D757E0">
        <w:trPr>
          <w:trHeight w:val="300"/>
          <w:trPrChange w:id="621" w:author="CCJK" w:date="2024-10-18T09:42:00Z">
            <w:trPr>
              <w:trHeight w:val="300"/>
            </w:trPr>
          </w:trPrChange>
        </w:trPr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22" w:author="CCJK" w:date="2024-10-18T09:42:00Z">
              <w:tcPr>
                <w:tcW w:w="3261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 w:rsidR="00D757E0" w:rsidRDefault="00D757E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623" w:author="CCJK" w:date="2024-10-18T07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持有但不能由母公司或集团内其他子公司使用的现金和现金等价物</w:t>
            </w:r>
          </w:p>
        </w:tc>
      </w:tr>
    </w:tbl>
    <w:p w:rsidR="00000000" w:rsidRDefault="00291335">
      <w:pPr>
        <w:rPr>
          <w:lang w:eastAsia="zh-CN"/>
        </w:rPr>
      </w:pPr>
    </w:p>
    <w:p w:rsidR="00000000" w:rsidRDefault="00291335">
      <w:pPr>
        <w:rPr>
          <w:lang w:eastAsia="zh-CN"/>
        </w:rPr>
      </w:pPr>
      <w:r>
        <w:rPr>
          <w:lang w:eastAsia="zh-CN"/>
        </w:rPr>
        <w:br w:type="page"/>
      </w:r>
    </w:p>
    <w:p w:rsidR="00000000" w:rsidRDefault="00291335">
      <w:pPr>
        <w:rPr>
          <w:lang w:eastAsia="zh-CN"/>
        </w:rPr>
      </w:pPr>
    </w:p>
    <w:p w:rsidR="00000000" w:rsidRDefault="00291335">
      <w:pPr>
        <w:rPr>
          <w:lang w:eastAsia="zh-CN"/>
        </w:rPr>
      </w:pPr>
    </w:p>
    <w:p w:rsidR="00000000" w:rsidRDefault="00291335">
      <w:pPr>
        <w:rPr>
          <w:lang w:eastAsia="zh-CN"/>
        </w:rPr>
      </w:pPr>
    </w:p>
    <w:p w:rsidR="00291335" w:rsidRDefault="00291335">
      <w:pPr>
        <w:rPr>
          <w:lang w:eastAsia="zh-CN"/>
        </w:rPr>
      </w:pPr>
    </w:p>
    <w:sectPr w:rsidR="00291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335" w:rsidRDefault="00291335">
      <w:pPr>
        <w:widowControl w:val="0"/>
        <w:autoSpaceDE w:val="0"/>
        <w:autoSpaceDN w:val="0"/>
        <w:adjustRightInd w:val="0"/>
        <w:rPr>
          <w:rFonts w:eastAsia="宋体"/>
          <w:lang w:eastAsia="zh-CN"/>
        </w:rPr>
      </w:pPr>
      <w:r>
        <w:rPr>
          <w:rFonts w:eastAsia="宋体"/>
          <w:lang w:eastAsia="zh-CN"/>
        </w:rPr>
        <w:separator/>
      </w:r>
    </w:p>
  </w:endnote>
  <w:endnote w:type="continuationSeparator" w:id="0">
    <w:p w:rsidR="00291335" w:rsidRDefault="00291335">
      <w:pPr>
        <w:widowControl w:val="0"/>
        <w:autoSpaceDE w:val="0"/>
        <w:autoSpaceDN w:val="0"/>
        <w:adjustRightInd w:val="0"/>
        <w:rPr>
          <w:rFonts w:eastAsia="宋体"/>
          <w:lang w:eastAsia="zh-CN"/>
        </w:rPr>
      </w:pPr>
      <w:r>
        <w:rPr>
          <w:rFonts w:eastAsia="宋体"/>
          <w:lang w:eastAsia="zh-C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 Unicode MS"/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等线 Light">
    <w:altName w:val="|??????????????????????¨¬????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|¨¬¡§¡§??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335" w:rsidRDefault="00291335">
      <w:pPr>
        <w:widowControl w:val="0"/>
        <w:autoSpaceDE w:val="0"/>
        <w:autoSpaceDN w:val="0"/>
        <w:adjustRightInd w:val="0"/>
        <w:rPr>
          <w:rFonts w:eastAsia="宋体"/>
          <w:lang w:eastAsia="zh-CN"/>
        </w:rPr>
      </w:pPr>
      <w:r>
        <w:rPr>
          <w:rFonts w:eastAsia="宋体"/>
          <w:lang w:eastAsia="zh-CN"/>
        </w:rPr>
        <w:separator/>
      </w:r>
    </w:p>
  </w:footnote>
  <w:footnote w:type="continuationSeparator" w:id="0">
    <w:p w:rsidR="00291335" w:rsidRDefault="00291335">
      <w:pPr>
        <w:widowControl w:val="0"/>
        <w:autoSpaceDE w:val="0"/>
        <w:autoSpaceDN w:val="0"/>
        <w:adjustRightInd w:val="0"/>
        <w:rPr>
          <w:rFonts w:eastAsia="宋体"/>
          <w:lang w:eastAsia="zh-CN"/>
        </w:rPr>
      </w:pPr>
      <w:r>
        <w:rPr>
          <w:rFonts w:eastAsia="宋体"/>
          <w:lang w:eastAsia="zh-CN"/>
        </w:rP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trackRevisions/>
  <w:defaultTabStop w:val="720"/>
  <w:displayHorizontalDrawingGridEvery w:val="0"/>
  <w:displayVerticalDrawingGridEvery w:val="2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I5NjExZjgyOGNhZmRkM2U5MjYwNTk1MzhlYjc0NjIifQ=="/>
  </w:docVars>
  <w:rsids>
    <w:rsidRoot w:val="009F384E"/>
    <w:rsid w:val="00000000"/>
    <w:rsid w:val="00291335"/>
    <w:rsid w:val="003744A6"/>
    <w:rsid w:val="009F384E"/>
    <w:rsid w:val="00D7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CDC80"/>
  <w14:defaultImageDpi w14:val="0"/>
  <w15:docId w15:val="{98A555EF-4609-44D4-802D-96AD4ABA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/>
    <w:lsdException w:name="HTML Bottom of Form" w:uiPriority="99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uiPriority="99"/>
    <w:lsdException w:name="Outline List 2" w:uiPriority="99"/>
    <w:lsdException w:name="Outline List 3" w:uiPriority="99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757E0"/>
    <w:rPr>
      <w:sz w:val="18"/>
      <w:szCs w:val="18"/>
    </w:rPr>
  </w:style>
  <w:style w:type="character" w:customStyle="1" w:styleId="a4">
    <w:name w:val="批注框文本 字符"/>
    <w:basedOn w:val="a0"/>
    <w:link w:val="a3"/>
    <w:semiHidden/>
    <w:rsid w:val="00D757E0"/>
    <w:rPr>
      <w:rFonts w:ascii="Times New Roman" w:eastAsia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Erla, Mahesh Babu</dc:creator>
  <cp:keywords/>
  <dc:description/>
  <cp:lastModifiedBy>CCJK</cp:lastModifiedBy>
  <cp:revision>3</cp:revision>
  <dcterms:created xsi:type="dcterms:W3CDTF">2024-10-18T01:42:00Z</dcterms:created>
  <dcterms:modified xsi:type="dcterms:W3CDTF">2024-10-18T01:42:00Z</dcterms:modified>
</cp:coreProperties>
</file>