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15474" w:type="dxa"/>
        <w:tblLayout w:type="fixed"/>
        <w:tblLook w:val="04A0" w:firstRow="1" w:lastRow="0" w:firstColumn="1" w:lastColumn="0" w:noHBand="0" w:noVBand="1"/>
      </w:tblPr>
      <w:tblGrid>
        <w:gridCol w:w="15474"/>
      </w:tblGrid>
      <w:tr w:rsidR="00277818" w:rsidDel="00332C35" w14:paraId="4144DC6F" w14:textId="7C328089" w:rsidTr="001A1B58">
        <w:trPr>
          <w:del w:id="0" w:author="Dai Dai" w:date="2024-10-18T04:09:00Z" w16du:dateUtc="2024-10-17T20:09:00Z"/>
        </w:trPr>
        <w:tc>
          <w:tcPr>
            <w:tcW w:w="15474" w:type="dxa"/>
            <w:shd w:val="clear" w:color="auto" w:fill="F2F2F2" w:themeFill="background1" w:themeFillShade="F2"/>
          </w:tcPr>
          <w:p w14:paraId="4043B84E" w14:textId="2330547B" w:rsidR="00277818" w:rsidDel="00332C35" w:rsidRDefault="00277818">
            <w:pPr>
              <w:jc w:val="center"/>
              <w:rPr>
                <w:del w:id="1" w:author="Dai Dai" w:date="2024-10-18T04:09:00Z" w16du:dateUtc="2024-10-17T20:09:00Z"/>
                <w:b/>
                <w:noProof/>
              </w:rPr>
            </w:pPr>
            <w:del w:id="2" w:author="Dai Dai" w:date="2024-10-18T04:09:00Z" w16du:dateUtc="2024-10-17T20:09:00Z">
              <w:r w:rsidDel="00332C35">
                <w:rPr>
                  <w:b/>
                  <w:noProof/>
                </w:rPr>
                <w:delText>-623910476_22778471-FinancialTables.docx</w:delText>
              </w:r>
            </w:del>
          </w:p>
          <w:p w14:paraId="01024F86" w14:textId="10BD408D" w:rsidR="00277818" w:rsidDel="00332C35" w:rsidRDefault="00277818">
            <w:pPr>
              <w:jc w:val="center"/>
              <w:rPr>
                <w:del w:id="3" w:author="Dai Dai" w:date="2024-10-18T04:09:00Z" w16du:dateUtc="2024-10-17T20:09:00Z"/>
                <w:b/>
                <w:noProof/>
              </w:rPr>
            </w:pPr>
            <w:del w:id="4" w:author="Dai Dai" w:date="2024-10-18T04:09:00Z" w16du:dateUtc="2024-10-17T20:09:00Z">
              <w:r w:rsidDel="00332C35">
                <w:rPr>
                  <w:b/>
                  <w:noProof/>
                </w:rPr>
                <w:delText>CAUTION: Do not change segment ID or source text</w:delText>
              </w:r>
            </w:del>
          </w:p>
          <w:p w14:paraId="50B16A39" w14:textId="1B8298F4" w:rsidR="00277818" w:rsidDel="00332C35" w:rsidRDefault="00277818">
            <w:pPr>
              <w:jc w:val="center"/>
              <w:rPr>
                <w:del w:id="5" w:author="Dai Dai" w:date="2024-10-18T04:09:00Z" w16du:dateUtc="2024-10-17T20:09:00Z"/>
                <w:b/>
                <w:noProof/>
              </w:rPr>
            </w:pPr>
            <w:del w:id="6" w:author="Dai Dai" w:date="2024-10-18T04:09:00Z" w16du:dateUtc="2024-10-17T20:09:00Z">
              <w:r w:rsidDel="00332C35">
                <w:rPr>
                  <w:b/>
                  <w:noProof/>
                </w:rPr>
                <w:delText>V7.8.124 MQ789910 4d32d8cd-8910-4dd0-a027-0faa08150ac4</w:delText>
              </w:r>
            </w:del>
          </w:p>
        </w:tc>
      </w:tr>
    </w:tbl>
    <w:tbl>
      <w:tblPr>
        <w:tblW w:w="4903" w:type="dxa"/>
        <w:tblInd w:w="12" w:type="dxa"/>
        <w:tblLook w:val="04A0" w:firstRow="1" w:lastRow="0" w:firstColumn="1" w:lastColumn="0" w:noHBand="0" w:noVBand="1"/>
        <w:tblPrChange w:id="7" w:author="Dai Dai" w:date="2024-10-18T04:09:00Z" w16du:dateUtc="2024-10-17T20:09:00Z">
          <w:tblPr>
            <w:tblW w:w="12670" w:type="dxa"/>
            <w:tblInd w:w="12" w:type="dxa"/>
            <w:tblLook w:val="04A0" w:firstRow="1" w:lastRow="0" w:firstColumn="1" w:lastColumn="0" w:noHBand="0" w:noVBand="1"/>
          </w:tblPr>
        </w:tblPrChange>
      </w:tblPr>
      <w:tblGrid>
        <w:gridCol w:w="4903"/>
        <w:tblGridChange w:id="8">
          <w:tblGrid>
            <w:gridCol w:w="4903"/>
          </w:tblGrid>
        </w:tblGridChange>
      </w:tblGrid>
      <w:tr w:rsidR="00332C35" w:rsidRPr="002766F7" w:rsidDel="00332C35" w14:paraId="4FB638FD" w14:textId="77777777" w:rsidTr="00332C35">
        <w:trPr>
          <w:trHeight w:val="300"/>
          <w:del w:id="9" w:author="Dai Dai" w:date="2024-10-18T04:09:00Z" w16du:dateUtc="2024-10-17T20:09:00Z"/>
          <w:trPrChange w:id="10" w:author="Dai Dai" w:date="2024-10-18T04:09:00Z" w16du:dateUtc="2024-10-17T20:09:00Z">
            <w:trPr>
              <w:trHeight w:val="300"/>
            </w:trPr>
          </w:trPrChange>
        </w:trPr>
        <w:tc>
          <w:tcPr>
            <w:tcW w:w="49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11" w:author="Dai Dai" w:date="2024-10-18T04:09:00Z" w16du:dateUtc="2024-10-17T20:09:00Z">
              <w:tcPr>
                <w:tcW w:w="4903" w:type="dxa"/>
                <w:tcBorders>
                  <w:top w:val="single" w:sz="8" w:space="0" w:color="000000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0C2CE1C6" w14:textId="31836744" w:rsidR="00332C35" w:rsidRPr="002766F7" w:rsidDel="00332C35" w:rsidRDefault="00332C35" w:rsidP="001A1B58">
            <w:pPr>
              <w:rPr>
                <w:del w:id="12" w:author="Dai Dai" w:date="2024-10-18T04:09:00Z" w16du:dateUtc="2024-10-17T20:09:00Z"/>
                <w:rFonts w:ascii="Arial Unicode MS" w:eastAsia="Arial Unicode MS" w:hAnsi="Arial Unicode MS" w:cs="Arial Unicode MS" w:hint="eastAsia"/>
                <w:b/>
                <w:bCs/>
                <w:color w:val="000000"/>
                <w:szCs w:val="20"/>
              </w:rPr>
            </w:pPr>
            <w:del w:id="13" w:author="Dai Dai" w:date="2024-10-18T04:09:00Z" w16du:dateUtc="2024-10-17T20:09:00Z">
              <w:r w:rsidRPr="002766F7" w:rsidDel="00332C35">
                <w:rPr>
                  <w:rFonts w:ascii="Arial Unicode MS" w:eastAsia="Arial Unicode MS" w:hAnsi="Arial Unicode MS" w:cs="Arial Unicode MS"/>
                  <w:b/>
                  <w:bCs/>
                  <w:noProof/>
                  <w:color w:val="000000"/>
                  <w:szCs w:val="20"/>
                </w:rPr>
                <w:delText>Chinese (PRC)</w:delText>
              </w:r>
            </w:del>
          </w:p>
        </w:tc>
      </w:tr>
      <w:tr w:rsidR="00332C35" w:rsidRPr="002766F7" w14:paraId="3AF5ECDF" w14:textId="77777777" w:rsidTr="00332C35">
        <w:trPr>
          <w:trHeight w:val="300"/>
          <w:trPrChange w:id="14" w:author="Dai Dai" w:date="2024-10-18T04:09:00Z" w16du:dateUtc="2024-10-17T20:09:00Z">
            <w:trPr>
              <w:trHeight w:val="300"/>
            </w:trPr>
          </w:trPrChange>
        </w:trPr>
        <w:tc>
          <w:tcPr>
            <w:tcW w:w="490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15" w:author="Dai Dai" w:date="2024-10-18T04:09:00Z" w16du:dateUtc="2024-10-17T20:09:00Z">
              <w:tcPr>
                <w:tcW w:w="490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3AC7F3C0" w14:textId="790D3C82" w:rsidR="00332C35" w:rsidRPr="002766F7" w:rsidRDefault="00332C35" w:rsidP="001A1B58">
            <w:pPr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</w:pPr>
            <w:bookmarkStart w:id="16" w:name="_Hlk179974208"/>
            <w:del w:id="17" w:author="Dai Dai" w:date="2024-10-18T04:01:00Z" w16du:dateUtc="2024-10-17T20:01:00Z">
              <w:r w:rsidRPr="002766F7" w:rsidDel="002766F7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交易性金融货牝</w:delText>
              </w:r>
            </w:del>
            <w:ins w:id="18" w:author="Dai Dai" w:date="2024-10-18T04:01:00Z" w16du:dateUtc="2024-10-17T20:01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交易性金融资产</w:t>
              </w:r>
            </w:ins>
          </w:p>
        </w:tc>
      </w:tr>
      <w:tr w:rsidR="00332C35" w:rsidRPr="002766F7" w14:paraId="52680C93" w14:textId="77777777" w:rsidTr="00332C35">
        <w:trPr>
          <w:trHeight w:val="300"/>
          <w:trPrChange w:id="19" w:author="Dai Dai" w:date="2024-10-18T04:09:00Z" w16du:dateUtc="2024-10-17T20:09:00Z">
            <w:trPr>
              <w:trHeight w:val="300"/>
            </w:trPr>
          </w:trPrChange>
        </w:trPr>
        <w:tc>
          <w:tcPr>
            <w:tcW w:w="49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20" w:author="Dai Dai" w:date="2024-10-18T04:09:00Z" w16du:dateUtc="2024-10-17T20:09:00Z">
              <w:tcPr>
                <w:tcW w:w="490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4572535F" w14:textId="1438DB67" w:rsidR="00332C35" w:rsidRPr="002766F7" w:rsidRDefault="00332C35" w:rsidP="001A1B58">
            <w:pPr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</w:pPr>
            <w:del w:id="21" w:author="Dai Dai" w:date="2024-10-18T04:01:00Z" w16du:dateUtc="2024-10-17T20:01:00Z">
              <w:r w:rsidRPr="002766F7" w:rsidDel="002766F7">
                <w:rPr>
                  <w:rFonts w:ascii="Arial Unicode MS" w:eastAsia="Arial Unicode MS" w:hAnsi="Arial Unicode MS" w:cs="Arial Unicode MS"/>
                  <w:color w:val="000000"/>
                  <w:szCs w:val="20"/>
                </w:rPr>
                <w:delText> </w:delText>
              </w:r>
            </w:del>
            <w:ins w:id="22" w:author="Dai Dai" w:date="2024-10-18T04:01:00Z" w16du:dateUtc="2024-10-17T20:01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#</w:t>
              </w:r>
            </w:ins>
          </w:p>
        </w:tc>
      </w:tr>
      <w:tr w:rsidR="00332C35" w:rsidRPr="002766F7" w14:paraId="4E1CFCAB" w14:textId="77777777" w:rsidTr="00332C35">
        <w:trPr>
          <w:trHeight w:val="300"/>
          <w:trPrChange w:id="23" w:author="Dai Dai" w:date="2024-10-18T04:09:00Z" w16du:dateUtc="2024-10-17T20:09:00Z">
            <w:trPr>
              <w:trHeight w:val="300"/>
            </w:trPr>
          </w:trPrChange>
        </w:trPr>
        <w:tc>
          <w:tcPr>
            <w:tcW w:w="490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24" w:author="Dai Dai" w:date="2024-10-18T04:09:00Z" w16du:dateUtc="2024-10-17T20:09:00Z">
              <w:tcPr>
                <w:tcW w:w="490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20305D1B" w14:textId="39309244" w:rsidR="00332C35" w:rsidRPr="002766F7" w:rsidRDefault="00332C35" w:rsidP="001A1B58">
            <w:pPr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</w:pPr>
            <w:del w:id="25" w:author="Dai Dai" w:date="2024-10-18T04:01:00Z" w16du:dateUtc="2024-10-17T20:01:00Z">
              <w:r w:rsidRPr="002766F7" w:rsidDel="002766F7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其峥砌金融资产</w:delText>
              </w:r>
            </w:del>
            <w:ins w:id="26" w:author="Dai Dai" w:date="2024-10-18T04:01:00Z" w16du:dateUtc="2024-10-17T20:01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其他非流动金融资产</w:t>
              </w:r>
            </w:ins>
          </w:p>
        </w:tc>
      </w:tr>
      <w:tr w:rsidR="00332C35" w:rsidRPr="002766F7" w14:paraId="19725C23" w14:textId="77777777" w:rsidTr="00332C35">
        <w:trPr>
          <w:trHeight w:val="300"/>
          <w:trPrChange w:id="27" w:author="Dai Dai" w:date="2024-10-18T04:09:00Z" w16du:dateUtc="2024-10-17T20:09:00Z">
            <w:trPr>
              <w:trHeight w:val="300"/>
            </w:trPr>
          </w:trPrChange>
        </w:trPr>
        <w:tc>
          <w:tcPr>
            <w:tcW w:w="49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28" w:author="Dai Dai" w:date="2024-10-18T04:09:00Z" w16du:dateUtc="2024-10-17T20:09:00Z">
              <w:tcPr>
                <w:tcW w:w="490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6DF7F423" w14:textId="0A228032" w:rsidR="00332C35" w:rsidRPr="002766F7" w:rsidRDefault="00332C35" w:rsidP="001A1B58">
            <w:pPr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</w:pPr>
            <w:del w:id="29" w:author="Dai Dai" w:date="2024-10-18T04:01:00Z" w16du:dateUtc="2024-10-17T20:01:00Z">
              <w:r w:rsidRPr="002766F7" w:rsidDel="002766F7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交易性金方伊</w:delText>
              </w:r>
            </w:del>
            <w:ins w:id="30" w:author="Dai Dai" w:date="2024-10-18T04:01:00Z" w16du:dateUtc="2024-10-17T20:01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交易性金融负债</w:t>
              </w:r>
            </w:ins>
          </w:p>
        </w:tc>
      </w:tr>
      <w:tr w:rsidR="00332C35" w:rsidRPr="002766F7" w14:paraId="05D890E2" w14:textId="77777777" w:rsidTr="00332C35">
        <w:trPr>
          <w:trHeight w:val="300"/>
          <w:trPrChange w:id="31" w:author="Dai Dai" w:date="2024-10-18T04:09:00Z" w16du:dateUtc="2024-10-17T20:09:00Z">
            <w:trPr>
              <w:trHeight w:val="300"/>
            </w:trPr>
          </w:trPrChange>
        </w:trPr>
        <w:tc>
          <w:tcPr>
            <w:tcW w:w="490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32" w:author="Dai Dai" w:date="2024-10-18T04:09:00Z" w16du:dateUtc="2024-10-17T20:09:00Z">
              <w:tcPr>
                <w:tcW w:w="490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295A9708" w14:textId="3E6A2374" w:rsidR="00332C35" w:rsidRPr="002766F7" w:rsidRDefault="00332C35" w:rsidP="001A1B58">
            <w:pPr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</w:pPr>
            <w:del w:id="33" w:author="Dai Dai" w:date="2024-10-18T04:01:00Z" w16du:dateUtc="2024-10-17T20:01:00Z">
              <w:r w:rsidRPr="002766F7" w:rsidDel="002766F7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一、直业f收入</w:delText>
              </w:r>
            </w:del>
            <w:ins w:id="34" w:author="Dai Dai" w:date="2024-10-18T04:01:00Z" w16du:dateUtc="2024-10-17T20:01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一、营业总收入</w:t>
              </w:r>
            </w:ins>
          </w:p>
        </w:tc>
      </w:tr>
      <w:tr w:rsidR="00332C35" w:rsidRPr="002766F7" w14:paraId="72C4B0E4" w14:textId="77777777" w:rsidTr="00332C35">
        <w:trPr>
          <w:trHeight w:val="300"/>
          <w:trPrChange w:id="35" w:author="Dai Dai" w:date="2024-10-18T04:09:00Z" w16du:dateUtc="2024-10-17T20:09:00Z">
            <w:trPr>
              <w:trHeight w:val="300"/>
            </w:trPr>
          </w:trPrChange>
        </w:trPr>
        <w:tc>
          <w:tcPr>
            <w:tcW w:w="49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36" w:author="Dai Dai" w:date="2024-10-18T04:09:00Z" w16du:dateUtc="2024-10-17T20:09:00Z">
              <w:tcPr>
                <w:tcW w:w="490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4F8D89AF" w14:textId="2CF091EE" w:rsidR="00332C35" w:rsidRPr="002766F7" w:rsidRDefault="00332C35" w:rsidP="001A1B58">
            <w:pPr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</w:pPr>
            <w:del w:id="37" w:author="Dai Dai" w:date="2024-10-18T04:02:00Z" w16du:dateUtc="2024-10-17T20:02:00Z">
              <w:r w:rsidRPr="002766F7" w:rsidDel="002766F7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八入</w:delText>
              </w:r>
            </w:del>
            <w:ins w:id="38" w:author="Dai Dai" w:date="2024-10-18T04:02:00Z" w16du:dateUtc="2024-10-17T20:02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其中：营业收入</w:t>
              </w:r>
            </w:ins>
          </w:p>
        </w:tc>
      </w:tr>
      <w:tr w:rsidR="00332C35" w:rsidRPr="002766F7" w14:paraId="6C452C44" w14:textId="77777777" w:rsidTr="00332C35">
        <w:trPr>
          <w:trHeight w:val="300"/>
          <w:trPrChange w:id="39" w:author="Dai Dai" w:date="2024-10-18T04:09:00Z" w16du:dateUtc="2024-10-17T20:09:00Z">
            <w:trPr>
              <w:trHeight w:val="300"/>
            </w:trPr>
          </w:trPrChange>
        </w:trPr>
        <w:tc>
          <w:tcPr>
            <w:tcW w:w="490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40" w:author="Dai Dai" w:date="2024-10-18T04:09:00Z" w16du:dateUtc="2024-10-17T20:09:00Z">
              <w:tcPr>
                <w:tcW w:w="490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1A0B6075" w14:textId="37784132" w:rsidR="00332C35" w:rsidRPr="002766F7" w:rsidRDefault="00332C35" w:rsidP="001A1B58">
            <w:pPr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</w:pPr>
            <w:del w:id="41" w:author="Dai Dai" w:date="2024-10-18T04:02:00Z" w16du:dateUtc="2024-10-17T20:02:00Z">
              <w:r w:rsidRPr="002766F7" w:rsidDel="002766F7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二、营总上七</w:delText>
              </w:r>
            </w:del>
            <w:ins w:id="42" w:author="Dai Dai" w:date="2024-10-18T04:02:00Z" w16du:dateUtc="2024-10-17T20:02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二、营业总成本</w:t>
              </w:r>
            </w:ins>
          </w:p>
        </w:tc>
      </w:tr>
      <w:tr w:rsidR="00332C35" w:rsidRPr="002766F7" w14:paraId="39B6258B" w14:textId="77777777" w:rsidTr="00332C35">
        <w:trPr>
          <w:trHeight w:val="300"/>
          <w:trPrChange w:id="43" w:author="Dai Dai" w:date="2024-10-18T04:09:00Z" w16du:dateUtc="2024-10-17T20:09:00Z">
            <w:trPr>
              <w:trHeight w:val="300"/>
            </w:trPr>
          </w:trPrChange>
        </w:trPr>
        <w:tc>
          <w:tcPr>
            <w:tcW w:w="49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44" w:author="Dai Dai" w:date="2024-10-18T04:09:00Z" w16du:dateUtc="2024-10-17T20:09:00Z">
              <w:tcPr>
                <w:tcW w:w="490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47F57B27" w14:textId="36AD1898" w:rsidR="00332C35" w:rsidRPr="002766F7" w:rsidRDefault="00332C35" w:rsidP="001A1B58">
            <w:pPr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</w:pPr>
            <w:del w:id="45" w:author="Dai Dai" w:date="2024-10-18T04:02:00Z" w16du:dateUtc="2024-10-17T20:02:00Z">
              <w:r w:rsidRPr="002766F7" w:rsidDel="002766F7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亡业不</w:delText>
              </w:r>
            </w:del>
            <w:ins w:id="46" w:author="Dai Dai" w:date="2024-10-18T04:02:00Z" w16du:dateUtc="2024-10-17T20:02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其中：营业成本</w:t>
              </w:r>
            </w:ins>
          </w:p>
        </w:tc>
      </w:tr>
      <w:tr w:rsidR="00332C35" w:rsidRPr="002766F7" w14:paraId="552B670B" w14:textId="77777777" w:rsidTr="00332C35">
        <w:trPr>
          <w:trHeight w:val="300"/>
          <w:trPrChange w:id="47" w:author="Dai Dai" w:date="2024-10-18T04:09:00Z" w16du:dateUtc="2024-10-17T20:09:00Z">
            <w:trPr>
              <w:trHeight w:val="300"/>
            </w:trPr>
          </w:trPrChange>
        </w:trPr>
        <w:tc>
          <w:tcPr>
            <w:tcW w:w="490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48" w:author="Dai Dai" w:date="2024-10-18T04:09:00Z" w16du:dateUtc="2024-10-17T20:09:00Z">
              <w:tcPr>
                <w:tcW w:w="490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5989A2E8" w14:textId="12236B0F" w:rsidR="00332C35" w:rsidRPr="002766F7" w:rsidRDefault="00332C35" w:rsidP="001A1B58">
            <w:pPr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</w:pPr>
            <w:del w:id="49" w:author="Dai Dai" w:date="2024-10-18T04:02:00Z" w16du:dateUtc="2024-10-17T20:02:00Z">
              <w:r w:rsidRPr="002766F7" w:rsidDel="002766F7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税金A叫加</w:delText>
              </w:r>
            </w:del>
            <w:ins w:id="50" w:author="Dai Dai" w:date="2024-10-18T04:02:00Z" w16du:dateUtc="2024-10-17T20:02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税金及附加</w:t>
              </w:r>
            </w:ins>
          </w:p>
        </w:tc>
      </w:tr>
      <w:tr w:rsidR="00332C35" w:rsidRPr="002766F7" w14:paraId="5513BEDE" w14:textId="77777777" w:rsidTr="00332C35">
        <w:trPr>
          <w:trHeight w:val="300"/>
          <w:trPrChange w:id="51" w:author="Dai Dai" w:date="2024-10-18T04:09:00Z" w16du:dateUtc="2024-10-17T20:09:00Z">
            <w:trPr>
              <w:trHeight w:val="300"/>
            </w:trPr>
          </w:trPrChange>
        </w:trPr>
        <w:tc>
          <w:tcPr>
            <w:tcW w:w="49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52" w:author="Dai Dai" w:date="2024-10-18T04:09:00Z" w16du:dateUtc="2024-10-17T20:09:00Z">
              <w:tcPr>
                <w:tcW w:w="490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5BEAE893" w14:textId="2CA90FEC" w:rsidR="00332C35" w:rsidRPr="002766F7" w:rsidRDefault="00332C35" w:rsidP="001A1B58">
            <w:pPr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</w:pPr>
            <w:r w:rsidRPr="002766F7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（</w:t>
            </w:r>
            <w:r w:rsidRPr="002766F7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  <w:t>4</w:t>
            </w:r>
            <w:r w:rsidRPr="002766F7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）其他债权投资</w:t>
            </w:r>
            <w:ins w:id="53" w:author="Dai Dai" w:date="2024-10-18T04:02:00Z" w16du:dateUtc="2024-10-17T20:02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信用</w:t>
              </w:r>
            </w:ins>
            <w:del w:id="54" w:author="Dai Dai" w:date="2024-10-18T04:02:00Z" w16du:dateUtc="2024-10-17T20:02:00Z">
              <w:r w:rsidRPr="002766F7" w:rsidDel="002766F7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倍用</w:delText>
              </w:r>
            </w:del>
            <w:r w:rsidRPr="002766F7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减值准备</w:t>
            </w:r>
          </w:p>
        </w:tc>
      </w:tr>
      <w:tr w:rsidR="00332C35" w:rsidRPr="002766F7" w14:paraId="65DB1F89" w14:textId="77777777" w:rsidTr="00332C35">
        <w:trPr>
          <w:trHeight w:val="300"/>
          <w:trPrChange w:id="55" w:author="Dai Dai" w:date="2024-10-18T04:09:00Z" w16du:dateUtc="2024-10-17T20:09:00Z">
            <w:trPr>
              <w:trHeight w:val="300"/>
            </w:trPr>
          </w:trPrChange>
        </w:trPr>
        <w:tc>
          <w:tcPr>
            <w:tcW w:w="490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56" w:author="Dai Dai" w:date="2024-10-18T04:09:00Z" w16du:dateUtc="2024-10-17T20:09:00Z">
              <w:tcPr>
                <w:tcW w:w="490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756B1D75" w14:textId="77777777" w:rsidR="00332C35" w:rsidRPr="002766F7" w:rsidRDefault="00332C35" w:rsidP="001A1B58">
            <w:pPr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</w:pPr>
            <w:r w:rsidRPr="002766F7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（</w:t>
            </w:r>
            <w:r w:rsidRPr="002766F7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  <w:t>7</w:t>
            </w:r>
            <w:r w:rsidRPr="002766F7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）转公允价值计量的投资性房地产的变动</w:t>
            </w:r>
          </w:p>
        </w:tc>
      </w:tr>
      <w:tr w:rsidR="00332C35" w:rsidRPr="002766F7" w14:paraId="188005B1" w14:textId="77777777" w:rsidTr="00332C35">
        <w:trPr>
          <w:trHeight w:val="300"/>
          <w:trPrChange w:id="57" w:author="Dai Dai" w:date="2024-10-18T04:09:00Z" w16du:dateUtc="2024-10-17T20:09:00Z">
            <w:trPr>
              <w:trHeight w:val="300"/>
            </w:trPr>
          </w:trPrChange>
        </w:trPr>
        <w:tc>
          <w:tcPr>
            <w:tcW w:w="49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58" w:author="Dai Dai" w:date="2024-10-18T04:09:00Z" w16du:dateUtc="2024-10-17T20:09:00Z">
              <w:tcPr>
                <w:tcW w:w="490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4AC3E467" w14:textId="7FD2A384" w:rsidR="00332C35" w:rsidRPr="002766F7" w:rsidRDefault="00332C35" w:rsidP="001A1B58">
            <w:pPr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</w:pPr>
            <w:del w:id="59" w:author="Dai Dai" w:date="2024-10-18T04:03:00Z" w16du:dateUtc="2024-10-17T20:03:00Z">
              <w:r w:rsidRPr="002766F7" w:rsidDel="002766F7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一、经营活产生的现金</w:delText>
              </w:r>
            </w:del>
            <w:ins w:id="60" w:author="Dai Dai" w:date="2024-10-18T04:03:00Z" w16du:dateUtc="2024-10-17T20:03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一、经营活动产生的现金流量：</w:t>
              </w:r>
            </w:ins>
          </w:p>
        </w:tc>
      </w:tr>
      <w:tr w:rsidR="00332C35" w:rsidRPr="002766F7" w14:paraId="48AE0B0D" w14:textId="77777777" w:rsidTr="00332C35">
        <w:trPr>
          <w:trHeight w:val="300"/>
          <w:trPrChange w:id="61" w:author="Dai Dai" w:date="2024-10-18T04:09:00Z" w16du:dateUtc="2024-10-17T20:09:00Z">
            <w:trPr>
              <w:trHeight w:val="300"/>
            </w:trPr>
          </w:trPrChange>
        </w:trPr>
        <w:tc>
          <w:tcPr>
            <w:tcW w:w="490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62" w:author="Dai Dai" w:date="2024-10-18T04:09:00Z" w16du:dateUtc="2024-10-17T20:09:00Z">
              <w:tcPr>
                <w:tcW w:w="490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478DD506" w14:textId="34ED859B" w:rsidR="00332C35" w:rsidRPr="002766F7" w:rsidRDefault="00332C35" w:rsidP="001A1B58">
            <w:pPr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</w:pPr>
            <w:del w:id="63" w:author="Dai Dai" w:date="2024-10-18T04:03:00Z" w16du:dateUtc="2024-10-17T20:03:00Z">
              <w:r w:rsidRPr="002766F7" w:rsidDel="002766F7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销售商出、提伊劳务收到的现金</w:delText>
              </w:r>
            </w:del>
            <w:ins w:id="64" w:author="Dai Dai" w:date="2024-10-18T04:03:00Z" w16du:dateUtc="2024-10-17T20:03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销售商品、提供劳务收到的现金</w:t>
              </w:r>
            </w:ins>
          </w:p>
        </w:tc>
      </w:tr>
      <w:tr w:rsidR="00332C35" w:rsidRPr="002766F7" w14:paraId="771F3BEF" w14:textId="77777777" w:rsidTr="00332C35">
        <w:trPr>
          <w:trHeight w:val="300"/>
          <w:trPrChange w:id="65" w:author="Dai Dai" w:date="2024-10-18T04:09:00Z" w16du:dateUtc="2024-10-17T20:09:00Z">
            <w:trPr>
              <w:trHeight w:val="300"/>
            </w:trPr>
          </w:trPrChange>
        </w:trPr>
        <w:tc>
          <w:tcPr>
            <w:tcW w:w="49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66" w:author="Dai Dai" w:date="2024-10-18T04:09:00Z" w16du:dateUtc="2024-10-17T20:09:00Z">
              <w:tcPr>
                <w:tcW w:w="490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67B24C69" w14:textId="11C16B4F" w:rsidR="00332C35" w:rsidRPr="002766F7" w:rsidRDefault="00332C35" w:rsidP="001A1B58">
            <w:pPr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</w:pPr>
            <w:del w:id="67" w:author="Dai Dai" w:date="2024-10-18T04:03:00Z" w16du:dateUtc="2024-10-17T20:03:00Z">
              <w:r w:rsidRPr="002766F7" w:rsidDel="002766F7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收到的税也在</w:delText>
              </w:r>
            </w:del>
            <w:ins w:id="68" w:author="Dai Dai" w:date="2024-10-18T04:03:00Z" w16du:dateUtc="2024-10-17T20:03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收到的税费返还</w:t>
              </w:r>
            </w:ins>
          </w:p>
        </w:tc>
      </w:tr>
      <w:tr w:rsidR="00332C35" w:rsidRPr="002766F7" w14:paraId="00ED1181" w14:textId="77777777" w:rsidTr="00332C35">
        <w:trPr>
          <w:trHeight w:val="300"/>
          <w:trPrChange w:id="69" w:author="Dai Dai" w:date="2024-10-18T04:09:00Z" w16du:dateUtc="2024-10-17T20:09:00Z">
            <w:trPr>
              <w:trHeight w:val="300"/>
            </w:trPr>
          </w:trPrChange>
        </w:trPr>
        <w:tc>
          <w:tcPr>
            <w:tcW w:w="490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70" w:author="Dai Dai" w:date="2024-10-18T04:09:00Z" w16du:dateUtc="2024-10-17T20:09:00Z">
              <w:tcPr>
                <w:tcW w:w="490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56FDD19D" w14:textId="286A0018" w:rsidR="00332C35" w:rsidRPr="002766F7" w:rsidRDefault="00332C35" w:rsidP="001A1B58">
            <w:pPr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</w:pPr>
            <w:del w:id="71" w:author="Dai Dai" w:date="2024-10-18T04:03:00Z" w16du:dateUtc="2024-10-17T20:03:00Z">
              <w:r w:rsidRPr="002766F7" w:rsidDel="002766F7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收到其他与红牛活动有关的现金</w:delText>
              </w:r>
            </w:del>
            <w:ins w:id="72" w:author="Dai Dai" w:date="2024-10-18T04:03:00Z" w16du:dateUtc="2024-10-17T20:03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收到其他与经营活动有关的现金</w:t>
              </w:r>
            </w:ins>
          </w:p>
        </w:tc>
      </w:tr>
      <w:tr w:rsidR="00332C35" w:rsidRPr="002766F7" w14:paraId="482CC5BF" w14:textId="77777777" w:rsidTr="00332C35">
        <w:trPr>
          <w:trHeight w:val="300"/>
          <w:trPrChange w:id="73" w:author="Dai Dai" w:date="2024-10-18T04:09:00Z" w16du:dateUtc="2024-10-17T20:09:00Z">
            <w:trPr>
              <w:trHeight w:val="300"/>
            </w:trPr>
          </w:trPrChange>
        </w:trPr>
        <w:tc>
          <w:tcPr>
            <w:tcW w:w="49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74" w:author="Dai Dai" w:date="2024-10-18T04:09:00Z" w16du:dateUtc="2024-10-17T20:09:00Z">
              <w:tcPr>
                <w:tcW w:w="490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2393D3B0" w14:textId="37F845EA" w:rsidR="00332C35" w:rsidRPr="002766F7" w:rsidRDefault="00332C35" w:rsidP="001A1B58">
            <w:pPr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</w:pPr>
            <w:del w:id="75" w:author="Dai Dai" w:date="2024-10-18T04:03:00Z" w16du:dateUtc="2024-10-17T20:03:00Z">
              <w:r w:rsidRPr="002766F7" w:rsidDel="002766F7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经营活物埋金流入小计</w:delText>
              </w:r>
            </w:del>
            <w:ins w:id="76" w:author="Dai Dai" w:date="2024-10-18T04:03:00Z" w16du:dateUtc="2024-10-17T20:03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经营活动现金流入小计</w:t>
              </w:r>
            </w:ins>
          </w:p>
        </w:tc>
      </w:tr>
      <w:tr w:rsidR="00332C35" w:rsidRPr="002766F7" w14:paraId="3141B9E8" w14:textId="77777777" w:rsidTr="00332C35">
        <w:trPr>
          <w:trHeight w:val="300"/>
          <w:trPrChange w:id="77" w:author="Dai Dai" w:date="2024-10-18T04:09:00Z" w16du:dateUtc="2024-10-17T20:09:00Z">
            <w:trPr>
              <w:trHeight w:val="300"/>
            </w:trPr>
          </w:trPrChange>
        </w:trPr>
        <w:tc>
          <w:tcPr>
            <w:tcW w:w="490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78" w:author="Dai Dai" w:date="2024-10-18T04:09:00Z" w16du:dateUtc="2024-10-17T20:09:00Z">
              <w:tcPr>
                <w:tcW w:w="490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56355369" w14:textId="53F3D91C" w:rsidR="00332C35" w:rsidRPr="002766F7" w:rsidRDefault="00332C35" w:rsidP="001A1B58">
            <w:pPr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</w:pPr>
            <w:del w:id="79" w:author="Dai Dai" w:date="2024-10-18T04:03:00Z" w16du:dateUtc="2024-10-17T20:03:00Z">
              <w:r w:rsidRPr="002766F7" w:rsidDel="002766F7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力：</w:delText>
              </w:r>
            </w:del>
            <w:ins w:id="80" w:author="Dai Dai" w:date="2024-10-18T04:03:00Z" w16du:dateUtc="2024-10-17T20:03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加：期初现金及现金等价物余额</w:t>
              </w:r>
            </w:ins>
          </w:p>
        </w:tc>
      </w:tr>
      <w:tr w:rsidR="00332C35" w:rsidRPr="002766F7" w14:paraId="39546DDC" w14:textId="77777777" w:rsidTr="00332C35">
        <w:trPr>
          <w:trHeight w:val="300"/>
          <w:trPrChange w:id="81" w:author="Dai Dai" w:date="2024-10-18T04:09:00Z" w16du:dateUtc="2024-10-17T20:09:00Z">
            <w:trPr>
              <w:trHeight w:val="300"/>
            </w:trPr>
          </w:trPrChange>
        </w:trPr>
        <w:tc>
          <w:tcPr>
            <w:tcW w:w="49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82" w:author="Dai Dai" w:date="2024-10-18T04:09:00Z" w16du:dateUtc="2024-10-17T20:09:00Z">
              <w:tcPr>
                <w:tcW w:w="490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422A0A2A" w14:textId="069034A0" w:rsidR="00332C35" w:rsidRPr="002766F7" w:rsidRDefault="00332C35" w:rsidP="001A1B58">
            <w:pPr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</w:pPr>
            <w:del w:id="83" w:author="Dai Dai" w:date="2024-10-18T04:03:00Z" w16du:dateUtc="2024-10-17T20:03:00Z">
              <w:r w:rsidRPr="002766F7" w:rsidDel="002766F7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delText>5、其他综合收盆结转留存收益</w:delText>
              </w:r>
            </w:del>
            <w:ins w:id="84" w:author="Dai Dai" w:date="2024-10-18T04:03:00Z" w16du:dateUtc="2024-10-17T20:03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t>5.其他综合收益结转留存收益</w:t>
              </w:r>
            </w:ins>
          </w:p>
        </w:tc>
      </w:tr>
      <w:tr w:rsidR="00332C35" w:rsidRPr="002766F7" w14:paraId="45A00C53" w14:textId="77777777" w:rsidTr="00332C35">
        <w:trPr>
          <w:trHeight w:val="300"/>
          <w:trPrChange w:id="85" w:author="Dai Dai" w:date="2024-10-18T04:09:00Z" w16du:dateUtc="2024-10-17T20:09:00Z">
            <w:trPr>
              <w:trHeight w:val="300"/>
            </w:trPr>
          </w:trPrChange>
        </w:trPr>
        <w:tc>
          <w:tcPr>
            <w:tcW w:w="490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86" w:author="Dai Dai" w:date="2024-10-18T04:09:00Z" w16du:dateUtc="2024-10-17T20:09:00Z">
              <w:tcPr>
                <w:tcW w:w="490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72BFCAB3" w14:textId="3FB75476" w:rsidR="00332C35" w:rsidRPr="002766F7" w:rsidRDefault="00332C35" w:rsidP="001A1B58">
            <w:pPr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</w:pPr>
            <w:del w:id="87" w:author="Dai Dai" w:date="2024-10-18T04:03:00Z" w16du:dateUtc="2024-10-17T20:03:00Z">
              <w:r w:rsidRPr="002766F7" w:rsidDel="002766F7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工收资本</w:delText>
              </w:r>
            </w:del>
            <w:ins w:id="88" w:author="Dai Dai" w:date="2024-10-18T04:03:00Z" w16du:dateUtc="2024-10-17T20:03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实收资本</w:t>
              </w:r>
            </w:ins>
          </w:p>
        </w:tc>
      </w:tr>
      <w:tr w:rsidR="00332C35" w:rsidRPr="002766F7" w14:paraId="257A68B2" w14:textId="77777777" w:rsidTr="00332C35">
        <w:trPr>
          <w:trHeight w:val="300"/>
          <w:trPrChange w:id="89" w:author="Dai Dai" w:date="2024-10-18T04:09:00Z" w16du:dateUtc="2024-10-17T20:09:00Z">
            <w:trPr>
              <w:trHeight w:val="300"/>
            </w:trPr>
          </w:trPrChange>
        </w:trPr>
        <w:tc>
          <w:tcPr>
            <w:tcW w:w="49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90" w:author="Dai Dai" w:date="2024-10-18T04:09:00Z" w16du:dateUtc="2024-10-17T20:09:00Z">
              <w:tcPr>
                <w:tcW w:w="490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7909121C" w14:textId="77777777" w:rsidR="00332C35" w:rsidRPr="002766F7" w:rsidRDefault="00332C35" w:rsidP="001A1B58">
            <w:pPr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</w:pPr>
            <w:r w:rsidRPr="002766F7">
              <w:rPr>
                <w:rFonts w:ascii="Arial Unicode MS" w:eastAsia="Arial Unicode MS" w:hAnsi="Arial Unicode MS" w:cs="Arial Unicode MS"/>
                <w:noProof/>
                <w:color w:val="000000"/>
                <w:szCs w:val="20"/>
                <w:lang w:eastAsia="zh-CN"/>
              </w:rPr>
              <w:t>5</w:t>
            </w:r>
            <w:r w:rsidRPr="002766F7">
              <w:rPr>
                <w:rFonts w:ascii="Arial Unicode MS" w:eastAsia="Arial Unicode MS" w:hAnsi="Arial Unicode MS" w:cs="Arial Unicode MS" w:hint="eastAsia"/>
                <w:noProof/>
                <w:color w:val="000000"/>
                <w:szCs w:val="20"/>
                <w:lang w:eastAsia="zh-CN"/>
              </w:rPr>
              <w:t>、</w:t>
            </w:r>
            <w:r w:rsidRPr="002766F7">
              <w:rPr>
                <w:rFonts w:ascii="Arial Unicode MS" w:eastAsia="Arial Unicode MS" w:hAnsi="Arial Unicode MS" w:cs="Arial Unicode MS"/>
                <w:noProof/>
                <w:color w:val="000000"/>
                <w:szCs w:val="20"/>
                <w:lang w:eastAsia="zh-CN"/>
              </w:rPr>
              <w:t>2024</w:t>
            </w:r>
            <w:r w:rsidRPr="002766F7">
              <w:rPr>
                <w:rFonts w:ascii="Arial Unicode MS" w:eastAsia="Arial Unicode MS" w:hAnsi="Arial Unicode MS" w:cs="Arial Unicode MS" w:hint="eastAsia"/>
                <w:noProof/>
                <w:color w:val="000000"/>
                <w:szCs w:val="20"/>
                <w:lang w:eastAsia="zh-CN"/>
              </w:rPr>
              <w:t>年</w:t>
            </w:r>
            <w:r w:rsidRPr="002766F7">
              <w:rPr>
                <w:rFonts w:ascii="Arial Unicode MS" w:eastAsia="Arial Unicode MS" w:hAnsi="Arial Unicode MS" w:cs="Arial Unicode MS"/>
                <w:noProof/>
                <w:color w:val="000000"/>
                <w:szCs w:val="20"/>
                <w:lang w:eastAsia="zh-CN"/>
              </w:rPr>
              <w:t>6</w:t>
            </w:r>
            <w:r w:rsidRPr="002766F7">
              <w:rPr>
                <w:rFonts w:ascii="Arial Unicode MS" w:eastAsia="Arial Unicode MS" w:hAnsi="Arial Unicode MS" w:cs="Arial Unicode MS" w:hint="eastAsia"/>
                <w:noProof/>
                <w:color w:val="000000"/>
                <w:szCs w:val="20"/>
                <w:lang w:eastAsia="zh-CN"/>
              </w:rPr>
              <w:t>月公司实收资本增加</w:t>
            </w:r>
            <w:r w:rsidRPr="002766F7">
              <w:rPr>
                <w:rFonts w:ascii="Arial Unicode MS" w:eastAsia="Arial Unicode MS" w:hAnsi="Arial Unicode MS" w:cs="Arial Unicode MS"/>
                <w:noProof/>
                <w:color w:val="000000"/>
                <w:szCs w:val="20"/>
                <w:lang w:eastAsia="zh-CN"/>
              </w:rPr>
              <w:t>44,000,00</w:t>
            </w:r>
            <w:r w:rsidRPr="002766F7">
              <w:rPr>
                <w:rFonts w:ascii="Arial Unicode MS" w:eastAsia="Arial Unicode MS" w:hAnsi="Arial Unicode MS" w:cs="Arial Unicode MS" w:hint="eastAsia"/>
                <w:noProof/>
                <w:color w:val="000000"/>
                <w:szCs w:val="20"/>
                <w:lang w:eastAsia="zh-CN"/>
              </w:rPr>
              <w:t>万元，截至</w:t>
            </w:r>
            <w:r w:rsidRPr="002766F7">
              <w:rPr>
                <w:rFonts w:ascii="Arial Unicode MS" w:eastAsia="Arial Unicode MS" w:hAnsi="Arial Unicode MS" w:cs="Arial Unicode MS"/>
                <w:noProof/>
                <w:color w:val="000000"/>
                <w:szCs w:val="20"/>
                <w:lang w:eastAsia="zh-CN"/>
              </w:rPr>
              <w:t>2024</w:t>
            </w:r>
            <w:r w:rsidRPr="002766F7">
              <w:rPr>
                <w:rFonts w:ascii="Arial Unicode MS" w:eastAsia="Arial Unicode MS" w:hAnsi="Arial Unicode MS" w:cs="Arial Unicode MS" w:hint="eastAsia"/>
                <w:noProof/>
                <w:color w:val="000000"/>
                <w:szCs w:val="20"/>
                <w:lang w:eastAsia="zh-CN"/>
              </w:rPr>
              <w:t>年</w:t>
            </w:r>
            <w:r w:rsidRPr="002766F7">
              <w:rPr>
                <w:rFonts w:ascii="Arial Unicode MS" w:eastAsia="Arial Unicode MS" w:hAnsi="Arial Unicode MS" w:cs="Arial Unicode MS"/>
                <w:noProof/>
                <w:color w:val="000000"/>
                <w:szCs w:val="20"/>
                <w:lang w:eastAsia="zh-CN"/>
              </w:rPr>
              <w:t>6</w:t>
            </w:r>
            <w:r w:rsidRPr="002766F7">
              <w:rPr>
                <w:rFonts w:ascii="Arial Unicode MS" w:eastAsia="Arial Unicode MS" w:hAnsi="Arial Unicode MS" w:cs="Arial Unicode MS" w:hint="eastAsia"/>
                <w:noProof/>
                <w:color w:val="000000"/>
                <w:szCs w:val="20"/>
                <w:lang w:eastAsia="zh-CN"/>
              </w:rPr>
              <w:t>月</w:t>
            </w:r>
            <w:r w:rsidRPr="002766F7">
              <w:rPr>
                <w:rFonts w:ascii="Arial Unicode MS" w:eastAsia="Arial Unicode MS" w:hAnsi="Arial Unicode MS" w:cs="Arial Unicode MS"/>
                <w:noProof/>
                <w:color w:val="000000"/>
                <w:szCs w:val="20"/>
                <w:lang w:eastAsia="zh-CN"/>
              </w:rPr>
              <w:t>30</w:t>
            </w:r>
            <w:r w:rsidRPr="002766F7">
              <w:rPr>
                <w:rFonts w:ascii="Arial Unicode MS" w:eastAsia="Arial Unicode MS" w:hAnsi="Arial Unicode MS" w:cs="Arial Unicode MS" w:hint="eastAsia"/>
                <w:noProof/>
                <w:color w:val="000000"/>
                <w:szCs w:val="20"/>
                <w:lang w:eastAsia="zh-CN"/>
              </w:rPr>
              <w:t>日，公司实收资本情况如下</w:t>
            </w:r>
            <w:r w:rsidRPr="002766F7">
              <w:rPr>
                <w:rFonts w:ascii="Arial Unicode MS" w:eastAsia="Arial Unicode MS" w:hAnsi="Arial Unicode MS" w:cs="Arial Unicode MS"/>
                <w:noProof/>
                <w:color w:val="000000"/>
                <w:szCs w:val="20"/>
                <w:lang w:eastAsia="zh-CN"/>
              </w:rPr>
              <w:t>:</w:t>
            </w:r>
          </w:p>
        </w:tc>
      </w:tr>
      <w:tr w:rsidR="00332C35" w:rsidRPr="002766F7" w14:paraId="672AB2F9" w14:textId="77777777" w:rsidTr="00332C35">
        <w:trPr>
          <w:trHeight w:val="300"/>
          <w:trPrChange w:id="91" w:author="Dai Dai" w:date="2024-10-18T04:09:00Z" w16du:dateUtc="2024-10-17T20:09:00Z">
            <w:trPr>
              <w:trHeight w:val="300"/>
            </w:trPr>
          </w:trPrChange>
        </w:trPr>
        <w:tc>
          <w:tcPr>
            <w:tcW w:w="490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92" w:author="Dai Dai" w:date="2024-10-18T04:09:00Z" w16du:dateUtc="2024-10-17T20:09:00Z">
              <w:tcPr>
                <w:tcW w:w="490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38DF0C93" w14:textId="77777777" w:rsidR="00332C35" w:rsidRPr="002766F7" w:rsidRDefault="00332C35" w:rsidP="001A1B58">
            <w:pPr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</w:pPr>
            <w:r w:rsidRPr="002766F7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出资额（万元人民币）</w:t>
            </w:r>
          </w:p>
        </w:tc>
      </w:tr>
      <w:tr w:rsidR="00332C35" w:rsidRPr="002766F7" w14:paraId="56596A43" w14:textId="77777777" w:rsidTr="00332C35">
        <w:trPr>
          <w:trHeight w:val="300"/>
          <w:trPrChange w:id="93" w:author="Dai Dai" w:date="2024-10-18T04:09:00Z" w16du:dateUtc="2024-10-17T20:09:00Z">
            <w:trPr>
              <w:trHeight w:val="300"/>
            </w:trPr>
          </w:trPrChange>
        </w:trPr>
        <w:tc>
          <w:tcPr>
            <w:tcW w:w="49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94" w:author="Dai Dai" w:date="2024-10-18T04:09:00Z" w16du:dateUtc="2024-10-17T20:09:00Z">
              <w:tcPr>
                <w:tcW w:w="490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4853F608" w14:textId="77777777" w:rsidR="00332C35" w:rsidRPr="002766F7" w:rsidRDefault="00332C35" w:rsidP="001A1B58">
            <w:pPr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</w:pPr>
            <w:r w:rsidRPr="002766F7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宁波市北仑区国有资产管理中心</w:t>
            </w:r>
          </w:p>
        </w:tc>
      </w:tr>
      <w:tr w:rsidR="00332C35" w:rsidRPr="002766F7" w14:paraId="34C8D178" w14:textId="77777777" w:rsidTr="00332C35">
        <w:trPr>
          <w:trHeight w:val="300"/>
          <w:trPrChange w:id="95" w:author="Dai Dai" w:date="2024-10-18T04:09:00Z" w16du:dateUtc="2024-10-17T20:09:00Z">
            <w:trPr>
              <w:trHeight w:val="300"/>
            </w:trPr>
          </w:trPrChange>
        </w:trPr>
        <w:tc>
          <w:tcPr>
            <w:tcW w:w="490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96" w:author="Dai Dai" w:date="2024-10-18T04:09:00Z" w16du:dateUtc="2024-10-17T20:09:00Z">
              <w:tcPr>
                <w:tcW w:w="490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41A0D71E" w14:textId="77777777" w:rsidR="00332C35" w:rsidRPr="002766F7" w:rsidRDefault="00332C35" w:rsidP="001A1B58">
            <w:pPr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</w:pPr>
            <w:r w:rsidRPr="002766F7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（</w:t>
            </w:r>
            <w:r w:rsidRPr="002766F7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  <w:t>1</w:t>
            </w:r>
            <w:r w:rsidRPr="002766F7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）按坏账计提方法分类列示</w:t>
            </w:r>
          </w:p>
        </w:tc>
      </w:tr>
      <w:tr w:rsidR="00332C35" w:rsidRPr="002766F7" w14:paraId="51552C44" w14:textId="77777777" w:rsidTr="00332C35">
        <w:trPr>
          <w:trHeight w:val="300"/>
          <w:trPrChange w:id="97" w:author="Dai Dai" w:date="2024-10-18T04:09:00Z" w16du:dateUtc="2024-10-17T20:09:00Z">
            <w:trPr>
              <w:trHeight w:val="300"/>
            </w:trPr>
          </w:trPrChange>
        </w:trPr>
        <w:tc>
          <w:tcPr>
            <w:tcW w:w="49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98" w:author="Dai Dai" w:date="2024-10-18T04:09:00Z" w16du:dateUtc="2024-10-17T20:09:00Z">
              <w:tcPr>
                <w:tcW w:w="490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290DCED9" w14:textId="77777777" w:rsidR="00332C35" w:rsidRPr="002766F7" w:rsidRDefault="00332C35" w:rsidP="001A1B58">
            <w:pPr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</w:pPr>
            <w:r w:rsidRPr="002766F7">
              <w:rPr>
                <w:rFonts w:ascii="Arial Unicode MS" w:eastAsia="Arial Unicode MS" w:hAnsi="Arial Unicode MS" w:cs="Arial Unicode MS"/>
                <w:noProof/>
                <w:color w:val="000000"/>
                <w:szCs w:val="20"/>
                <w:lang w:eastAsia="zh-CN"/>
              </w:rPr>
              <w:t>(2)</w:t>
            </w:r>
            <w:r w:rsidRPr="002766F7">
              <w:rPr>
                <w:rFonts w:ascii="Arial Unicode MS" w:eastAsia="Arial Unicode MS" w:hAnsi="Arial Unicode MS" w:cs="Arial Unicode MS" w:hint="eastAsia"/>
                <w:noProof/>
                <w:color w:val="000000"/>
                <w:szCs w:val="20"/>
                <w:lang w:eastAsia="zh-CN"/>
              </w:rPr>
              <w:t>按欠款方归集的期末大额应收账款情况</w:t>
            </w:r>
          </w:p>
        </w:tc>
      </w:tr>
      <w:tr w:rsidR="00332C35" w:rsidRPr="002766F7" w14:paraId="67EACF1E" w14:textId="77777777" w:rsidTr="00332C35">
        <w:trPr>
          <w:trHeight w:val="300"/>
          <w:trPrChange w:id="99" w:author="Dai Dai" w:date="2024-10-18T04:09:00Z" w16du:dateUtc="2024-10-17T20:09:00Z">
            <w:trPr>
              <w:trHeight w:val="300"/>
            </w:trPr>
          </w:trPrChange>
        </w:trPr>
        <w:tc>
          <w:tcPr>
            <w:tcW w:w="490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100" w:author="Dai Dai" w:date="2024-10-18T04:09:00Z" w16du:dateUtc="2024-10-17T20:09:00Z">
              <w:tcPr>
                <w:tcW w:w="490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6F0D1787" w14:textId="6B500573" w:rsidR="00332C35" w:rsidRPr="002766F7" w:rsidRDefault="00332C35" w:rsidP="001A1B58">
            <w:pPr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</w:pPr>
            <w:r w:rsidRPr="002766F7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占应收账款期末余额合计数的比例</w:t>
            </w:r>
            <w:ins w:id="101" w:author="Dai Dai" w:date="2024-10-18T04:07:00Z" w16du:dateUtc="2024-10-17T20:07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（%）</w:t>
              </w:r>
            </w:ins>
            <w:del w:id="102" w:author="Dai Dai" w:date="2024-10-18T04:07:00Z" w16du:dateUtc="2024-10-17T20:07:00Z">
              <w:r w:rsidRPr="002766F7" w:rsidDel="002766F7">
                <w:rPr>
                  <w:rFonts w:ascii="Arial Unicode MS" w:eastAsia="Arial Unicode MS" w:hAnsi="Arial Unicode MS" w:cs="Arial Unicode MS"/>
                  <w:color w:val="000000"/>
                  <w:szCs w:val="20"/>
                  <w:lang w:eastAsia="zh-CN"/>
                </w:rPr>
                <w:delText>(</w:delText>
              </w:r>
              <w:r w:rsidRPr="002766F7" w:rsidDel="002766F7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吩</w:delText>
              </w:r>
            </w:del>
          </w:p>
        </w:tc>
      </w:tr>
      <w:tr w:rsidR="00332C35" w:rsidRPr="002766F7" w14:paraId="6E4EE32D" w14:textId="77777777" w:rsidTr="00332C35">
        <w:trPr>
          <w:trHeight w:val="300"/>
          <w:trPrChange w:id="103" w:author="Dai Dai" w:date="2024-10-18T04:09:00Z" w16du:dateUtc="2024-10-17T20:09:00Z">
            <w:trPr>
              <w:trHeight w:val="300"/>
            </w:trPr>
          </w:trPrChange>
        </w:trPr>
        <w:tc>
          <w:tcPr>
            <w:tcW w:w="49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104" w:author="Dai Dai" w:date="2024-10-18T04:09:00Z" w16du:dateUtc="2024-10-17T20:09:00Z">
              <w:tcPr>
                <w:tcW w:w="490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67DDB602" w14:textId="77777777" w:rsidR="00332C35" w:rsidRPr="002766F7" w:rsidRDefault="00332C35" w:rsidP="001A1B58">
            <w:pPr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</w:pPr>
            <w:r w:rsidRPr="002766F7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期初余额在本年：</w:t>
            </w:r>
          </w:p>
        </w:tc>
      </w:tr>
      <w:tr w:rsidR="00332C35" w:rsidRPr="002766F7" w14:paraId="106E5DC6" w14:textId="77777777" w:rsidTr="00332C35">
        <w:trPr>
          <w:trHeight w:val="300"/>
          <w:trPrChange w:id="105" w:author="Dai Dai" w:date="2024-10-18T04:09:00Z" w16du:dateUtc="2024-10-17T20:09:00Z">
            <w:trPr>
              <w:trHeight w:val="300"/>
            </w:trPr>
          </w:trPrChange>
        </w:trPr>
        <w:tc>
          <w:tcPr>
            <w:tcW w:w="490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106" w:author="Dai Dai" w:date="2024-10-18T04:09:00Z" w16du:dateUtc="2024-10-17T20:09:00Z">
              <w:tcPr>
                <w:tcW w:w="490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114F0A7E" w14:textId="77777777" w:rsidR="00332C35" w:rsidRPr="002766F7" w:rsidRDefault="00332C35" w:rsidP="001A1B58">
            <w:pPr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</w:pPr>
            <w:del w:id="107" w:author="Dai Dai" w:date="2024-10-18T04:07:00Z" w16du:dateUtc="2024-10-17T20:07:00Z">
              <w:r w:rsidRPr="002766F7" w:rsidDel="002766F7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</w:rPr>
                <w:delText>一一</w:delText>
              </w:r>
            </w:del>
            <w:r w:rsidRPr="002766F7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转回第二阶段</w:t>
            </w:r>
          </w:p>
        </w:tc>
      </w:tr>
      <w:tr w:rsidR="00332C35" w:rsidRPr="002766F7" w14:paraId="65661486" w14:textId="77777777" w:rsidTr="00332C35">
        <w:trPr>
          <w:trHeight w:val="300"/>
          <w:trPrChange w:id="108" w:author="Dai Dai" w:date="2024-10-18T04:09:00Z" w16du:dateUtc="2024-10-17T20:09:00Z">
            <w:trPr>
              <w:trHeight w:val="300"/>
            </w:trPr>
          </w:trPrChange>
        </w:trPr>
        <w:tc>
          <w:tcPr>
            <w:tcW w:w="49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109" w:author="Dai Dai" w:date="2024-10-18T04:09:00Z" w16du:dateUtc="2024-10-17T20:09:00Z">
              <w:tcPr>
                <w:tcW w:w="490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09A2BBAB" w14:textId="77777777" w:rsidR="00332C35" w:rsidRPr="002766F7" w:rsidRDefault="00332C35" w:rsidP="001A1B58">
            <w:pPr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</w:pPr>
            <w:r w:rsidRPr="002766F7">
              <w:rPr>
                <w:rFonts w:ascii="Arial Unicode MS" w:eastAsia="Arial Unicode MS" w:hAnsi="Arial Unicode MS" w:cs="Arial Unicode MS"/>
                <w:noProof/>
                <w:color w:val="000000"/>
                <w:szCs w:val="20"/>
              </w:rPr>
              <w:t>②</w:t>
            </w:r>
            <w:r w:rsidRPr="002766F7">
              <w:rPr>
                <w:rFonts w:ascii="Arial Unicode MS" w:eastAsia="Arial Unicode MS" w:hAnsi="Arial Unicode MS" w:cs="Arial Unicode MS" w:hint="eastAsia"/>
                <w:noProof/>
                <w:color w:val="000000"/>
                <w:szCs w:val="20"/>
              </w:rPr>
              <w:t>坏账准备的情况</w:t>
            </w:r>
          </w:p>
        </w:tc>
      </w:tr>
      <w:tr w:rsidR="00332C35" w:rsidRPr="002766F7" w14:paraId="71803213" w14:textId="77777777" w:rsidTr="00332C35">
        <w:trPr>
          <w:trHeight w:val="300"/>
          <w:trPrChange w:id="110" w:author="Dai Dai" w:date="2024-10-18T04:09:00Z" w16du:dateUtc="2024-10-17T20:09:00Z">
            <w:trPr>
              <w:trHeight w:val="300"/>
            </w:trPr>
          </w:trPrChange>
        </w:trPr>
        <w:tc>
          <w:tcPr>
            <w:tcW w:w="490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111" w:author="Dai Dai" w:date="2024-10-18T04:09:00Z" w16du:dateUtc="2024-10-17T20:09:00Z">
              <w:tcPr>
                <w:tcW w:w="490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42180A2D" w14:textId="77777777" w:rsidR="00332C35" w:rsidRPr="002766F7" w:rsidRDefault="00332C35" w:rsidP="001A1B58">
            <w:pPr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</w:pPr>
            <w:r w:rsidRPr="002766F7">
              <w:rPr>
                <w:rFonts w:ascii="Arial Unicode MS" w:eastAsia="Arial Unicode MS" w:hAnsi="Arial Unicode MS" w:cs="Arial Unicode MS"/>
                <w:noProof/>
                <w:color w:val="000000"/>
                <w:szCs w:val="20"/>
                <w:lang w:eastAsia="zh-CN"/>
              </w:rPr>
              <w:lastRenderedPageBreak/>
              <w:t>③</w:t>
            </w:r>
            <w:r w:rsidRPr="002766F7">
              <w:rPr>
                <w:rFonts w:ascii="Arial Unicode MS" w:eastAsia="Arial Unicode MS" w:hAnsi="Arial Unicode MS" w:cs="Arial Unicode MS" w:hint="eastAsia"/>
                <w:noProof/>
                <w:color w:val="000000"/>
                <w:szCs w:val="20"/>
                <w:lang w:eastAsia="zh-CN"/>
              </w:rPr>
              <w:t>按欠款方归集的期末大额其他应收款情况</w:t>
            </w:r>
          </w:p>
        </w:tc>
      </w:tr>
      <w:tr w:rsidR="00332C35" w:rsidRPr="002766F7" w14:paraId="3627F24A" w14:textId="77777777" w:rsidTr="00332C35">
        <w:trPr>
          <w:trHeight w:val="300"/>
          <w:trPrChange w:id="112" w:author="Dai Dai" w:date="2024-10-18T04:09:00Z" w16du:dateUtc="2024-10-17T20:09:00Z">
            <w:trPr>
              <w:trHeight w:val="300"/>
            </w:trPr>
          </w:trPrChange>
        </w:trPr>
        <w:tc>
          <w:tcPr>
            <w:tcW w:w="49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113" w:author="Dai Dai" w:date="2024-10-18T04:09:00Z" w16du:dateUtc="2024-10-17T20:09:00Z">
              <w:tcPr>
                <w:tcW w:w="490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5AE4B131" w14:textId="77777777" w:rsidR="00332C35" w:rsidRPr="002766F7" w:rsidRDefault="00332C35" w:rsidP="001A1B58">
            <w:pPr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</w:pPr>
            <w:r w:rsidRPr="002766F7">
              <w:rPr>
                <w:rFonts w:ascii="Arial Unicode MS" w:eastAsia="Arial Unicode MS" w:hAnsi="Arial Unicode MS" w:cs="Arial Unicode MS"/>
                <w:noProof/>
                <w:color w:val="000000"/>
                <w:szCs w:val="20"/>
              </w:rPr>
              <w:t>(1)</w:t>
            </w:r>
            <w:r w:rsidRPr="002766F7">
              <w:rPr>
                <w:rFonts w:ascii="Arial Unicode MS" w:eastAsia="Arial Unicode MS" w:hAnsi="Arial Unicode MS" w:cs="Arial Unicode MS" w:hint="eastAsia"/>
                <w:noProof/>
                <w:color w:val="000000"/>
                <w:szCs w:val="20"/>
              </w:rPr>
              <w:t>以公允价值计量</w:t>
            </w:r>
          </w:p>
        </w:tc>
      </w:tr>
      <w:tr w:rsidR="00332C35" w:rsidRPr="002766F7" w14:paraId="5F3813C6" w14:textId="77777777" w:rsidTr="00332C35">
        <w:trPr>
          <w:trHeight w:val="300"/>
          <w:trPrChange w:id="114" w:author="Dai Dai" w:date="2024-10-18T04:09:00Z" w16du:dateUtc="2024-10-17T20:09:00Z">
            <w:trPr>
              <w:trHeight w:val="300"/>
            </w:trPr>
          </w:trPrChange>
        </w:trPr>
        <w:tc>
          <w:tcPr>
            <w:tcW w:w="490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115" w:author="Dai Dai" w:date="2024-10-18T04:09:00Z" w16du:dateUtc="2024-10-17T20:09:00Z">
              <w:tcPr>
                <w:tcW w:w="490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12FA4BF1" w14:textId="77777777" w:rsidR="00332C35" w:rsidRPr="002766F7" w:rsidRDefault="00332C35" w:rsidP="001A1B58">
            <w:pPr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</w:pPr>
            <w:r w:rsidRPr="002766F7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非机动车棚、智能监控系统</w:t>
            </w:r>
          </w:p>
        </w:tc>
      </w:tr>
      <w:tr w:rsidR="00332C35" w:rsidRPr="002766F7" w14:paraId="4204B282" w14:textId="77777777" w:rsidTr="00332C35">
        <w:trPr>
          <w:trHeight w:val="300"/>
          <w:trPrChange w:id="116" w:author="Dai Dai" w:date="2024-10-18T04:09:00Z" w16du:dateUtc="2024-10-17T20:09:00Z">
            <w:trPr>
              <w:trHeight w:val="300"/>
            </w:trPr>
          </w:trPrChange>
        </w:trPr>
        <w:tc>
          <w:tcPr>
            <w:tcW w:w="49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117" w:author="Dai Dai" w:date="2024-10-18T04:09:00Z" w16du:dateUtc="2024-10-17T20:09:00Z">
              <w:tcPr>
                <w:tcW w:w="490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22E68B05" w14:textId="77777777" w:rsidR="00332C35" w:rsidRPr="002766F7" w:rsidRDefault="00332C35" w:rsidP="001A1B58">
            <w:pPr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</w:pPr>
            <w:r w:rsidRPr="002766F7">
              <w:rPr>
                <w:rFonts w:ascii="Arial Unicode MS" w:eastAsia="Arial Unicode MS" w:hAnsi="Arial Unicode MS" w:cs="Arial Unicode MS"/>
                <w:noProof/>
                <w:color w:val="000000"/>
                <w:szCs w:val="20"/>
                <w:lang w:eastAsia="zh-CN"/>
              </w:rPr>
              <w:t>13</w:t>
            </w:r>
            <w:r w:rsidRPr="002766F7">
              <w:rPr>
                <w:rFonts w:ascii="Arial Unicode MS" w:eastAsia="Arial Unicode MS" w:hAnsi="Arial Unicode MS" w:cs="Arial Unicode MS" w:hint="eastAsia"/>
                <w:noProof/>
                <w:color w:val="000000"/>
                <w:szCs w:val="20"/>
                <w:lang w:eastAsia="zh-CN"/>
              </w:rPr>
              <w:t>、递延所得税资产及递延所得税负债</w:t>
            </w:r>
          </w:p>
        </w:tc>
      </w:tr>
      <w:tr w:rsidR="00332C35" w:rsidRPr="002766F7" w14:paraId="08A140ED" w14:textId="77777777" w:rsidTr="00332C35">
        <w:trPr>
          <w:trHeight w:val="300"/>
          <w:trPrChange w:id="118" w:author="Dai Dai" w:date="2024-10-18T04:09:00Z" w16du:dateUtc="2024-10-17T20:09:00Z">
            <w:trPr>
              <w:trHeight w:val="300"/>
            </w:trPr>
          </w:trPrChange>
        </w:trPr>
        <w:tc>
          <w:tcPr>
            <w:tcW w:w="490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119" w:author="Dai Dai" w:date="2024-10-18T04:09:00Z" w16du:dateUtc="2024-10-17T20:09:00Z">
              <w:tcPr>
                <w:tcW w:w="490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5E01A6C0" w14:textId="77777777" w:rsidR="00332C35" w:rsidRPr="002766F7" w:rsidRDefault="00332C35" w:rsidP="001A1B58">
            <w:pPr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</w:pPr>
            <w:r w:rsidRPr="002766F7">
              <w:rPr>
                <w:rFonts w:ascii="Arial Unicode MS" w:eastAsia="Arial Unicode MS" w:hAnsi="Arial Unicode MS" w:cs="Arial Unicode MS"/>
                <w:noProof/>
                <w:color w:val="000000"/>
                <w:szCs w:val="20"/>
                <w:lang w:eastAsia="zh-CN"/>
              </w:rPr>
              <w:t>①</w:t>
            </w:r>
            <w:r w:rsidRPr="002766F7">
              <w:rPr>
                <w:rFonts w:ascii="Arial Unicode MS" w:eastAsia="Arial Unicode MS" w:hAnsi="Arial Unicode MS" w:cs="Arial Unicode MS" w:hint="eastAsia"/>
                <w:noProof/>
                <w:color w:val="000000"/>
                <w:szCs w:val="20"/>
                <w:lang w:eastAsia="zh-CN"/>
              </w:rPr>
              <w:t>应付账款按账龄列示</w:t>
            </w:r>
          </w:p>
        </w:tc>
      </w:tr>
      <w:tr w:rsidR="00332C35" w:rsidRPr="002766F7" w14:paraId="7E8B35D7" w14:textId="77777777" w:rsidTr="00332C35">
        <w:trPr>
          <w:trHeight w:val="300"/>
          <w:trPrChange w:id="120" w:author="Dai Dai" w:date="2024-10-18T04:09:00Z" w16du:dateUtc="2024-10-17T20:09:00Z">
            <w:trPr>
              <w:trHeight w:val="300"/>
            </w:trPr>
          </w:trPrChange>
        </w:trPr>
        <w:tc>
          <w:tcPr>
            <w:tcW w:w="49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121" w:author="Dai Dai" w:date="2024-10-18T04:09:00Z" w16du:dateUtc="2024-10-17T20:09:00Z">
              <w:tcPr>
                <w:tcW w:w="490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37B4968E" w14:textId="77777777" w:rsidR="00332C35" w:rsidRPr="002766F7" w:rsidRDefault="00332C35" w:rsidP="001A1B58">
            <w:pPr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</w:pPr>
            <w:r w:rsidRPr="002766F7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（</w:t>
            </w:r>
            <w:r w:rsidRPr="002766F7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  <w:t>2</w:t>
            </w:r>
            <w:r w:rsidRPr="002766F7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）账龄超过</w:t>
            </w:r>
            <w:r w:rsidRPr="002766F7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  <w:t>1</w:t>
            </w:r>
            <w:r w:rsidRPr="002766F7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年的重要应付账款：</w:t>
            </w:r>
          </w:p>
        </w:tc>
      </w:tr>
      <w:tr w:rsidR="00332C35" w:rsidRPr="002766F7" w14:paraId="13C6CA99" w14:textId="77777777" w:rsidTr="00332C35">
        <w:trPr>
          <w:trHeight w:val="300"/>
          <w:trPrChange w:id="122" w:author="Dai Dai" w:date="2024-10-18T04:09:00Z" w16du:dateUtc="2024-10-17T20:09:00Z">
            <w:trPr>
              <w:trHeight w:val="300"/>
            </w:trPr>
          </w:trPrChange>
        </w:trPr>
        <w:tc>
          <w:tcPr>
            <w:tcW w:w="490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123" w:author="Dai Dai" w:date="2024-10-18T04:09:00Z" w16du:dateUtc="2024-10-17T20:09:00Z">
              <w:tcPr>
                <w:tcW w:w="490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5C4C6891" w14:textId="77777777" w:rsidR="00332C35" w:rsidRPr="002766F7" w:rsidRDefault="00332C35" w:rsidP="001A1B58">
            <w:pPr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</w:pPr>
            <w:r w:rsidRPr="002766F7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未达结算期限</w:t>
            </w:r>
          </w:p>
        </w:tc>
      </w:tr>
      <w:tr w:rsidR="00332C35" w:rsidRPr="002766F7" w14:paraId="15E77ADC" w14:textId="77777777" w:rsidTr="00332C35">
        <w:trPr>
          <w:trHeight w:val="300"/>
          <w:trPrChange w:id="124" w:author="Dai Dai" w:date="2024-10-18T04:09:00Z" w16du:dateUtc="2024-10-17T20:09:00Z">
            <w:trPr>
              <w:trHeight w:val="300"/>
            </w:trPr>
          </w:trPrChange>
        </w:trPr>
        <w:tc>
          <w:tcPr>
            <w:tcW w:w="49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125" w:author="Dai Dai" w:date="2024-10-18T04:09:00Z" w16du:dateUtc="2024-10-17T20:09:00Z">
              <w:tcPr>
                <w:tcW w:w="490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4436846D" w14:textId="77777777" w:rsidR="00332C35" w:rsidRPr="002766F7" w:rsidRDefault="00332C35" w:rsidP="001A1B58">
            <w:pPr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</w:pPr>
            <w:r w:rsidRPr="002766F7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（</w:t>
            </w:r>
            <w:r w:rsidRPr="002766F7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  <w:t>1</w:t>
            </w:r>
            <w:r w:rsidRPr="002766F7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）其他应付款按款项性质列示</w:t>
            </w:r>
          </w:p>
        </w:tc>
      </w:tr>
      <w:tr w:rsidR="00332C35" w:rsidRPr="002766F7" w14:paraId="52713D27" w14:textId="77777777" w:rsidTr="00332C35">
        <w:trPr>
          <w:trHeight w:val="300"/>
          <w:trPrChange w:id="126" w:author="Dai Dai" w:date="2024-10-18T04:09:00Z" w16du:dateUtc="2024-10-17T20:09:00Z">
            <w:trPr>
              <w:trHeight w:val="300"/>
            </w:trPr>
          </w:trPrChange>
        </w:trPr>
        <w:tc>
          <w:tcPr>
            <w:tcW w:w="490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127" w:author="Dai Dai" w:date="2024-10-18T04:09:00Z" w16du:dateUtc="2024-10-17T20:09:00Z">
              <w:tcPr>
                <w:tcW w:w="490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619AF011" w14:textId="588B0BDC" w:rsidR="00332C35" w:rsidRPr="002766F7" w:rsidRDefault="00332C35" w:rsidP="001A1B58">
            <w:pPr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</w:pPr>
            <w:r w:rsidRPr="002766F7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减</w:t>
            </w:r>
            <w:ins w:id="128" w:author="Dai Dai" w:date="2024-10-18T04:08:00Z" w16du:dateUtc="2024-10-17T20:08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：</w:t>
              </w:r>
            </w:ins>
            <w:del w:id="129" w:author="Dai Dai" w:date="2024-10-18T04:08:00Z" w16du:dateUtc="2024-10-17T20:08:00Z">
              <w:r w:rsidRPr="002766F7" w:rsidDel="002766F7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；</w:delText>
              </w:r>
            </w:del>
            <w:r w:rsidRPr="002766F7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一年内到期的部分</w:t>
            </w:r>
          </w:p>
        </w:tc>
      </w:tr>
      <w:tr w:rsidR="00332C35" w:rsidRPr="002766F7" w14:paraId="5732A2E6" w14:textId="77777777" w:rsidTr="00332C35">
        <w:trPr>
          <w:trHeight w:val="300"/>
          <w:trPrChange w:id="130" w:author="Dai Dai" w:date="2024-10-18T04:09:00Z" w16du:dateUtc="2024-10-17T20:09:00Z">
            <w:trPr>
              <w:trHeight w:val="300"/>
            </w:trPr>
          </w:trPrChange>
        </w:trPr>
        <w:tc>
          <w:tcPr>
            <w:tcW w:w="49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131" w:author="Dai Dai" w:date="2024-10-18T04:09:00Z" w16du:dateUtc="2024-10-17T20:09:00Z">
              <w:tcPr>
                <w:tcW w:w="490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11E1CE9F" w14:textId="77777777" w:rsidR="00332C35" w:rsidRPr="002766F7" w:rsidRDefault="00332C35" w:rsidP="001A1B58">
            <w:pPr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</w:pPr>
            <w:r w:rsidRPr="002766F7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（</w:t>
            </w:r>
            <w:r w:rsidRPr="002766F7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  <w:t>1</w:t>
            </w:r>
            <w:r w:rsidRPr="002766F7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）按款项性质列示长期应付款</w:t>
            </w:r>
            <w:r w:rsidRPr="002766F7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  <w:t>:</w:t>
            </w:r>
          </w:p>
        </w:tc>
      </w:tr>
      <w:tr w:rsidR="00332C35" w:rsidRPr="002766F7" w14:paraId="0CA98646" w14:textId="77777777" w:rsidTr="00332C35">
        <w:trPr>
          <w:trHeight w:val="300"/>
          <w:trPrChange w:id="132" w:author="Dai Dai" w:date="2024-10-18T04:09:00Z" w16du:dateUtc="2024-10-17T20:09:00Z">
            <w:trPr>
              <w:trHeight w:val="300"/>
            </w:trPr>
          </w:trPrChange>
        </w:trPr>
        <w:tc>
          <w:tcPr>
            <w:tcW w:w="490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133" w:author="Dai Dai" w:date="2024-10-18T04:09:00Z" w16du:dateUtc="2024-10-17T20:09:00Z">
              <w:tcPr>
                <w:tcW w:w="490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36716197" w14:textId="77777777" w:rsidR="00332C35" w:rsidRPr="002766F7" w:rsidRDefault="00332C35" w:rsidP="001A1B58">
            <w:pPr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</w:pPr>
            <w:r w:rsidRPr="002766F7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（</w:t>
            </w:r>
            <w:r w:rsidRPr="002766F7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  <w:t>2</w:t>
            </w:r>
            <w:r w:rsidRPr="002766F7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）其中，专项应付款情况</w:t>
            </w:r>
          </w:p>
        </w:tc>
      </w:tr>
      <w:tr w:rsidR="00332C35" w:rsidRPr="002766F7" w14:paraId="2F3B9A3A" w14:textId="77777777" w:rsidTr="00332C35">
        <w:trPr>
          <w:trHeight w:val="300"/>
          <w:trPrChange w:id="134" w:author="Dai Dai" w:date="2024-10-18T04:09:00Z" w16du:dateUtc="2024-10-17T20:09:00Z">
            <w:trPr>
              <w:trHeight w:val="300"/>
            </w:trPr>
          </w:trPrChange>
        </w:trPr>
        <w:tc>
          <w:tcPr>
            <w:tcW w:w="49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135" w:author="Dai Dai" w:date="2024-10-18T04:09:00Z" w16du:dateUtc="2024-10-17T20:09:00Z">
              <w:tcPr>
                <w:tcW w:w="490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75378DCC" w14:textId="77777777" w:rsidR="00332C35" w:rsidRPr="002766F7" w:rsidRDefault="00332C35" w:rsidP="001A1B58">
            <w:pPr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</w:pPr>
            <w:r w:rsidRPr="002766F7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创业园三期保障性租赁住房专项补贴</w:t>
            </w:r>
          </w:p>
        </w:tc>
      </w:tr>
      <w:tr w:rsidR="00332C35" w:rsidRPr="002766F7" w14:paraId="0015FEA0" w14:textId="77777777" w:rsidTr="00332C35">
        <w:trPr>
          <w:trHeight w:val="300"/>
          <w:trPrChange w:id="136" w:author="Dai Dai" w:date="2024-10-18T04:09:00Z" w16du:dateUtc="2024-10-17T20:09:00Z">
            <w:trPr>
              <w:trHeight w:val="300"/>
            </w:trPr>
          </w:trPrChange>
        </w:trPr>
        <w:tc>
          <w:tcPr>
            <w:tcW w:w="490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137" w:author="Dai Dai" w:date="2024-10-18T04:09:00Z" w16du:dateUtc="2024-10-17T20:09:00Z">
              <w:tcPr>
                <w:tcW w:w="490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1E05EA76" w14:textId="1D7A1B51" w:rsidR="00332C35" w:rsidRPr="002766F7" w:rsidRDefault="00332C35" w:rsidP="001A1B58">
            <w:pPr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</w:pPr>
            <w:ins w:id="138" w:author="Dai Dai" w:date="2024-10-18T04:09:00Z" w16du:dateUtc="2024-10-17T20:09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减：</w:t>
              </w:r>
            </w:ins>
            <w:r w:rsidRPr="002766F7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前期计入其他综合收益当期转入损益</w:t>
            </w:r>
            <w:r w:rsidRPr="002766F7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  <w:t>(</w:t>
            </w:r>
            <w:r w:rsidRPr="002766F7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或留存收益</w:t>
            </w:r>
            <w:r w:rsidRPr="002766F7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  <w:t>)</w:t>
            </w:r>
          </w:p>
        </w:tc>
      </w:tr>
      <w:tr w:rsidR="00332C35" w:rsidRPr="002766F7" w14:paraId="205F2849" w14:textId="77777777" w:rsidTr="00332C35">
        <w:trPr>
          <w:trHeight w:val="300"/>
          <w:trPrChange w:id="139" w:author="Dai Dai" w:date="2024-10-18T04:09:00Z" w16du:dateUtc="2024-10-17T20:09:00Z">
            <w:trPr>
              <w:trHeight w:val="300"/>
            </w:trPr>
          </w:trPrChange>
        </w:trPr>
        <w:tc>
          <w:tcPr>
            <w:tcW w:w="49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140" w:author="Dai Dai" w:date="2024-10-18T04:09:00Z" w16du:dateUtc="2024-10-17T20:09:00Z">
              <w:tcPr>
                <w:tcW w:w="490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382BB56A" w14:textId="02D83355" w:rsidR="00332C35" w:rsidRPr="002766F7" w:rsidRDefault="00332C35" w:rsidP="001A1B58">
            <w:pPr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</w:pPr>
            <w:ins w:id="141" w:author="Dai Dai" w:date="2024-10-18T04:09:00Z" w16du:dateUtc="2024-10-17T20:09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其中：</w:t>
              </w:r>
            </w:ins>
            <w:r w:rsidRPr="002766F7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转公允价值计量的投资性房地产的变动</w:t>
            </w:r>
          </w:p>
        </w:tc>
      </w:tr>
      <w:tr w:rsidR="00332C35" w:rsidRPr="002766F7" w14:paraId="55D1B176" w14:textId="77777777" w:rsidTr="00332C35">
        <w:trPr>
          <w:trHeight w:val="300"/>
          <w:trPrChange w:id="142" w:author="Dai Dai" w:date="2024-10-18T04:09:00Z" w16du:dateUtc="2024-10-17T20:09:00Z">
            <w:trPr>
              <w:trHeight w:val="300"/>
            </w:trPr>
          </w:trPrChange>
        </w:trPr>
        <w:tc>
          <w:tcPr>
            <w:tcW w:w="490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143" w:author="Dai Dai" w:date="2024-10-18T04:09:00Z" w16du:dateUtc="2024-10-17T20:09:00Z">
              <w:tcPr>
                <w:tcW w:w="490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7A1C9194" w14:textId="77777777" w:rsidR="00332C35" w:rsidRPr="002766F7" w:rsidRDefault="00332C35" w:rsidP="001A1B58">
            <w:pPr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</w:pPr>
            <w:r w:rsidRPr="002766F7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服务业增值税加计抵减</w:t>
            </w:r>
          </w:p>
        </w:tc>
      </w:tr>
      <w:tr w:rsidR="00332C35" w:rsidRPr="002766F7" w14:paraId="1C4B5297" w14:textId="77777777" w:rsidTr="00332C35">
        <w:trPr>
          <w:trHeight w:val="300"/>
          <w:trPrChange w:id="144" w:author="Dai Dai" w:date="2024-10-18T04:09:00Z" w16du:dateUtc="2024-10-17T20:09:00Z">
            <w:trPr>
              <w:trHeight w:val="300"/>
            </w:trPr>
          </w:trPrChange>
        </w:trPr>
        <w:tc>
          <w:tcPr>
            <w:tcW w:w="49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145" w:author="Dai Dai" w:date="2024-10-18T04:09:00Z" w16du:dateUtc="2024-10-17T20:09:00Z">
              <w:tcPr>
                <w:tcW w:w="490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3EC5E6A8" w14:textId="77777777" w:rsidR="00332C35" w:rsidRPr="002766F7" w:rsidRDefault="00332C35" w:rsidP="001A1B58">
            <w:pPr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</w:pPr>
            <w:r w:rsidRPr="002766F7">
              <w:rPr>
                <w:rFonts w:ascii="Arial Unicode MS" w:eastAsia="Arial Unicode MS" w:hAnsi="Arial Unicode MS" w:cs="Arial Unicode MS"/>
                <w:noProof/>
                <w:color w:val="000000"/>
                <w:szCs w:val="20"/>
              </w:rPr>
              <w:t>4</w:t>
            </w:r>
            <w:r w:rsidRPr="002766F7">
              <w:rPr>
                <w:rFonts w:ascii="Arial Unicode MS" w:eastAsia="Arial Unicode MS" w:hAnsi="Arial Unicode MS" w:cs="Arial Unicode MS" w:hint="eastAsia"/>
                <w:noProof/>
                <w:color w:val="000000"/>
                <w:szCs w:val="20"/>
              </w:rPr>
              <w:t>、关联方担保</w:t>
            </w:r>
          </w:p>
        </w:tc>
      </w:tr>
      <w:tr w:rsidR="00332C35" w:rsidRPr="002766F7" w14:paraId="74EC0841" w14:textId="77777777" w:rsidTr="00332C35">
        <w:trPr>
          <w:trHeight w:val="300"/>
          <w:trPrChange w:id="146" w:author="Dai Dai" w:date="2024-10-18T04:09:00Z" w16du:dateUtc="2024-10-17T20:09:00Z">
            <w:trPr>
              <w:trHeight w:val="300"/>
            </w:trPr>
          </w:trPrChange>
        </w:trPr>
        <w:tc>
          <w:tcPr>
            <w:tcW w:w="490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147" w:author="Dai Dai" w:date="2024-10-18T04:09:00Z" w16du:dateUtc="2024-10-17T20:09:00Z">
              <w:tcPr>
                <w:tcW w:w="490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37AF820F" w14:textId="77777777" w:rsidR="00332C35" w:rsidRPr="002766F7" w:rsidRDefault="00332C35" w:rsidP="001A1B58">
            <w:pPr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</w:pPr>
            <w:r w:rsidRPr="002766F7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十一、承诺及或有事项</w:t>
            </w:r>
          </w:p>
        </w:tc>
      </w:tr>
      <w:tr w:rsidR="00332C35" w:rsidRPr="002766F7" w14:paraId="67395129" w14:textId="77777777" w:rsidTr="00332C35">
        <w:trPr>
          <w:trHeight w:val="300"/>
          <w:trPrChange w:id="148" w:author="Dai Dai" w:date="2024-10-18T04:09:00Z" w16du:dateUtc="2024-10-17T20:09:00Z">
            <w:trPr>
              <w:trHeight w:val="300"/>
            </w:trPr>
          </w:trPrChange>
        </w:trPr>
        <w:tc>
          <w:tcPr>
            <w:tcW w:w="49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149" w:author="Dai Dai" w:date="2024-10-18T04:09:00Z" w16du:dateUtc="2024-10-17T20:09:00Z">
              <w:tcPr>
                <w:tcW w:w="490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56DFD577" w14:textId="77777777" w:rsidR="00332C35" w:rsidRPr="002766F7" w:rsidRDefault="00332C35" w:rsidP="001A1B58">
            <w:pPr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</w:pPr>
            <w:r w:rsidRPr="002766F7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截至</w:t>
            </w:r>
            <w:r w:rsidRPr="002766F7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  <w:t>2024</w:t>
            </w:r>
            <w:r w:rsidRPr="002766F7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年</w:t>
            </w:r>
            <w:r w:rsidRPr="002766F7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  <w:t>6</w:t>
            </w:r>
            <w:r w:rsidRPr="002766F7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月</w:t>
            </w:r>
            <w:r w:rsidRPr="002766F7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  <w:t>30</w:t>
            </w:r>
            <w:r w:rsidRPr="002766F7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日，本公司对外担保情况如下</w:t>
            </w:r>
            <w:r w:rsidRPr="002766F7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  <w:t>:</w:t>
            </w:r>
          </w:p>
        </w:tc>
      </w:tr>
      <w:bookmarkEnd w:id="16"/>
    </w:tbl>
    <w:p w14:paraId="1CEB8D61" w14:textId="77777777" w:rsidR="001A1B58" w:rsidRPr="002766F7" w:rsidRDefault="001A1B58">
      <w:pPr>
        <w:rPr>
          <w:rFonts w:ascii="Arial Unicode MS" w:eastAsia="Arial Unicode MS" w:hAnsi="Arial Unicode MS" w:cs="Arial Unicode MS" w:hint="eastAsia"/>
          <w:szCs w:val="20"/>
          <w:lang w:eastAsia="zh-CN"/>
        </w:rPr>
      </w:pPr>
    </w:p>
    <w:sectPr w:rsidR="001A1B58" w:rsidRPr="002766F7" w:rsidSect="00CA7D1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6A52F4" w14:textId="77777777" w:rsidR="00277818" w:rsidRDefault="00277818" w:rsidP="001A1B58">
      <w:r>
        <w:separator/>
      </w:r>
    </w:p>
  </w:endnote>
  <w:endnote w:type="continuationSeparator" w:id="0">
    <w:p w14:paraId="3450F0B3" w14:textId="77777777" w:rsidR="00277818" w:rsidRDefault="00277818" w:rsidP="001A1B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">
    <w:altName w:val="|¨¬¡§¡§??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 Light">
    <w:altName w:val="|????????¨¬????????????¡§??????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F9A864" w14:textId="77777777" w:rsidR="00277818" w:rsidRDefault="00277818" w:rsidP="001A1B58">
      <w:r>
        <w:separator/>
      </w:r>
    </w:p>
  </w:footnote>
  <w:footnote w:type="continuationSeparator" w:id="0">
    <w:p w14:paraId="0A79A3DD" w14:textId="77777777" w:rsidR="00277818" w:rsidRDefault="00277818" w:rsidP="001A1B58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Dai Dai">
    <w15:presenceInfo w15:providerId="Windows Live" w15:userId="ad57e777a402c8e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trackRevision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D18"/>
    <w:rsid w:val="001A1B58"/>
    <w:rsid w:val="002766F7"/>
    <w:rsid w:val="00277818"/>
    <w:rsid w:val="00332C35"/>
    <w:rsid w:val="0037060C"/>
    <w:rsid w:val="004C592D"/>
    <w:rsid w:val="007F48E1"/>
    <w:rsid w:val="00843EA9"/>
    <w:rsid w:val="00A3643E"/>
    <w:rsid w:val="00BA2B14"/>
    <w:rsid w:val="00CA7D18"/>
    <w:rsid w:val="00DA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D9F9106"/>
  <w14:defaultImageDpi w14:val="0"/>
  <w15:docId w15:val="{8A97D84F-7C97-4C73-94E4-825AB1980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ahoma" w:eastAsiaTheme="minorEastAsia" w:hAnsi="Tahoma" w:cs="Tahoma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  <w:rPr>
      <w:color w:val="000000" w:themeColor="text1"/>
      <w:sz w:val="20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qInternal">
    <w:name w:val="mqInternal"/>
    <w:uiPriority w:val="99"/>
    <w:rPr>
      <w:color w:val="800000"/>
      <w:sz w:val="20"/>
    </w:rPr>
  </w:style>
  <w:style w:type="table" w:styleId="a3">
    <w:name w:val="Table Grid"/>
    <w:basedOn w:val="a1"/>
    <w:uiPriority w:val="59"/>
    <w:pPr>
      <w:spacing w:after="0" w:line="240" w:lineRule="auto"/>
    </w:pPr>
    <w:rPr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Revision"/>
    <w:hidden/>
    <w:uiPriority w:val="99"/>
    <w:semiHidden/>
    <w:rsid w:val="002766F7"/>
    <w:pPr>
      <w:spacing w:after="0" w:line="240" w:lineRule="auto"/>
    </w:pPr>
    <w:rPr>
      <w:color w:val="000000" w:themeColor="text1"/>
      <w:sz w:val="20"/>
      <w:szCs w:val="24"/>
      <w:lang w:eastAsia="en-US"/>
    </w:rPr>
  </w:style>
  <w:style w:type="paragraph" w:styleId="a5">
    <w:name w:val="header"/>
    <w:basedOn w:val="a"/>
    <w:link w:val="a6"/>
    <w:uiPriority w:val="99"/>
    <w:unhideWhenUsed/>
    <w:rsid w:val="00332C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32C35"/>
    <w:rPr>
      <w:color w:val="000000" w:themeColor="text1"/>
      <w:sz w:val="18"/>
      <w:szCs w:val="18"/>
      <w:lang w:eastAsia="en-US"/>
    </w:rPr>
  </w:style>
  <w:style w:type="paragraph" w:styleId="a7">
    <w:name w:val="footer"/>
    <w:basedOn w:val="a"/>
    <w:link w:val="a8"/>
    <w:uiPriority w:val="99"/>
    <w:unhideWhenUsed/>
    <w:rsid w:val="00332C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32C35"/>
    <w:rPr>
      <w:color w:val="000000" w:themeColor="text1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150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568</Words>
  <Characters>404</Characters>
  <Application>Microsoft Office Word</Application>
  <DocSecurity>0</DocSecurity>
  <Lines>3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Dai</dc:creator>
  <cp:keywords/>
  <dc:description/>
  <cp:lastModifiedBy>Dai Dai</cp:lastModifiedBy>
  <cp:revision>5</cp:revision>
  <dcterms:created xsi:type="dcterms:W3CDTF">2024-10-17T20:09:00Z</dcterms:created>
  <dcterms:modified xsi:type="dcterms:W3CDTF">2024-10-17T20:10:00Z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31f0267-8575-4fc2-99cc-f6b7f9934be9_Enabled">
    <vt:lpwstr>true</vt:lpwstr>
  </property>
  <property fmtid="{D5CDD505-2E9C-101B-9397-08002B2CF9AE}" pid="3" name="MSIP_Label_831f0267-8575-4fc2-99cc-f6b7f9934be9_SetDate">
    <vt:lpwstr>2024-10-16T06:57:29Z</vt:lpwstr>
  </property>
  <property fmtid="{D5CDD505-2E9C-101B-9397-08002B2CF9AE}" pid="4" name="MSIP_Label_831f0267-8575-4fc2-99cc-f6b7f9934be9_Method">
    <vt:lpwstr>Standard</vt:lpwstr>
  </property>
  <property fmtid="{D5CDD505-2E9C-101B-9397-08002B2CF9AE}" pid="5" name="MSIP_Label_831f0267-8575-4fc2-99cc-f6b7f9934be9_Name">
    <vt:lpwstr>831f0267-8575-4fc2-99cc-f6b7f9934be9</vt:lpwstr>
  </property>
  <property fmtid="{D5CDD505-2E9C-101B-9397-08002B2CF9AE}" pid="6" name="MSIP_Label_831f0267-8575-4fc2-99cc-f6b7f9934be9_SiteId">
    <vt:lpwstr>8f3e36ea-8039-4b40-81a7-7dc0599e8645</vt:lpwstr>
  </property>
  <property fmtid="{D5CDD505-2E9C-101B-9397-08002B2CF9AE}" pid="7" name="MSIP_Label_831f0267-8575-4fc2-99cc-f6b7f9934be9_ActionId">
    <vt:lpwstr>c0e0e2ab-75ad-477b-9e57-bda220e7a852</vt:lpwstr>
  </property>
  <property fmtid="{D5CDD505-2E9C-101B-9397-08002B2CF9AE}" pid="8" name="MSIP_Label_831f0267-8575-4fc2-99cc-f6b7f9934be9_ContentBits">
    <vt:lpwstr>0</vt:lpwstr>
  </property>
</Properties>
</file>