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30" w:type="dxa"/>
        <w:tblInd w:w="-108" w:type="dxa"/>
        <w:tblLayout w:type="fixed"/>
        <w:tblLook w:val="0000" w:firstRow="0" w:lastRow="0" w:firstColumn="0" w:lastColumn="0" w:noHBand="0" w:noVBand="0"/>
        <w:tblPrChange w:id="0" w:author="CCJK" w:date="2024-10-18T09:48:00Z">
          <w:tblPr>
            <w:tblW w:w="5345" w:type="dxa"/>
            <w:tblInd w:w="-118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4630"/>
        <w:tblGridChange w:id="1">
          <w:tblGrid>
            <w:gridCol w:w="4630"/>
          </w:tblGrid>
        </w:tblGridChange>
      </w:tblGrid>
      <w:tr w:rsidR="00A30568" w:rsidDel="00A30568" w:rsidTr="00A30568">
        <w:trPr>
          <w:trHeight w:val="300"/>
          <w:del w:id="2" w:author="CCJK" w:date="2024-10-18T09:47:00Z"/>
          <w:trPrChange w:id="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" w:author="CCJK" w:date="2024-10-18T09:48:00Z">
              <w:tcPr>
                <w:tcW w:w="4630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Del="00A30568" w:rsidRDefault="00A30568">
            <w:pPr>
              <w:rPr>
                <w:del w:id="5" w:author="CCJK" w:date="2024-10-18T09:47:00Z"/>
                <w:rFonts w:ascii="Arial Unicode MS" w:eastAsia="Arial Unicode MS" w:hAnsi="Arial Unicode MS" w:cs="Arial Unicode MS"/>
                <w:b/>
                <w:kern w:val="2"/>
                <w:szCs w:val="20"/>
              </w:rPr>
            </w:pPr>
            <w:bookmarkStart w:id="6" w:name="_GoBack"/>
            <w:bookmarkEnd w:id="6"/>
            <w:del w:id="7" w:author="CCJK" w:date="2024-10-18T09:47:00Z">
              <w:r w:rsidDel="00A30568">
                <w:rPr>
                  <w:rFonts w:ascii="Arial Unicode MS" w:eastAsia="Arial Unicode MS" w:hAnsi="Arial Unicode MS" w:cs="Arial Unicode MS"/>
                  <w:b/>
                  <w:kern w:val="2"/>
                  <w:szCs w:val="20"/>
                </w:rPr>
                <w:delText>Chinese (PRC)</w:delText>
              </w:r>
            </w:del>
          </w:p>
        </w:tc>
      </w:tr>
      <w:tr w:rsidR="00A30568" w:rsidTr="00A30568">
        <w:trPr>
          <w:trHeight w:val="300"/>
          <w:trPrChange w:id="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bookmarkStart w:id="10" w:name="_Hlk180057008"/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注</w:t>
            </w:r>
            <w:del w:id="1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膘</w:delText>
              </w:r>
            </w:del>
            <w:ins w:id="1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释</w:t>
              </w:r>
            </w:ins>
          </w:p>
        </w:tc>
      </w:tr>
      <w:tr w:rsidR="00A30568" w:rsidTr="00A30568">
        <w:trPr>
          <w:trHeight w:val="300"/>
          <w:trPrChange w:id="1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4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以公允价值计</w:t>
            </w:r>
            <w:del w:id="1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显</w:delText>
              </w:r>
            </w:del>
            <w:ins w:id="1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量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且其变动计入当期损益的金融资产</w:t>
            </w:r>
          </w:p>
        </w:tc>
      </w:tr>
      <w:tr w:rsidR="00A30568" w:rsidTr="00A30568">
        <w:trPr>
          <w:trHeight w:val="300"/>
          <w:trPrChange w:id="1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8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1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次</w:delText>
              </w:r>
            </w:del>
            <w:ins w:id="2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动资产合计</w:t>
            </w:r>
          </w:p>
        </w:tc>
      </w:tr>
      <w:tr w:rsidR="00A30568" w:rsidTr="00A30568">
        <w:trPr>
          <w:trHeight w:val="300"/>
          <w:trPrChange w:id="2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2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其他</w:t>
            </w:r>
            <w:ins w:id="2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非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流动金融投资</w:t>
            </w:r>
          </w:p>
        </w:tc>
      </w:tr>
      <w:tr w:rsidR="00A30568" w:rsidTr="00A30568">
        <w:trPr>
          <w:trHeight w:val="300"/>
          <w:trPrChange w:id="2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其</w:t>
            </w:r>
            <w:del w:id="2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硬</w:delText>
              </w:r>
            </w:del>
            <w:ins w:id="2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他非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流动资产</w:t>
            </w:r>
          </w:p>
        </w:tc>
      </w:tr>
      <w:tr w:rsidR="00A30568" w:rsidTr="00A30568">
        <w:trPr>
          <w:trHeight w:val="387"/>
          <w:trPrChange w:id="28" w:author="CCJK" w:date="2024-10-18T09:48:00Z">
            <w:trPr>
              <w:trHeight w:val="387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3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读</w:delText>
              </w:r>
            </w:del>
            <w:ins w:id="3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项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目</w:t>
            </w:r>
          </w:p>
        </w:tc>
      </w:tr>
      <w:tr w:rsidR="00A30568" w:rsidTr="00A30568">
        <w:trPr>
          <w:trHeight w:val="300"/>
          <w:trPrChange w:id="3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注</w:t>
            </w:r>
            <w:del w:id="3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牌</w:delText>
              </w:r>
            </w:del>
            <w:ins w:id="3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释</w:t>
              </w:r>
            </w:ins>
          </w:p>
        </w:tc>
      </w:tr>
      <w:tr w:rsidR="00A30568" w:rsidTr="00A30568">
        <w:trPr>
          <w:trHeight w:val="300"/>
          <w:trPrChange w:id="3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期初余</w:t>
            </w:r>
            <w:del w:id="3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箴</w:delText>
              </w:r>
            </w:del>
            <w:ins w:id="3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额</w:t>
              </w:r>
            </w:ins>
          </w:p>
        </w:tc>
      </w:tr>
      <w:tr w:rsidR="00A30568" w:rsidTr="00A30568">
        <w:trPr>
          <w:trHeight w:val="300"/>
          <w:trPrChange w:id="4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4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制</w:delText>
              </w:r>
            </w:del>
            <w:ins w:id="4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流动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负债：</w:t>
            </w:r>
          </w:p>
        </w:tc>
      </w:tr>
      <w:tr w:rsidR="00A30568" w:rsidTr="00A30568">
        <w:trPr>
          <w:trHeight w:val="300"/>
          <w:trPrChange w:id="4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以公允价值计量</w:t>
            </w:r>
            <w:del w:id="4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目具</w:delText>
              </w:r>
            </w:del>
            <w:ins w:id="4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且其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变动计入当期损益的金融负债</w:t>
            </w:r>
          </w:p>
        </w:tc>
      </w:tr>
      <w:tr w:rsidR="00A30568" w:rsidTr="00A30568">
        <w:trPr>
          <w:trHeight w:val="300"/>
          <w:trPrChange w:id="4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9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衍生金</w:t>
            </w:r>
            <w:del w:id="5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舱</w:delText>
              </w:r>
            </w:del>
            <w:ins w:id="5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融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负债</w:t>
            </w:r>
          </w:p>
        </w:tc>
      </w:tr>
      <w:tr w:rsidR="00A30568" w:rsidTr="00A30568">
        <w:trPr>
          <w:trHeight w:val="300"/>
          <w:trPrChange w:id="5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预收款</w:t>
            </w:r>
            <w:del w:id="5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防</w:delText>
              </w:r>
            </w:del>
            <w:ins w:id="5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项</w:t>
              </w:r>
            </w:ins>
          </w:p>
        </w:tc>
      </w:tr>
      <w:tr w:rsidR="00A30568" w:rsidTr="00A30568">
        <w:trPr>
          <w:trHeight w:val="300"/>
          <w:trPrChange w:id="5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58" w:author="CCJK" w:date="2024-10-18T09:31:00Z">
              <w:r>
                <w:rPr>
                  <w:kern w:val="2"/>
                  <w:szCs w:val="20"/>
                  <w:lang w:eastAsia="zh-CN"/>
                </w:rPr>
                <w:delText>T</w:delText>
              </w:r>
            </w:del>
            <w:ins w:id="5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一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内到期的</w:t>
            </w:r>
            <w:del w:id="60" w:author="CCJK" w:date="2024-10-18T09:31:00Z">
              <w:r>
                <w:rPr>
                  <w:kern w:val="2"/>
                  <w:szCs w:val="20"/>
                  <w:lang w:eastAsia="zh-CN"/>
                </w:rPr>
                <w:delText>^</w:delText>
              </w:r>
            </w:del>
            <w:ins w:id="6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非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流动负债</w:t>
            </w:r>
          </w:p>
        </w:tc>
      </w:tr>
      <w:tr w:rsidR="00A30568" w:rsidTr="00A30568">
        <w:trPr>
          <w:trHeight w:val="300"/>
          <w:trPrChange w:id="6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6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威</w:delText>
              </w:r>
            </w:del>
            <w:ins w:id="6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动负债合计</w:t>
            </w:r>
          </w:p>
        </w:tc>
      </w:tr>
      <w:tr w:rsidR="00A30568" w:rsidTr="00A30568">
        <w:trPr>
          <w:trHeight w:val="300"/>
          <w:trPrChange w:id="6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非</w:t>
            </w:r>
            <w:del w:id="6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飒</w:delText>
              </w:r>
            </w:del>
            <w:ins w:id="6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流动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负债：</w:t>
            </w:r>
          </w:p>
        </w:tc>
      </w:tr>
      <w:tr w:rsidR="00A30568" w:rsidTr="00A30568">
        <w:trPr>
          <w:trHeight w:val="300"/>
          <w:trPrChange w:id="7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7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崛痛</w:delText>
              </w:r>
            </w:del>
            <w:ins w:id="7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递延收益</w:t>
              </w:r>
            </w:ins>
          </w:p>
        </w:tc>
      </w:tr>
      <w:tr w:rsidR="00A30568" w:rsidTr="00A30568">
        <w:trPr>
          <w:trHeight w:val="300"/>
          <w:trPrChange w:id="7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7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刖</w:delText>
              </w:r>
            </w:del>
            <w:ins w:id="7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非流动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负债合计</w:t>
            </w:r>
          </w:p>
        </w:tc>
      </w:tr>
      <w:tr w:rsidR="00A30568" w:rsidTr="00A30568">
        <w:trPr>
          <w:trHeight w:val="300"/>
          <w:trPrChange w:id="7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80" w:author="CCJK" w:date="2024-10-18T09:31:00Z">
              <w:r>
                <w:rPr>
                  <w:kern w:val="2"/>
                  <w:szCs w:val="20"/>
                </w:rPr>
                <w:delText>ftffdit</w:delText>
              </w:r>
            </w:del>
            <w:ins w:id="8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负债合计</w:t>
              </w:r>
            </w:ins>
          </w:p>
        </w:tc>
      </w:tr>
      <w:tr w:rsidR="00A30568" w:rsidTr="00A30568">
        <w:trPr>
          <w:trHeight w:val="300"/>
          <w:trPrChange w:id="8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所有者权益（或股东权</w:t>
            </w:r>
            <w:del w:id="8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委）</w:delText>
              </w:r>
            </w:del>
            <w:ins w:id="8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益）：</w:t>
              </w:r>
            </w:ins>
          </w:p>
        </w:tc>
      </w:tr>
      <w:tr w:rsidR="00A30568" w:rsidTr="00A30568">
        <w:trPr>
          <w:trHeight w:val="300"/>
          <w:trPrChange w:id="8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其他权</w:t>
            </w:r>
            <w:del w:id="8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虹</w:delText>
              </w:r>
            </w:del>
            <w:ins w:id="8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益工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具</w:t>
            </w:r>
          </w:p>
        </w:tc>
      </w:tr>
      <w:tr w:rsidR="00A30568" w:rsidTr="00A30568">
        <w:trPr>
          <w:trHeight w:val="300"/>
          <w:trPrChange w:id="9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其他综合收</w:t>
            </w:r>
            <w:del w:id="9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获</w:delText>
              </w:r>
            </w:del>
            <w:ins w:id="9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益</w:t>
              </w:r>
            </w:ins>
          </w:p>
        </w:tc>
      </w:tr>
      <w:tr w:rsidR="00A30568" w:rsidTr="00A30568">
        <w:trPr>
          <w:trHeight w:val="300"/>
          <w:trPrChange w:id="9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专项储</w:t>
            </w:r>
            <w:del w:id="9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蓄</w:delText>
              </w:r>
            </w:del>
            <w:ins w:id="9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备</w:t>
              </w:r>
            </w:ins>
          </w:p>
        </w:tc>
      </w:tr>
      <w:tr w:rsidR="00A30568" w:rsidTr="00A30568">
        <w:trPr>
          <w:trHeight w:val="300"/>
          <w:trPrChange w:id="9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9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合</w:t>
            </w:r>
            <w:del w:id="10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井</w:delText>
              </w:r>
            </w:del>
            <w:ins w:id="10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并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利润表</w:t>
            </w:r>
          </w:p>
        </w:tc>
      </w:tr>
      <w:tr w:rsidR="00A30568" w:rsidTr="00A30568">
        <w:trPr>
          <w:trHeight w:val="300"/>
          <w:trPrChange w:id="10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0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10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占藤经济技术开发区却谢纬摘</w:delText>
              </w:r>
            </w:del>
            <w:ins w:id="10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编制单位：吉林经济技术开发区城市建设发展有限责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任公司</w:t>
            </w:r>
          </w:p>
        </w:tc>
      </w:tr>
      <w:tr w:rsidR="00A30568" w:rsidTr="00A30568">
        <w:trPr>
          <w:trHeight w:val="300"/>
          <w:trPrChange w:id="10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0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10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全酸单位：</w:delText>
              </w:r>
            </w:del>
            <w:ins w:id="10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金额单位：人民币元</w:t>
              </w:r>
            </w:ins>
          </w:p>
        </w:tc>
      </w:tr>
      <w:tr w:rsidR="00A30568" w:rsidTr="00A30568">
        <w:trPr>
          <w:trHeight w:val="300"/>
          <w:trPrChange w:id="11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1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11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国</w:delText>
              </w:r>
            </w:del>
            <w:ins w:id="11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项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目</w:t>
            </w:r>
          </w:p>
        </w:tc>
      </w:tr>
      <w:tr w:rsidR="00A30568" w:rsidTr="00A30568">
        <w:trPr>
          <w:trHeight w:val="300"/>
          <w:trPrChange w:id="11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1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ins w:id="11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一、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营业</w:t>
            </w:r>
            <w:del w:id="11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归</w:delText>
              </w:r>
            </w:del>
            <w:ins w:id="11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总收入</w:t>
              </w:r>
            </w:ins>
          </w:p>
        </w:tc>
      </w:tr>
      <w:tr w:rsidR="00A30568" w:rsidTr="00A30568">
        <w:trPr>
          <w:trHeight w:val="300"/>
          <w:trPrChange w:id="11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2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12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片中</w:delText>
              </w:r>
              <w:r>
                <w:rPr>
                  <w:rFonts w:eastAsia="Arial Unicode MS" w:hAnsi="Tahoma"/>
                  <w:kern w:val="2"/>
                  <w:szCs w:val="20"/>
                </w:rPr>
                <w:delText>|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齐以收</w:delText>
              </w:r>
            </w:del>
            <w:ins w:id="12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其中：营业收入</w:t>
              </w:r>
            </w:ins>
          </w:p>
        </w:tc>
      </w:tr>
      <w:tr w:rsidR="00A30568" w:rsidTr="00A30568">
        <w:trPr>
          <w:trHeight w:val="300"/>
          <w:trPrChange w:id="12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2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125" w:author="CCJK" w:date="2024-10-18T09:31:00Z">
              <w:r>
                <w:rPr>
                  <w:kern w:val="2"/>
                  <w:szCs w:val="20"/>
                </w:rPr>
                <w:lastRenderedPageBreak/>
                <w:delText>—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鲁</w:delText>
              </w:r>
            </w:del>
            <w:ins w:id="12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二、营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业总成</w:t>
            </w:r>
            <w:ins w:id="12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本</w:t>
              </w:r>
            </w:ins>
          </w:p>
        </w:tc>
      </w:tr>
      <w:tr w:rsidR="00A30568" w:rsidTr="00A30568">
        <w:trPr>
          <w:trHeight w:val="300"/>
          <w:trPrChange w:id="12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2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其中</w:t>
            </w:r>
            <w:del w:id="13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融</w:delText>
              </w:r>
            </w:del>
            <w:ins w:id="13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：营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业成本</w:t>
            </w:r>
          </w:p>
        </w:tc>
      </w:tr>
      <w:tr w:rsidR="00A30568" w:rsidTr="00A30568">
        <w:trPr>
          <w:trHeight w:val="300"/>
          <w:trPrChange w:id="13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3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税金及</w:t>
            </w:r>
            <w:del w:id="13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荆</w:delText>
              </w:r>
            </w:del>
            <w:ins w:id="13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附加</w:t>
              </w:r>
            </w:ins>
          </w:p>
        </w:tc>
      </w:tr>
      <w:tr w:rsidR="00A30568" w:rsidTr="00A30568">
        <w:trPr>
          <w:trHeight w:val="300"/>
          <w:trPrChange w:id="13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3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13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满管</w:delText>
              </w:r>
            </w:del>
            <w:ins w:id="13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销售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费用</w:t>
            </w:r>
          </w:p>
        </w:tc>
      </w:tr>
      <w:tr w:rsidR="00A30568" w:rsidTr="00A30568">
        <w:trPr>
          <w:trHeight w:val="300"/>
          <w:trPrChange w:id="14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4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财务</w:t>
            </w:r>
            <w:del w:id="14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置</w:delText>
              </w:r>
            </w:del>
            <w:ins w:id="14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费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用</w:t>
            </w:r>
          </w:p>
        </w:tc>
      </w:tr>
      <w:tr w:rsidR="00A30568" w:rsidTr="00A30568">
        <w:trPr>
          <w:trHeight w:val="300"/>
          <w:trPrChange w:id="14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4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其中</w:t>
            </w:r>
            <w:ins w:id="14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利息费用</w:t>
            </w:r>
          </w:p>
        </w:tc>
      </w:tr>
      <w:tr w:rsidR="00A30568" w:rsidTr="00A30568">
        <w:trPr>
          <w:trHeight w:val="300"/>
          <w:trPrChange w:id="14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48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14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刹</w:delText>
              </w:r>
            </w:del>
            <w:ins w:id="15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利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息收入</w:t>
            </w:r>
          </w:p>
        </w:tc>
      </w:tr>
      <w:tr w:rsidR="00A30568" w:rsidTr="00A30568">
        <w:trPr>
          <w:trHeight w:val="300"/>
          <w:trPrChange w:id="15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52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15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黑：</w:delText>
              </w:r>
            </w:del>
            <w:ins w:id="15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加：其他收益</w:t>
              </w:r>
            </w:ins>
          </w:p>
        </w:tc>
      </w:tr>
      <w:tr w:rsidR="00A30568" w:rsidTr="00A30568">
        <w:trPr>
          <w:trHeight w:val="300"/>
          <w:trPrChange w:id="15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56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15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具檄出</w:delText>
              </w:r>
            </w:del>
            <w:ins w:id="158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#</w:t>
              </w:r>
            </w:ins>
          </w:p>
        </w:tc>
      </w:tr>
      <w:tr w:rsidR="00A30568" w:rsidTr="00A30568">
        <w:trPr>
          <w:trHeight w:val="300"/>
          <w:trPrChange w:id="15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6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投</w:t>
            </w:r>
            <w:del w:id="16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送收站（搔失以，</w:delText>
              </w:r>
            </w:del>
            <w:ins w:id="16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资收益（损失以“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号填列）</w:t>
            </w:r>
          </w:p>
        </w:tc>
      </w:tr>
      <w:tr w:rsidR="00A30568" w:rsidTr="00A30568">
        <w:trPr>
          <w:trHeight w:val="300"/>
          <w:trPrChange w:id="16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6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16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具中对童峻亚和合号</w:delText>
              </w:r>
            </w:del>
            <w:ins w:id="16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其中：对联营企业和合营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企业的投资收益</w:t>
            </w:r>
          </w:p>
        </w:tc>
      </w:tr>
      <w:tr w:rsidR="00A30568" w:rsidTr="00A30568">
        <w:trPr>
          <w:trHeight w:val="300"/>
          <w:trPrChange w:id="16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6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以</w:t>
            </w:r>
            <w:del w:id="16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为余成木的盒触货产终止碗似收公（陨失以</w:delText>
              </w:r>
            </w:del>
            <w:ins w:id="17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摊余成本计量的金融资产终止确认收益（损失以“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号填列）</w:t>
            </w:r>
          </w:p>
        </w:tc>
      </w:tr>
      <w:tr w:rsidR="00A30568" w:rsidTr="00A30568">
        <w:trPr>
          <w:trHeight w:val="300"/>
          <w:trPrChange w:id="17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7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净</w:t>
            </w:r>
            <w:del w:id="17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做</w:delText>
              </w:r>
            </w:del>
            <w:ins w:id="17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敞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口套期收</w:t>
            </w:r>
            <w:del w:id="17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总</w:delText>
              </w:r>
            </w:del>
            <w:ins w:id="17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（损失以</w:t>
            </w:r>
            <w:del w:id="177" w:author="CCJK" w:date="2024-10-18T09:31:00Z">
              <w:r>
                <w:rPr>
                  <w:rFonts w:eastAsia="Arial Unicode MS"/>
                  <w:kern w:val="2"/>
                  <w:szCs w:val="20"/>
                  <w:lang w:eastAsia="zh-CN"/>
                </w:rPr>
                <w:delText>.</w:delText>
              </w:r>
            </w:del>
            <w:ins w:id="17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”号填列）</w:t>
              </w:r>
            </w:ins>
          </w:p>
        </w:tc>
      </w:tr>
      <w:tr w:rsidR="00A30568" w:rsidTr="00A30568">
        <w:trPr>
          <w:trHeight w:val="300"/>
          <w:trPrChange w:id="17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8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18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号堪伺）</w:delText>
              </w:r>
            </w:del>
            <w:ins w:id="182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#</w:t>
              </w:r>
            </w:ins>
          </w:p>
        </w:tc>
      </w:tr>
      <w:tr w:rsidR="00A30568" w:rsidTr="00A30568">
        <w:trPr>
          <w:trHeight w:val="300"/>
          <w:trPrChange w:id="18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8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公允价值</w:t>
            </w:r>
            <w:del w:id="18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跖检益（根失以号境</w:delText>
              </w:r>
            </w:del>
            <w:ins w:id="18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变动收益（损失以“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”号填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列）</w:t>
            </w:r>
          </w:p>
        </w:tc>
      </w:tr>
      <w:tr w:rsidR="00A30568" w:rsidTr="00A30568">
        <w:trPr>
          <w:trHeight w:val="300"/>
          <w:trPrChange w:id="18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8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信用</w:t>
            </w:r>
            <w:del w:id="18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充</w:delText>
              </w:r>
            </w:del>
            <w:ins w:id="19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值损失（</w:t>
            </w:r>
            <w:del w:id="19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搞失以号康</w:delText>
              </w:r>
            </w:del>
            <w:ins w:id="19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损失以“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”号填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列）</w:t>
            </w:r>
          </w:p>
        </w:tc>
      </w:tr>
      <w:tr w:rsidR="00A30568" w:rsidTr="00A30568">
        <w:trPr>
          <w:trHeight w:val="300"/>
          <w:trPrChange w:id="19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19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19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费产我值损失（根矢以号战</w:delText>
              </w:r>
            </w:del>
            <w:ins w:id="19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资产减值损失（损失以“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”号填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列）</w:t>
            </w:r>
          </w:p>
        </w:tc>
      </w:tr>
      <w:tr w:rsidR="00A30568" w:rsidTr="00A30568">
        <w:trPr>
          <w:trHeight w:val="300"/>
          <w:trPrChange w:id="19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19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19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谓</w:delText>
              </w:r>
            </w:del>
            <w:ins w:id="20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产处</w:t>
            </w:r>
            <w:ins w:id="20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置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收益（</w:t>
            </w:r>
            <w:del w:id="20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攒</w:delText>
              </w:r>
            </w:del>
            <w:ins w:id="20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损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失以</w:t>
            </w:r>
            <w:ins w:id="20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号填列）</w:t>
            </w:r>
          </w:p>
        </w:tc>
      </w:tr>
      <w:tr w:rsidR="00A30568" w:rsidTr="00A30568">
        <w:trPr>
          <w:trHeight w:val="300"/>
          <w:trPrChange w:id="20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06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三</w:t>
            </w:r>
            <w:del w:id="20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，曾业利用（亏慎以</w:delText>
              </w:r>
              <w:r>
                <w:rPr>
                  <w:rFonts w:eastAsia="Arial Unicode MS"/>
                  <w:kern w:val="2"/>
                  <w:szCs w:val="20"/>
                  <w:lang w:eastAsia="zh-CN"/>
                </w:rPr>
                <w:delText>-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号澳</w:delText>
              </w:r>
            </w:del>
            <w:ins w:id="20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、营业利润（亏损以“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”号填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列）</w:t>
            </w:r>
          </w:p>
        </w:tc>
      </w:tr>
      <w:tr w:rsidR="00A30568" w:rsidTr="00A30568">
        <w:trPr>
          <w:trHeight w:val="300"/>
          <w:trPrChange w:id="20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1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21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意</w:delText>
              </w:r>
            </w:del>
            <w:ins w:id="21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加：营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业外收入</w:t>
            </w:r>
          </w:p>
        </w:tc>
      </w:tr>
      <w:tr w:rsidR="00A30568" w:rsidTr="00A30568">
        <w:trPr>
          <w:trHeight w:val="300"/>
          <w:trPrChange w:id="21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1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21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利包（</w:delText>
              </w:r>
              <w:r>
                <w:rPr>
                  <w:rFonts w:eastAsia="Arial Unicode MS" w:hAnsi="Tahoma"/>
                  <w:kern w:val="2"/>
                  <w:szCs w:val="20"/>
                  <w:lang w:eastAsia="zh-CN"/>
                </w:rPr>
                <w:delText>”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总以号</w:delText>
              </w:r>
            </w:del>
            <w:ins w:id="21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四、利润总额（亏损总额以“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”号填列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）</w:t>
            </w:r>
          </w:p>
        </w:tc>
      </w:tr>
      <w:tr w:rsidR="00A30568" w:rsidTr="00A30568">
        <w:trPr>
          <w:trHeight w:val="300"/>
          <w:trPrChange w:id="21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1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五</w:t>
            </w:r>
            <w:del w:id="21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，冷利洞（净亏损以</w:delText>
              </w:r>
              <w:r>
                <w:rPr>
                  <w:rFonts w:eastAsia="Arial Unicode MS"/>
                  <w:kern w:val="2"/>
                  <w:szCs w:val="20"/>
                  <w:lang w:eastAsia="zh-CN"/>
                </w:rPr>
                <w:delText>---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号境死</w:delText>
              </w:r>
            </w:del>
            <w:ins w:id="22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、净利润（净亏损以“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”号填列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）</w:t>
            </w:r>
          </w:p>
        </w:tc>
      </w:tr>
      <w:tr w:rsidR="00A30568" w:rsidTr="00A30568">
        <w:trPr>
          <w:trHeight w:val="300"/>
          <w:trPrChange w:id="22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2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（一）按</w:t>
            </w:r>
            <w:del w:id="22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垃日符埃</w:delText>
              </w:r>
            </w:del>
            <w:ins w:id="22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经营持续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性分类</w:t>
            </w:r>
          </w:p>
        </w:tc>
      </w:tr>
      <w:tr w:rsidR="00A30568" w:rsidTr="00A30568">
        <w:trPr>
          <w:trHeight w:val="300"/>
          <w:trPrChange w:id="22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26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 w:bidi="ar"/>
              </w:rPr>
              <w:t>1</w:t>
            </w:r>
            <w:del w:id="22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片</w:delText>
              </w:r>
            </w:del>
            <w:ins w:id="228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.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持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续经营净利</w:t>
            </w:r>
            <w:del w:id="22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泡，序号册以</w:delText>
              </w:r>
              <w:r>
                <w:rPr>
                  <w:kern w:val="2"/>
                  <w:szCs w:val="20"/>
                  <w:lang w:eastAsia="zh-CN"/>
                </w:rPr>
                <w:delText>“</w:delText>
              </w:r>
              <w:r>
                <w:rPr>
                  <w:kern w:val="2"/>
                  <w:szCs w:val="20"/>
                  <w:lang w:eastAsia="zh-CN"/>
                </w:rPr>
                <w:delText>-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日</w:delText>
              </w:r>
            </w:del>
            <w:ins w:id="23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润（净亏损以“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填列）</w:t>
            </w:r>
          </w:p>
        </w:tc>
      </w:tr>
      <w:tr w:rsidR="00A30568" w:rsidTr="00A30568">
        <w:trPr>
          <w:trHeight w:val="300"/>
          <w:trPrChange w:id="23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3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 w:bidi="ar"/>
              </w:rPr>
              <w:t>2.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终止</w:t>
            </w:r>
            <w:del w:id="23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好公净利祸（冷粉以可列</w:delText>
              </w:r>
            </w:del>
            <w:ins w:id="23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经营净利润（净亏损以“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”号填列）</w:t>
              </w:r>
            </w:ins>
          </w:p>
        </w:tc>
      </w:tr>
      <w:tr w:rsidR="00A30568" w:rsidTr="00A30568">
        <w:trPr>
          <w:trHeight w:val="300"/>
          <w:trPrChange w:id="23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36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23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技</w:delText>
              </w:r>
            </w:del>
            <w:ins w:id="23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（二）按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所有权归属分</w:t>
            </w:r>
            <w:del w:id="23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父</w:delText>
              </w:r>
            </w:del>
            <w:ins w:id="24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类</w:t>
              </w:r>
            </w:ins>
          </w:p>
        </w:tc>
      </w:tr>
      <w:tr w:rsidR="00A30568" w:rsidTr="00A30568">
        <w:trPr>
          <w:trHeight w:val="300"/>
          <w:trPrChange w:id="24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4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24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母公即取东的净利炳（件</w:delText>
              </w:r>
              <w:r>
                <w:rPr>
                  <w:rFonts w:eastAsia="Arial Unicode MS" w:hAnsi="Tahoma"/>
                  <w:kern w:val="2"/>
                  <w:szCs w:val="20"/>
                  <w:lang w:eastAsia="zh-CN"/>
                </w:rPr>
                <w:delText>/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粗以</w:delText>
              </w:r>
              <w:r>
                <w:rPr>
                  <w:rFonts w:ascii="Meiryo UI" w:eastAsia="Meiryo UI" w:hAnsi="Meiryo UI" w:cs="Arial Unicode MS" w:hint="eastAsia"/>
                  <w:kern w:val="2"/>
                  <w:szCs w:val="20"/>
                  <w:lang w:eastAsia="zh-CN"/>
                </w:rPr>
                <w:delText>「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号机</w:delText>
              </w:r>
            </w:del>
            <w:ins w:id="244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1.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归属于母公司股东的净利润（净亏损以“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”号填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列）</w:t>
            </w:r>
          </w:p>
        </w:tc>
      </w:tr>
      <w:tr w:rsidR="00A30568" w:rsidTr="00A30568">
        <w:trPr>
          <w:trHeight w:val="300"/>
          <w:trPrChange w:id="24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46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 w:bidi="ar"/>
              </w:rPr>
              <w:lastRenderedPageBreak/>
              <w:t>2.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少</w:t>
            </w:r>
            <w:del w:id="24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故股东柏心（岁有加以</w:delText>
              </w:r>
              <w:r>
                <w:rPr>
                  <w:kern w:val="2"/>
                  <w:szCs w:val="20"/>
                  <w:lang w:eastAsia="zh-CN"/>
                </w:rPr>
                <w:delText>-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墙</w:delText>
              </w:r>
            </w:del>
            <w:ins w:id="24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数股东损益（净亏损以“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”号填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列）</w:t>
            </w:r>
          </w:p>
        </w:tc>
      </w:tr>
      <w:tr w:rsidR="00A30568" w:rsidTr="00A30568">
        <w:trPr>
          <w:trHeight w:val="300"/>
          <w:trPrChange w:id="24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50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六、其他</w:t>
            </w:r>
            <w:del w:id="25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除合收会</w:delText>
              </w:r>
            </w:del>
            <w:ins w:id="25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综合收益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的税后净</w:t>
            </w:r>
            <w:ins w:id="25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额</w:t>
              </w:r>
            </w:ins>
          </w:p>
        </w:tc>
      </w:tr>
      <w:tr w:rsidR="00A30568" w:rsidTr="00A30568">
        <w:trPr>
          <w:trHeight w:val="300"/>
          <w:trPrChange w:id="25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5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（一）</w:t>
            </w:r>
            <w:del w:id="25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日阿</w:delText>
              </w:r>
            </w:del>
            <w:ins w:id="25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归属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母公司所有</w:t>
            </w:r>
            <w:del w:id="25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益的几</w:delText>
              </w:r>
            </w:del>
            <w:ins w:id="25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者的其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他综合收益的税</w:t>
            </w:r>
            <w:del w:id="26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腐冷</w:delText>
              </w:r>
            </w:del>
            <w:ins w:id="26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后净额</w:t>
              </w:r>
            </w:ins>
          </w:p>
        </w:tc>
      </w:tr>
      <w:tr w:rsidR="00A30568" w:rsidTr="00A30568">
        <w:trPr>
          <w:trHeight w:val="300"/>
          <w:trPrChange w:id="26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6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 w:bidi="ar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不能</w:t>
            </w:r>
            <w:del w:id="26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事分突遇损益的其枪券令收获</w:delText>
              </w:r>
            </w:del>
            <w:ins w:id="26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重分类进损益的其他综合收益</w:t>
              </w:r>
            </w:ins>
          </w:p>
        </w:tc>
      </w:tr>
      <w:tr w:rsidR="00A30568" w:rsidTr="00A30568">
        <w:trPr>
          <w:trHeight w:val="300"/>
          <w:trPrChange w:id="26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6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 w:bidi="ar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）</w:t>
            </w:r>
            <w:del w:id="26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血新计盘</w:delText>
              </w:r>
            </w:del>
            <w:ins w:id="26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重新计量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设定受</w:t>
            </w:r>
            <w:ins w:id="27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益计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划变动</w:t>
            </w:r>
            <w:ins w:id="27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额</w:t>
              </w:r>
            </w:ins>
          </w:p>
        </w:tc>
      </w:tr>
      <w:tr w:rsidR="00A30568" w:rsidTr="00A30568">
        <w:trPr>
          <w:trHeight w:val="300"/>
          <w:trPrChange w:id="27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7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274" w:author="CCJK" w:date="2024-10-18T09:31:00Z">
              <w:r>
                <w:rPr>
                  <w:kern w:val="2"/>
                  <w:szCs w:val="20"/>
                  <w:lang w:eastAsia="zh-CN"/>
                </w:rPr>
                <w:delText>(2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）权祖法下不低打布励的他优合枚</w:delText>
              </w:r>
            </w:del>
            <w:ins w:id="27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2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）权益法下不能转损益的其他综合收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益</w:t>
            </w:r>
          </w:p>
        </w:tc>
      </w:tr>
      <w:tr w:rsidR="00A30568" w:rsidTr="00A30568">
        <w:trPr>
          <w:trHeight w:val="300"/>
          <w:trPrChange w:id="27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7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278" w:author="CCJK" w:date="2024-10-18T09:31:00Z">
              <w:r>
                <w:rPr>
                  <w:kern w:val="2"/>
                  <w:szCs w:val="20"/>
                  <w:lang w:eastAsia="zh-CN"/>
                </w:rPr>
                <w:delText>(</w:delText>
              </w:r>
            </w:del>
            <w:ins w:id="27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</w:ins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 w:bidi="ar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）其他权</w:t>
            </w:r>
            <w:del w:id="28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此只极俗公允侪值受功</w:delText>
              </w:r>
            </w:del>
            <w:ins w:id="28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益工具投资公允价值变动</w:t>
              </w:r>
            </w:ins>
          </w:p>
        </w:tc>
      </w:tr>
      <w:tr w:rsidR="00A30568" w:rsidTr="00A30568">
        <w:trPr>
          <w:trHeight w:val="300"/>
          <w:trPrChange w:id="28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8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（</w:t>
            </w:r>
            <w:del w:id="284" w:author="CCJK" w:date="2024-10-18T09:31:00Z">
              <w:r>
                <w:rPr>
                  <w:rFonts w:eastAsia="Arial Unicode MS" w:hAnsi="Tahoma"/>
                  <w:kern w:val="2"/>
                  <w:szCs w:val="20"/>
                  <w:lang w:eastAsia="zh-CN"/>
                </w:rPr>
                <w:delText>&lt;</w:delText>
              </w:r>
            </w:del>
            <w:ins w:id="285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4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）企业自</w:t>
            </w:r>
            <w:del w:id="28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翁信川风崎公允值斐功</w:delText>
              </w:r>
            </w:del>
            <w:ins w:id="28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身信用风险公允值变动</w:t>
              </w:r>
            </w:ins>
          </w:p>
        </w:tc>
      </w:tr>
      <w:tr w:rsidR="00A30568" w:rsidTr="00A30568">
        <w:trPr>
          <w:trHeight w:val="300"/>
          <w:trPrChange w:id="28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8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（</w:t>
            </w:r>
            <w:del w:id="290" w:author="CCJK" w:date="2024-10-18T09:31:00Z">
              <w:r>
                <w:rPr>
                  <w:rFonts w:eastAsia="Arial Unicode MS" w:hAnsi="Tahoma"/>
                  <w:kern w:val="2"/>
                  <w:szCs w:val="20"/>
                </w:rPr>
                <w:delText>S</w:delText>
              </w:r>
            </w:del>
            <w:ins w:id="291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5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）其他</w:t>
            </w:r>
          </w:p>
        </w:tc>
      </w:tr>
      <w:tr w:rsidR="00A30568" w:rsidTr="00A30568">
        <w:trPr>
          <w:trHeight w:val="300"/>
          <w:trPrChange w:id="29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29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 w:bidi="ar"/>
              </w:rPr>
              <w:t>2.</w:t>
            </w:r>
            <w:del w:id="29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轿分次运报必的其蛆峰台政</w:delText>
              </w:r>
            </w:del>
            <w:ins w:id="29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将重分类进损益的其他综合收益</w:t>
              </w:r>
            </w:ins>
          </w:p>
        </w:tc>
      </w:tr>
      <w:tr w:rsidR="00A30568" w:rsidTr="00A30568">
        <w:trPr>
          <w:trHeight w:val="300"/>
          <w:trPrChange w:id="29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29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 w:bidi="ar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）权</w:t>
            </w:r>
            <w:ins w:id="29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益法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下可</w:t>
            </w:r>
            <w:del w:id="29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用粘的他然</w:delText>
              </w:r>
            </w:del>
            <w:ins w:id="30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转损益的其他综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合收</w:t>
            </w:r>
            <w:ins w:id="30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益</w:t>
              </w:r>
            </w:ins>
          </w:p>
        </w:tc>
      </w:tr>
      <w:tr w:rsidR="00A30568" w:rsidTr="00A30568">
        <w:trPr>
          <w:trHeight w:val="300"/>
          <w:trPrChange w:id="30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0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04" w:author="CCJK" w:date="2024-10-18T09:31:00Z">
              <w:r>
                <w:rPr>
                  <w:kern w:val="2"/>
                  <w:szCs w:val="20"/>
                  <w:lang w:eastAsia="zh-CN"/>
                </w:rPr>
                <w:delText>(2)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我</w:delText>
              </w:r>
            </w:del>
            <w:ins w:id="30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2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）其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他债权投</w:t>
            </w:r>
            <w:del w:id="30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使</w:delText>
              </w:r>
            </w:del>
            <w:ins w:id="30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公允价值</w:t>
            </w:r>
            <w:del w:id="30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受</w:delText>
              </w:r>
            </w:del>
            <w:ins w:id="30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变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动</w:t>
            </w:r>
          </w:p>
        </w:tc>
      </w:tr>
      <w:tr w:rsidR="00A30568" w:rsidTr="00A30568">
        <w:trPr>
          <w:trHeight w:val="300"/>
          <w:trPrChange w:id="31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1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12" w:author="CCJK" w:date="2024-10-18T09:31:00Z">
              <w:r>
                <w:rPr>
                  <w:kern w:val="2"/>
                  <w:szCs w:val="20"/>
                  <w:lang w:eastAsia="zh-CN"/>
                </w:rPr>
                <w:delText>(3)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可供由告金融冬产公允价位变动的总</w:delText>
              </w:r>
            </w:del>
            <w:ins w:id="31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3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）可供出售金融资产公允价值变动损益</w:t>
              </w:r>
            </w:ins>
          </w:p>
        </w:tc>
      </w:tr>
      <w:tr w:rsidR="00A30568" w:rsidTr="00A30568">
        <w:trPr>
          <w:trHeight w:val="300"/>
          <w:trPrChange w:id="31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1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16" w:author="CCJK" w:date="2024-10-18T09:31:00Z">
              <w:r>
                <w:rPr>
                  <w:kern w:val="2"/>
                  <w:szCs w:val="20"/>
                  <w:lang w:eastAsia="zh-CN"/>
                </w:rPr>
                <w:delText>(4)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电产型分突入其他修合收效的令成</w:delText>
              </w:r>
            </w:del>
            <w:ins w:id="31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4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）金融资产重分类计入其他综合收益的金额</w:t>
              </w:r>
            </w:ins>
          </w:p>
        </w:tc>
      </w:tr>
      <w:tr w:rsidR="00A30568" w:rsidTr="00A30568">
        <w:trPr>
          <w:trHeight w:val="300"/>
          <w:trPrChange w:id="31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1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20" w:author="CCJK" w:date="2024-10-18T09:31:00Z">
              <w:r>
                <w:rPr>
                  <w:kern w:val="2"/>
                  <w:szCs w:val="20"/>
                  <w:lang w:eastAsia="zh-CN"/>
                </w:rPr>
                <w:delText>(5)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触有至到期投侥分差为可供出怡启眼负产搔势</w:delText>
              </w:r>
            </w:del>
            <w:ins w:id="32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5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）持有至到期投资重分类为可供出售金融资产损益</w:t>
              </w:r>
            </w:ins>
          </w:p>
        </w:tc>
      </w:tr>
      <w:tr w:rsidR="00A30568" w:rsidTr="00A30568">
        <w:trPr>
          <w:trHeight w:val="300"/>
          <w:trPrChange w:id="32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2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24" w:author="CCJK" w:date="2024-10-18T09:31:00Z">
              <w:r>
                <w:rPr>
                  <w:kern w:val="2"/>
                  <w:szCs w:val="20"/>
                  <w:lang w:eastAsia="zh-CN"/>
                </w:rPr>
                <w:delText>(6)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奥债权投忙用枝依常</w:delText>
              </w:r>
            </w:del>
            <w:ins w:id="32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6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）其他债权投资信用减值准备</w:t>
              </w:r>
            </w:ins>
          </w:p>
        </w:tc>
      </w:tr>
      <w:tr w:rsidR="00A30568" w:rsidTr="00A30568">
        <w:trPr>
          <w:trHeight w:val="300"/>
          <w:trPrChange w:id="32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2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28" w:author="CCJK" w:date="2024-10-18T09:31:00Z">
              <w:r>
                <w:rPr>
                  <w:kern w:val="2"/>
                  <w:szCs w:val="20"/>
                  <w:lang w:eastAsia="zh-CN"/>
                </w:rPr>
                <w:delText>(7)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现合施伊套期必事皮命液保期格曲</w:delText>
              </w:r>
            </w:del>
            <w:ins w:id="32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7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）现金流量套期储备（现金流量套期损益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的有效部分）</w:t>
            </w:r>
          </w:p>
        </w:tc>
      </w:tr>
      <w:tr w:rsidR="00A30568" w:rsidTr="00A30568">
        <w:trPr>
          <w:trHeight w:val="300"/>
          <w:trPrChange w:id="33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3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32" w:author="CCJK" w:date="2024-10-18T09:31:00Z">
              <w:r>
                <w:rPr>
                  <w:kern w:val="2"/>
                  <w:szCs w:val="20"/>
                  <w:lang w:eastAsia="zh-CN"/>
                </w:rPr>
                <w:delText>(8)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外用财务报衣折停</w:delText>
              </w:r>
            </w:del>
            <w:ins w:id="33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8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）外币财务报表折算差额</w:t>
              </w:r>
            </w:ins>
          </w:p>
        </w:tc>
      </w:tr>
      <w:tr w:rsidR="00A30568" w:rsidTr="00A30568">
        <w:trPr>
          <w:trHeight w:val="300"/>
          <w:trPrChange w:id="33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3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336" w:author="CCJK" w:date="2024-10-18T09:31:00Z">
              <w:r>
                <w:rPr>
                  <w:kern w:val="2"/>
                  <w:szCs w:val="20"/>
                </w:rPr>
                <w:delText>(9)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其也</w:delText>
              </w:r>
            </w:del>
            <w:ins w:id="33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9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）其他</w:t>
              </w:r>
            </w:ins>
          </w:p>
        </w:tc>
      </w:tr>
      <w:tr w:rsidR="00A30568" w:rsidTr="00A30568">
        <w:trPr>
          <w:trHeight w:val="300"/>
          <w:trPrChange w:id="33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39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40" w:author="CCJK" w:date="2024-10-18T09:31:00Z">
              <w:r>
                <w:rPr>
                  <w:kern w:val="2"/>
                  <w:szCs w:val="20"/>
                  <w:lang w:eastAsia="zh-CN"/>
                </w:rPr>
                <w:delText>(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二）干少敏原的他歌台收找的校后抄蚊</w:delText>
              </w:r>
            </w:del>
            <w:ins w:id="34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（二）归属于少数股东的其他综合收益的税后净额</w:t>
              </w:r>
            </w:ins>
          </w:p>
        </w:tc>
      </w:tr>
      <w:tr w:rsidR="00A30568" w:rsidTr="00A30568">
        <w:trPr>
          <w:trHeight w:val="300"/>
          <w:trPrChange w:id="34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4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七、</w:t>
            </w:r>
            <w:del w:id="34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合做总总</w:delText>
              </w:r>
            </w:del>
            <w:ins w:id="34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综合收益总额</w:t>
              </w:r>
            </w:ins>
          </w:p>
        </w:tc>
      </w:tr>
      <w:tr w:rsidR="00A30568" w:rsidTr="00A30568">
        <w:trPr>
          <w:trHeight w:val="300"/>
          <w:trPrChange w:id="34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4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4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于田公司收朱的综收接</w:delText>
              </w:r>
            </w:del>
            <w:ins w:id="34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（一）归属于母公司股东的综合收益总额</w:t>
              </w:r>
            </w:ins>
          </w:p>
        </w:tc>
      </w:tr>
      <w:tr w:rsidR="00A30568" w:rsidTr="00A30568">
        <w:trPr>
          <w:trHeight w:val="300"/>
          <w:trPrChange w:id="35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5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52" w:author="CCJK" w:date="2024-10-18T09:31:00Z">
              <w:r>
                <w:rPr>
                  <w:kern w:val="2"/>
                  <w:szCs w:val="20"/>
                  <w:lang w:eastAsia="zh-CN"/>
                </w:rPr>
                <w:delText>(</w:delText>
              </w:r>
            </w:del>
            <w:ins w:id="35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（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二）归</w:t>
            </w:r>
            <w:ins w:id="35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属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于少</w:t>
            </w:r>
            <w:del w:id="35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敏股东的麻合收由</w:delText>
              </w:r>
            </w:del>
            <w:ins w:id="35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数股东的综合收益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总额</w:t>
            </w:r>
          </w:p>
        </w:tc>
      </w:tr>
      <w:tr w:rsidR="00A30568" w:rsidTr="00A30568">
        <w:trPr>
          <w:trHeight w:val="300"/>
          <w:trPrChange w:id="35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58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35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眩收</w:delText>
              </w:r>
            </w:del>
            <w:ins w:id="36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八、每股收益</w:t>
              </w:r>
            </w:ins>
          </w:p>
        </w:tc>
      </w:tr>
      <w:tr w:rsidR="00A30568" w:rsidTr="00A30568">
        <w:trPr>
          <w:trHeight w:val="300"/>
          <w:trPrChange w:id="36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62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（</w:t>
            </w:r>
            <w:del w:id="363" w:author="CCJK" w:date="2024-10-18T09:31:00Z">
              <w:r>
                <w:rPr>
                  <w:rFonts w:eastAsia="Arial Unicode MS"/>
                  <w:kern w:val="2"/>
                  <w:szCs w:val="20"/>
                </w:rPr>
                <w:delText>-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）基本抵股收看而般</w:delText>
              </w:r>
            </w:del>
            <w:ins w:id="36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一）基本每股收益（元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/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股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）</w:t>
            </w:r>
          </w:p>
        </w:tc>
      </w:tr>
      <w:tr w:rsidR="00A30568" w:rsidTr="00A30568">
        <w:trPr>
          <w:trHeight w:val="300"/>
          <w:trPrChange w:id="36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66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（二）</w:t>
            </w:r>
            <w:del w:id="36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疑得每股收翻</w:delText>
              </w:r>
            </w:del>
            <w:ins w:id="36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稀释每股收益（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元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 w:bidi="ar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股）</w:t>
            </w:r>
          </w:p>
        </w:tc>
      </w:tr>
      <w:tr w:rsidR="00A30568" w:rsidTr="00A30568">
        <w:trPr>
          <w:trHeight w:val="300"/>
          <w:trPrChange w:id="36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7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lastRenderedPageBreak/>
              <w:t>本</w:t>
            </w:r>
            <w:del w:id="37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血合痴</w:delText>
              </w:r>
            </w:del>
            <w:ins w:id="37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期金额</w:t>
              </w:r>
            </w:ins>
          </w:p>
        </w:tc>
      </w:tr>
      <w:tr w:rsidR="00A30568" w:rsidTr="00A30568">
        <w:trPr>
          <w:trHeight w:val="300"/>
          <w:trPrChange w:id="37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7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ins w:id="37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金额单位：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人民币元</w:t>
            </w:r>
            <w:ins w:id="376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///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上期金</w:t>
            </w:r>
            <w:del w:id="37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项</w:delText>
              </w:r>
            </w:del>
            <w:ins w:id="37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额</w:t>
              </w:r>
            </w:ins>
          </w:p>
        </w:tc>
      </w:tr>
      <w:tr w:rsidR="00A30568" w:rsidTr="00A30568">
        <w:trPr>
          <w:trHeight w:val="300"/>
          <w:trPrChange w:id="37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tcPrChange w:id="38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8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隼族动产车的般注孤别</w:delText>
              </w:r>
              <w:r>
                <w:rPr>
                  <w:rFonts w:eastAsia="Arial Unicode MS" w:hAnsi="Tahoma"/>
                  <w:kern w:val="2"/>
                  <w:szCs w:val="20"/>
                  <w:lang w:eastAsia="zh-CN"/>
                </w:rPr>
                <w:delText>:</w:delText>
              </w:r>
            </w:del>
            <w:ins w:id="38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一、经营活动产生的现金流量：</w:t>
              </w:r>
            </w:ins>
          </w:p>
        </w:tc>
      </w:tr>
      <w:tr w:rsidR="00A30568" w:rsidTr="00A30568">
        <w:trPr>
          <w:trHeight w:val="300"/>
          <w:trPrChange w:id="38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tcPrChange w:id="38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85" w:author="CCJK" w:date="2024-10-18T09:31:00Z">
              <w:r>
                <w:rPr>
                  <w:kern w:val="2"/>
                  <w:szCs w:val="20"/>
                  <w:lang w:eastAsia="zh-CN"/>
                </w:rPr>
                <w:delText>VGBHTY</w:delText>
              </w:r>
            </w:del>
            <w:ins w:id="38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销售商品、提供劳务收到的现金</w:t>
              </w:r>
            </w:ins>
          </w:p>
        </w:tc>
      </w:tr>
      <w:tr w:rsidR="00A30568" w:rsidTr="00A30568">
        <w:trPr>
          <w:trHeight w:val="300"/>
          <w:trPrChange w:id="38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8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38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嵯均婢整</w:delText>
              </w:r>
            </w:del>
            <w:ins w:id="39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收到的税费返还</w:t>
              </w:r>
            </w:ins>
          </w:p>
        </w:tc>
      </w:tr>
      <w:tr w:rsidR="00A30568" w:rsidTr="00A30568">
        <w:trPr>
          <w:trHeight w:val="300"/>
          <w:trPrChange w:id="39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39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9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女豆他写亟普酒</w:delText>
              </w:r>
            </w:del>
            <w:ins w:id="39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收到其他与经营活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动有关的</w:t>
            </w:r>
            <w:del w:id="39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风</w:delText>
              </w:r>
            </w:del>
            <w:ins w:id="39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现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金</w:t>
            </w:r>
          </w:p>
        </w:tc>
      </w:tr>
      <w:tr w:rsidR="00A30568" w:rsidTr="00A30568">
        <w:trPr>
          <w:trHeight w:val="300"/>
          <w:trPrChange w:id="39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39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39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一也髓甜雕期小匠</w:delText>
              </w:r>
            </w:del>
            <w:ins w:id="40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经营活动现金流入小计</w:t>
              </w:r>
            </w:ins>
          </w:p>
        </w:tc>
      </w:tr>
      <w:tr w:rsidR="00A30568" w:rsidTr="00A30568">
        <w:trPr>
          <w:trHeight w:val="300"/>
          <w:trPrChange w:id="40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0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40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里话用品</w:delText>
              </w:r>
              <w:r>
                <w:rPr>
                  <w:rFonts w:ascii="Meiryo UI" w:eastAsia="Meiryo UI" w:hAnsi="Meiryo UI" w:cs="Arial Unicode MS" w:hint="eastAsia"/>
                  <w:kern w:val="2"/>
                  <w:szCs w:val="20"/>
                  <w:lang w:eastAsia="zh-CN"/>
                </w:rPr>
                <w:delText>、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瘠受茅务麴</w:delText>
              </w:r>
            </w:del>
            <w:ins w:id="40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购买商品、接受劳务收到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的现</w:t>
            </w:r>
            <w:ins w:id="40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金</w:t>
              </w:r>
            </w:ins>
          </w:p>
        </w:tc>
      </w:tr>
      <w:tr w:rsidR="00A30568" w:rsidTr="00A30568">
        <w:trPr>
          <w:trHeight w:val="300"/>
          <w:trPrChange w:id="40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0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支付给职工以</w:t>
            </w:r>
            <w:del w:id="40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瓦为缸戋仔</w:delText>
              </w:r>
            </w:del>
            <w:ins w:id="40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及为职工支付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的现金</w:t>
            </w:r>
          </w:p>
        </w:tc>
      </w:tr>
      <w:tr w:rsidR="00A30568" w:rsidTr="00A30568">
        <w:trPr>
          <w:trHeight w:val="300"/>
          <w:trPrChange w:id="41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1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41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雄食整修藜山</w:delText>
              </w:r>
            </w:del>
            <w:ins w:id="41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支付的各项税费</w:t>
              </w:r>
            </w:ins>
          </w:p>
        </w:tc>
      </w:tr>
      <w:tr w:rsidR="00A30568" w:rsidTr="00A30568">
        <w:trPr>
          <w:trHeight w:val="300"/>
          <w:trPrChange w:id="41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1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支付其</w:t>
            </w:r>
            <w:del w:id="41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屿经营活喜声差但整</w:delText>
              </w:r>
            </w:del>
            <w:ins w:id="41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他与经营活动有关的现金</w:t>
              </w:r>
            </w:ins>
          </w:p>
        </w:tc>
      </w:tr>
      <w:tr w:rsidR="00A30568" w:rsidTr="00A30568">
        <w:trPr>
          <w:trHeight w:val="300"/>
          <w:trPrChange w:id="41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tcPrChange w:id="419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420" w:author="CCJK" w:date="2024-10-18T09:31:00Z">
              <w:r>
                <w:rPr>
                  <w:kern w:val="2"/>
                  <w:szCs w:val="20"/>
                  <w:lang w:eastAsia="zh-CN"/>
                </w:rPr>
                <w:delText>VGFTYHJU</w:delText>
              </w:r>
            </w:del>
            <w:ins w:id="42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经营活动现金流出小计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///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经营活动产生的现金流量净额</w:t>
              </w:r>
            </w:ins>
          </w:p>
        </w:tc>
      </w:tr>
      <w:tr w:rsidR="00A30568" w:rsidTr="00A30568">
        <w:trPr>
          <w:trHeight w:val="300"/>
          <w:trPrChange w:id="42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tcPrChange w:id="42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424" w:author="CCJK" w:date="2024-10-18T09:31:00Z">
              <w:r>
                <w:rPr>
                  <w:kern w:val="2"/>
                  <w:szCs w:val="20"/>
                  <w:lang w:eastAsia="zh-CN"/>
                </w:rPr>
                <w:delText>VFDSCXRT</w:delText>
              </w:r>
            </w:del>
            <w:ins w:id="42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二、投资活动产生的现金流量：</w:t>
              </w:r>
            </w:ins>
          </w:p>
        </w:tc>
      </w:tr>
      <w:tr w:rsidR="00A30568" w:rsidTr="00A30568">
        <w:trPr>
          <w:trHeight w:val="300"/>
          <w:trPrChange w:id="42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tcPrChange w:id="42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428" w:author="CCJK" w:date="2024-10-18T09:31:00Z">
              <w:r>
                <w:rPr>
                  <w:kern w:val="2"/>
                  <w:szCs w:val="20"/>
                </w:rPr>
                <w:delText>PLOKIJNBH</w:delText>
              </w:r>
            </w:del>
            <w:ins w:id="42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收回投资收到的现金</w:t>
              </w:r>
            </w:ins>
          </w:p>
        </w:tc>
      </w:tr>
      <w:tr w:rsidR="00A30568" w:rsidTr="00A30568">
        <w:trPr>
          <w:trHeight w:val="300"/>
          <w:trPrChange w:id="43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3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43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组叫墨更收到啊理域</w:delText>
              </w:r>
            </w:del>
            <w:ins w:id="43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取得投资收益收到的现金</w:t>
              </w:r>
            </w:ins>
          </w:p>
        </w:tc>
      </w:tr>
      <w:tr w:rsidR="00A30568" w:rsidTr="00A30568">
        <w:trPr>
          <w:trHeight w:val="300"/>
          <w:trPrChange w:id="43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3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处</w:t>
            </w:r>
            <w:del w:id="43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皆固定置之，无症雨</w:delText>
              </w:r>
            </w:del>
            <w:ins w:id="43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置固定资产、无形资产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和其他长期资产收回的现金净额</w:t>
            </w:r>
          </w:p>
        </w:tc>
      </w:tr>
      <w:tr w:rsidR="00A30568" w:rsidTr="00A30568">
        <w:trPr>
          <w:trHeight w:val="300"/>
          <w:trPrChange w:id="43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3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44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放</w:delText>
              </w:r>
            </w:del>
            <w:ins w:id="44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处置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子公司及</w:t>
            </w:r>
            <w:del w:id="44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具裾昔亚单位收两须金净最</w:delText>
              </w:r>
            </w:del>
            <w:ins w:id="44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其他营业单位收到的现金净额</w:t>
              </w:r>
            </w:ins>
          </w:p>
        </w:tc>
      </w:tr>
      <w:tr w:rsidR="00A30568" w:rsidTr="00A30568">
        <w:trPr>
          <w:trHeight w:val="300"/>
          <w:trPrChange w:id="44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4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收到其他与投</w:t>
            </w:r>
            <w:del w:id="44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费</w:delText>
              </w:r>
            </w:del>
            <w:ins w:id="44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活动有关的现金</w:t>
            </w:r>
          </w:p>
        </w:tc>
      </w:tr>
      <w:tr w:rsidR="00A30568" w:rsidTr="00A30568">
        <w:trPr>
          <w:trHeight w:val="300"/>
          <w:trPrChange w:id="44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4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投</w:t>
            </w:r>
            <w:del w:id="45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费</w:delText>
              </w:r>
            </w:del>
            <w:ins w:id="45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活动现金</w:t>
            </w:r>
            <w:del w:id="45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涌</w:delText>
              </w:r>
            </w:del>
            <w:ins w:id="45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入小计</w:t>
            </w:r>
          </w:p>
        </w:tc>
      </w:tr>
      <w:tr w:rsidR="00A30568" w:rsidTr="00A30568">
        <w:trPr>
          <w:trHeight w:val="300"/>
          <w:trPrChange w:id="45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5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45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四理</w:delText>
              </w:r>
            </w:del>
            <w:ins w:id="45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购建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固定资产</w:t>
            </w:r>
            <w:del w:id="458" w:author="CCJK" w:date="2024-10-18T09:31:00Z">
              <w:r>
                <w:rPr>
                  <w:rFonts w:eastAsia="Arial Unicode MS"/>
                  <w:kern w:val="2"/>
                  <w:szCs w:val="20"/>
                  <w:lang w:eastAsia="zh-CN"/>
                </w:rPr>
                <w:delText>,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无形论产和具砾崩</w:delText>
              </w:r>
            </w:del>
            <w:ins w:id="45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、无形资产和其他长期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资产支付的现金</w:t>
            </w:r>
          </w:p>
        </w:tc>
      </w:tr>
      <w:tr w:rsidR="00A30568" w:rsidTr="00A30568">
        <w:trPr>
          <w:trHeight w:val="300"/>
          <w:trPrChange w:id="46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6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投</w:t>
            </w:r>
            <w:del w:id="46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奋</w:delText>
              </w:r>
            </w:del>
            <w:ins w:id="46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支付的现金</w:t>
            </w:r>
          </w:p>
        </w:tc>
      </w:tr>
      <w:tr w:rsidR="00A30568" w:rsidTr="00A30568">
        <w:trPr>
          <w:trHeight w:val="300"/>
          <w:trPrChange w:id="46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6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46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蛹子公司反其他菖业要</w:delText>
              </w:r>
            </w:del>
            <w:ins w:id="46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取得子公司及其他营业单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位支付的现金净额</w:t>
            </w:r>
          </w:p>
        </w:tc>
      </w:tr>
      <w:tr w:rsidR="00A30568" w:rsidTr="00A30568">
        <w:trPr>
          <w:trHeight w:val="300"/>
          <w:trPrChange w:id="46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6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支</w:t>
            </w:r>
            <w:del w:id="47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才狂他煞贺活动有笑他</w:delText>
              </w:r>
            </w:del>
            <w:ins w:id="47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付其他与投资活动有关的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现金</w:t>
            </w:r>
          </w:p>
        </w:tc>
      </w:tr>
      <w:tr w:rsidR="00A30568" w:rsidTr="00A30568">
        <w:trPr>
          <w:trHeight w:val="300"/>
          <w:trPrChange w:id="47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7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47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醉魂嬷金幽</w:delText>
              </w:r>
            </w:del>
            <w:ins w:id="47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投资活动现金流出小计</w:t>
              </w:r>
            </w:ins>
          </w:p>
        </w:tc>
      </w:tr>
      <w:tr w:rsidR="00A30568" w:rsidTr="00A30568">
        <w:trPr>
          <w:trHeight w:val="300"/>
          <w:trPrChange w:id="47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7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47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挚齿竭严输血金流域</w:delText>
              </w:r>
            </w:del>
            <w:ins w:id="47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投资活动产生的现金流量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净额</w:t>
            </w:r>
          </w:p>
        </w:tc>
      </w:tr>
      <w:tr w:rsidR="00A30568" w:rsidTr="00A30568">
        <w:trPr>
          <w:trHeight w:val="300"/>
          <w:trPrChange w:id="48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8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三</w:t>
            </w:r>
            <w:del w:id="48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眼静产隼就尊蛮流底</w:delText>
              </w:r>
            </w:del>
            <w:ins w:id="48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、筹资活动产生的现金流量：</w:t>
              </w:r>
            </w:ins>
          </w:p>
        </w:tc>
      </w:tr>
      <w:tr w:rsidR="00A30568" w:rsidTr="00A30568">
        <w:trPr>
          <w:trHeight w:val="300"/>
          <w:trPrChange w:id="48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8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lastRenderedPageBreak/>
              <w:t>吸</w:t>
            </w:r>
            <w:del w:id="48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颇资骷频</w:delText>
              </w:r>
            </w:del>
            <w:ins w:id="48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收投资收到的现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金</w:t>
            </w:r>
          </w:p>
        </w:tc>
      </w:tr>
      <w:tr w:rsidR="00A30568" w:rsidTr="00A30568">
        <w:trPr>
          <w:trHeight w:val="300"/>
          <w:trPrChange w:id="48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89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49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真申：</w:delText>
              </w:r>
            </w:del>
            <w:ins w:id="49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其中：子公司吸收少数股东投资收到的现金</w:t>
              </w:r>
            </w:ins>
          </w:p>
        </w:tc>
      </w:tr>
      <w:tr w:rsidR="00A30568" w:rsidTr="00A30568">
        <w:trPr>
          <w:trHeight w:val="300"/>
          <w:trPrChange w:id="49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49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49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戚市</w:delText>
              </w:r>
            </w:del>
            <w:ins w:id="49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取得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借款收到的</w:t>
            </w:r>
            <w:del w:id="49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瘫</w:delText>
              </w:r>
            </w:del>
            <w:ins w:id="49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现金</w:t>
              </w:r>
            </w:ins>
          </w:p>
        </w:tc>
      </w:tr>
      <w:tr w:rsidR="00A30568" w:rsidTr="00A30568">
        <w:trPr>
          <w:trHeight w:val="300"/>
          <w:trPrChange w:id="49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499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50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政到玉他写密变活新</w:delText>
              </w:r>
            </w:del>
            <w:ins w:id="50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收到其他与筹资活动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有关的现金</w:t>
            </w:r>
          </w:p>
        </w:tc>
      </w:tr>
      <w:tr w:rsidR="00A30568" w:rsidTr="00A30568">
        <w:trPr>
          <w:trHeight w:val="300"/>
          <w:trPrChange w:id="50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0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50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瞬活荀现态</w:delText>
              </w:r>
            </w:del>
            <w:ins w:id="50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筹资活动现金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流入小计</w:t>
            </w:r>
          </w:p>
        </w:tc>
      </w:tr>
      <w:tr w:rsidR="00A30568" w:rsidTr="00A30568">
        <w:trPr>
          <w:trHeight w:val="300"/>
          <w:trPrChange w:id="50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0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偿还</w:t>
            </w:r>
            <w:del w:id="50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日</w:delText>
              </w:r>
            </w:del>
            <w:ins w:id="50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债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务支付的现金</w:t>
            </w:r>
            <w:del w:id="510" w:author="CCJK" w:date="2024-10-18T09:31:00Z">
              <w:r>
                <w:rPr>
                  <w:rFonts w:eastAsia="Arial Unicode MS"/>
                  <w:kern w:val="2"/>
                  <w:szCs w:val="20"/>
                </w:rPr>
                <w:delText>.</w:delText>
              </w:r>
            </w:del>
          </w:p>
        </w:tc>
      </w:tr>
      <w:tr w:rsidR="00A30568" w:rsidTr="00A30568">
        <w:trPr>
          <w:trHeight w:val="300"/>
          <w:trPrChange w:id="51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12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51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芬品赛刘祠或制</w:delText>
              </w:r>
              <w:r>
                <w:rPr>
                  <w:rFonts w:eastAsia="Arial Unicode MS" w:hAnsi="Tahoma"/>
                  <w:kern w:val="2"/>
                  <w:szCs w:val="20"/>
                  <w:lang w:eastAsia="zh-CN"/>
                </w:rPr>
                <w:delText>;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制</w:delText>
              </w:r>
            </w:del>
            <w:ins w:id="51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分配股利、利润或偿付利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息支付的现金</w:t>
            </w:r>
          </w:p>
        </w:tc>
      </w:tr>
      <w:tr w:rsidR="00A30568" w:rsidTr="00A30568">
        <w:trPr>
          <w:trHeight w:val="300"/>
          <w:trPrChange w:id="51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16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51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复中</w:delText>
              </w:r>
              <w:r>
                <w:rPr>
                  <w:rFonts w:eastAsia="Arial Unicode MS" w:hAnsi="Tahoma"/>
                  <w:kern w:val="2"/>
                  <w:szCs w:val="20"/>
                  <w:lang w:eastAsia="zh-CN"/>
                </w:rPr>
                <w:delText>;.</w:delText>
              </w:r>
            </w:del>
            <w:ins w:id="51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其中：子公司支付给少数股东的股利、利润</w:t>
              </w:r>
            </w:ins>
          </w:p>
        </w:tc>
      </w:tr>
      <w:tr w:rsidR="00A30568" w:rsidTr="00A30568">
        <w:trPr>
          <w:trHeight w:val="300"/>
          <w:trPrChange w:id="51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2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52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子公司支对公少敲做建股制利起</w:delText>
              </w:r>
            </w:del>
            <w:ins w:id="522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#</w:t>
              </w:r>
            </w:ins>
          </w:p>
        </w:tc>
      </w:tr>
      <w:tr w:rsidR="00A30568" w:rsidTr="00A30568">
        <w:trPr>
          <w:trHeight w:val="300"/>
          <w:trPrChange w:id="52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2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支付其他与</w:t>
            </w:r>
            <w:del w:id="52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常定舌动有至酶</w:delText>
              </w:r>
            </w:del>
            <w:ins w:id="52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筹资活舌动有关的现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金</w:t>
            </w:r>
          </w:p>
        </w:tc>
      </w:tr>
      <w:tr w:rsidR="00A30568" w:rsidTr="00A30568">
        <w:trPr>
          <w:trHeight w:val="300"/>
          <w:trPrChange w:id="52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2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52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髅礴算能磁</w:delText>
              </w:r>
            </w:del>
            <w:ins w:id="53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筹资活动现金流出小计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 w:bidi="ar"/>
                </w:rPr>
                <w:t>///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筹资活动产生的现金流量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净额</w:t>
            </w:r>
          </w:p>
        </w:tc>
      </w:tr>
      <w:tr w:rsidR="00A30568" w:rsidTr="00A30568">
        <w:trPr>
          <w:trHeight w:val="300"/>
          <w:trPrChange w:id="53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3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四、</w:t>
            </w:r>
            <w:del w:id="53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事磐尊迪窗鬼塔畲蔓济皤期</w:delText>
              </w:r>
            </w:del>
            <w:ins w:id="53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汇率变动对现金及现金等价物的影响</w:t>
              </w:r>
            </w:ins>
          </w:p>
        </w:tc>
      </w:tr>
      <w:tr w:rsidR="00A30568" w:rsidTr="00A30568">
        <w:trPr>
          <w:trHeight w:val="300"/>
          <w:trPrChange w:id="53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36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53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鬟礴及现蓊尊髓堇瞬研</w:delText>
              </w:r>
            </w:del>
            <w:ins w:id="53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五、现金及现金等价物净增加额</w:t>
              </w:r>
            </w:ins>
          </w:p>
        </w:tc>
      </w:tr>
      <w:tr w:rsidR="00A30568" w:rsidTr="00A30568">
        <w:trPr>
          <w:trHeight w:val="300"/>
          <w:trPrChange w:id="53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40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加</w:t>
            </w:r>
            <w:del w:id="54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地现金反蝇萼碰基板</w:delText>
              </w:r>
            </w:del>
            <w:ins w:id="54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：期初现金及现金等价物余额</w:t>
              </w:r>
            </w:ins>
          </w:p>
        </w:tc>
      </w:tr>
      <w:tr w:rsidR="00A30568" w:rsidTr="00A30568">
        <w:trPr>
          <w:trHeight w:val="300"/>
          <w:trPrChange w:id="54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44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六、</w:t>
            </w:r>
            <w:del w:id="54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明亲现金及毓幽亦由紫</w:delText>
              </w:r>
            </w:del>
            <w:ins w:id="54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期末现金及现金等价物余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额</w:t>
            </w:r>
          </w:p>
        </w:tc>
      </w:tr>
      <w:tr w:rsidR="00A30568" w:rsidTr="00A30568">
        <w:trPr>
          <w:trHeight w:val="300"/>
          <w:trPrChange w:id="54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48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 w:bidi="ar"/>
              </w:rPr>
              <w:t>2023</w:t>
            </w:r>
            <w:del w:id="54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碑废</w:delText>
              </w:r>
            </w:del>
            <w:ins w:id="55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年度</w:t>
              </w:r>
            </w:ins>
          </w:p>
        </w:tc>
      </w:tr>
      <w:tr w:rsidR="00A30568" w:rsidTr="00A30568">
        <w:trPr>
          <w:trHeight w:val="300"/>
          <w:trPrChange w:id="55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52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55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用悔防技术开</w:delText>
              </w:r>
            </w:del>
            <w:ins w:id="55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编制单位：吉林经济技术开发区城市建设发展有限责任公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司</w:t>
            </w:r>
          </w:p>
        </w:tc>
      </w:tr>
      <w:tr w:rsidR="00A30568" w:rsidTr="00A30568">
        <w:trPr>
          <w:trHeight w:val="300"/>
          <w:trPrChange w:id="55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56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55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和金</w:delText>
              </w:r>
              <w:r>
                <w:rPr>
                  <w:rFonts w:ascii="MS Gothic" w:eastAsia="MS Gothic" w:hAnsi="MS Gothic" w:cs="Arial Unicode MS" w:hint="eastAsia"/>
                  <w:kern w:val="2"/>
                  <w:szCs w:val="20"/>
                </w:rPr>
                <w:delText>・</w:delText>
              </w:r>
            </w:del>
            <w:ins w:id="55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本年金额</w:t>
              </w:r>
            </w:ins>
          </w:p>
        </w:tc>
      </w:tr>
      <w:tr w:rsidR="00A30568" w:rsidTr="00A30568">
        <w:trPr>
          <w:trHeight w:val="300"/>
          <w:trPrChange w:id="55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6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56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日属也公句所雷电发</w:delText>
              </w:r>
            </w:del>
            <w:ins w:id="56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归属于母公司所有者权益</w:t>
              </w:r>
            </w:ins>
          </w:p>
        </w:tc>
      </w:tr>
      <w:tr w:rsidR="00A30568" w:rsidTr="00A30568">
        <w:trPr>
          <w:trHeight w:val="300"/>
          <w:trPrChange w:id="56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6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少</w:t>
            </w:r>
            <w:del w:id="56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东附</w:delText>
              </w:r>
            </w:del>
            <w:ins w:id="56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数股东权益</w:t>
              </w:r>
            </w:ins>
          </w:p>
        </w:tc>
      </w:tr>
      <w:tr w:rsidR="00A30568" w:rsidTr="00A30568">
        <w:trPr>
          <w:trHeight w:val="300"/>
          <w:trPrChange w:id="56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6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所有</w:t>
            </w:r>
            <w:del w:id="56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名权</w:delText>
              </w:r>
            </w:del>
            <w:ins w:id="57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者权益合计</w:t>
              </w:r>
            </w:ins>
          </w:p>
        </w:tc>
      </w:tr>
      <w:tr w:rsidR="00A30568" w:rsidTr="00A30568">
        <w:trPr>
          <w:trHeight w:val="300"/>
          <w:trPrChange w:id="57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7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573" w:author="CCJK" w:date="2024-10-18T09:31:00Z">
              <w:r>
                <w:rPr>
                  <w:kern w:val="2"/>
                  <w:szCs w:val="20"/>
                </w:rPr>
                <w:delText>VBGYH</w:delText>
              </w:r>
            </w:del>
            <w:ins w:id="57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其他权益工具</w:t>
              </w:r>
            </w:ins>
          </w:p>
        </w:tc>
      </w:tr>
      <w:tr w:rsidR="00A30568" w:rsidTr="00A30568">
        <w:trPr>
          <w:trHeight w:val="300"/>
          <w:trPrChange w:id="57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76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577" w:author="CCJK" w:date="2024-10-18T09:31:00Z">
              <w:r>
                <w:rPr>
                  <w:kern w:val="2"/>
                  <w:szCs w:val="20"/>
                </w:rPr>
                <w:delText>BGYHU</w:delText>
              </w:r>
            </w:del>
            <w:ins w:id="57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资本公积</w:t>
              </w:r>
            </w:ins>
          </w:p>
        </w:tc>
      </w:tr>
      <w:tr w:rsidR="00A30568" w:rsidTr="00A30568">
        <w:trPr>
          <w:trHeight w:val="300"/>
          <w:trPrChange w:id="57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80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581" w:author="CCJK" w:date="2024-10-18T09:31:00Z">
              <w:r>
                <w:rPr>
                  <w:kern w:val="2"/>
                  <w:szCs w:val="20"/>
                </w:rPr>
                <w:delText>NHBVGTRY</w:delText>
              </w:r>
            </w:del>
            <w:ins w:id="58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减：库存股</w:t>
              </w:r>
            </w:ins>
          </w:p>
        </w:tc>
      </w:tr>
      <w:tr w:rsidR="00A30568" w:rsidTr="00A30568">
        <w:trPr>
          <w:trHeight w:val="300"/>
          <w:trPrChange w:id="58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84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t>其他</w:t>
            </w:r>
            <w:del w:id="58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含</w:delText>
              </w:r>
            </w:del>
            <w:ins w:id="58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综合收益</w:t>
              </w:r>
            </w:ins>
          </w:p>
        </w:tc>
      </w:tr>
      <w:tr w:rsidR="00A30568" w:rsidTr="00A30568">
        <w:trPr>
          <w:trHeight w:val="300"/>
          <w:trPrChange w:id="58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88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58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事多</w:delText>
              </w:r>
            </w:del>
            <w:ins w:id="59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专项储备</w:t>
              </w:r>
            </w:ins>
          </w:p>
        </w:tc>
      </w:tr>
      <w:tr w:rsidR="00A30568" w:rsidTr="00A30568">
        <w:trPr>
          <w:trHeight w:val="90"/>
          <w:trPrChange w:id="591" w:author="CCJK" w:date="2024-10-18T09:48:00Z">
            <w:trPr>
              <w:trHeight w:val="9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592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59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公审</w:delText>
              </w:r>
            </w:del>
            <w:ins w:id="59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盈余公积</w:t>
              </w:r>
            </w:ins>
          </w:p>
        </w:tc>
      </w:tr>
      <w:tr w:rsidR="00A30568" w:rsidTr="00A30568">
        <w:trPr>
          <w:trHeight w:val="300"/>
          <w:trPrChange w:id="59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596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 w:bidi="ar"/>
              </w:rPr>
              <w:lastRenderedPageBreak/>
              <w:t>未分配</w:t>
            </w:r>
            <w:del w:id="59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到青</w:delText>
              </w:r>
            </w:del>
            <w:ins w:id="59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利润</w:t>
              </w:r>
            </w:ins>
          </w:p>
        </w:tc>
      </w:tr>
      <w:tr w:rsidR="00A30568" w:rsidTr="00A30568">
        <w:trPr>
          <w:trHeight w:val="300"/>
          <w:trPrChange w:id="59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0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601" w:author="CCJK" w:date="2024-10-18T09:31:00Z">
              <w:r>
                <w:rPr>
                  <w:kern w:val="2"/>
                  <w:szCs w:val="20"/>
                </w:rPr>
                <w:delText>NBHGY</w:delText>
              </w:r>
            </w:del>
            <w:ins w:id="60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 w:bidi="ar"/>
                </w:rPr>
                <w:t>其他</w:t>
              </w:r>
            </w:ins>
          </w:p>
        </w:tc>
      </w:tr>
      <w:tr w:rsidR="00A30568" w:rsidTr="00A30568">
        <w:trPr>
          <w:trHeight w:val="300"/>
          <w:trPrChange w:id="60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0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60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伏转版</w:delText>
              </w:r>
            </w:del>
            <w:ins w:id="60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优先股</w:t>
              </w:r>
            </w:ins>
          </w:p>
        </w:tc>
      </w:tr>
      <w:tr w:rsidR="00A30568" w:rsidTr="00A30568">
        <w:trPr>
          <w:trHeight w:val="300"/>
          <w:trPrChange w:id="60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0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60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莫</w:delText>
              </w:r>
            </w:del>
            <w:ins w:id="61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他</w:t>
            </w:r>
          </w:p>
        </w:tc>
      </w:tr>
      <w:tr w:rsidR="00A30568" w:rsidTr="00A30568">
        <w:trPr>
          <w:trHeight w:val="300"/>
          <w:trPrChange w:id="61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1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ins w:id="61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一、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上年年</w:t>
            </w:r>
            <w:del w:id="61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京余</w:delText>
              </w:r>
            </w:del>
            <w:ins w:id="61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末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余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额</w:t>
              </w:r>
            </w:ins>
          </w:p>
        </w:tc>
      </w:tr>
      <w:tr w:rsidR="00A30568" w:rsidTr="00A30568">
        <w:trPr>
          <w:trHeight w:val="300"/>
          <w:trPrChange w:id="61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1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加</w:t>
            </w:r>
            <w:ins w:id="61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会计</w:t>
            </w:r>
            <w:del w:id="61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第更</w:delText>
              </w:r>
            </w:del>
            <w:ins w:id="62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政策变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更</w:t>
            </w:r>
          </w:p>
        </w:tc>
      </w:tr>
      <w:tr w:rsidR="00A30568" w:rsidTr="00A30568">
        <w:trPr>
          <w:trHeight w:val="300"/>
          <w:trPrChange w:id="62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2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62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的秘杞西</w:delText>
              </w:r>
            </w:del>
            <w:ins w:id="62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前期差错更正</w:t>
              </w:r>
            </w:ins>
          </w:p>
        </w:tc>
      </w:tr>
      <w:tr w:rsidR="00A30568" w:rsidTr="00A30568">
        <w:trPr>
          <w:trHeight w:val="300"/>
          <w:trPrChange w:id="62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26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62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的一控解</w:delText>
              </w:r>
            </w:del>
            <w:ins w:id="62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同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一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控制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下企业合并</w:t>
            </w:r>
          </w:p>
        </w:tc>
      </w:tr>
      <w:tr w:rsidR="00A30568" w:rsidTr="00A30568">
        <w:trPr>
          <w:trHeight w:val="300"/>
          <w:trPrChange w:id="62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30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二</w:t>
            </w:r>
            <w:del w:id="63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丽</w:delText>
              </w:r>
            </w:del>
            <w:ins w:id="63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、本年年初余额</w:t>
              </w:r>
            </w:ins>
          </w:p>
        </w:tc>
      </w:tr>
      <w:tr w:rsidR="00A30568" w:rsidTr="00A30568">
        <w:trPr>
          <w:trHeight w:val="300"/>
          <w:trPrChange w:id="63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34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jc w:val="both"/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#</w:t>
            </w:r>
            <w:del w:id="635" w:author="CCJK" w:date="2024-10-18T09:31:00Z">
              <w:r>
                <w:rPr>
                  <w:kern w:val="2"/>
                  <w:szCs w:val="20"/>
                </w:rPr>
                <w:delText>NAME?</w:delText>
              </w:r>
            </w:del>
          </w:p>
        </w:tc>
      </w:tr>
      <w:tr w:rsidR="00A30568" w:rsidTr="00A30568">
        <w:trPr>
          <w:trHeight w:val="300"/>
          <w:trPrChange w:id="63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3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（</w:t>
            </w:r>
            <w:del w:id="638" w:author="CCJK" w:date="2024-10-18T09:31:00Z">
              <w:r>
                <w:rPr>
                  <w:rFonts w:eastAsia="Arial Unicode MS"/>
                  <w:kern w:val="2"/>
                  <w:szCs w:val="20"/>
                </w:rPr>
                <w:delText>-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）螺口总，</w:delText>
              </w:r>
            </w:del>
            <w:ins w:id="63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一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）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综合收益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总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额</w:t>
              </w:r>
            </w:ins>
          </w:p>
        </w:tc>
      </w:tr>
      <w:tr w:rsidR="00A30568" w:rsidTr="00A30568">
        <w:trPr>
          <w:trHeight w:val="300"/>
          <w:trPrChange w:id="64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4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（二）所有者投入</w:t>
            </w:r>
            <w:del w:id="64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用少费</w:delText>
              </w:r>
            </w:del>
            <w:ins w:id="64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和减少资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本</w:t>
            </w:r>
          </w:p>
        </w:tc>
      </w:tr>
      <w:tr w:rsidR="00A30568" w:rsidTr="00A30568">
        <w:trPr>
          <w:trHeight w:val="300"/>
          <w:trPrChange w:id="64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4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所</w:t>
            </w:r>
            <w:del w:id="64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书入的菖遇般</w:delText>
              </w:r>
            </w:del>
            <w:ins w:id="64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有者投入的普通股</w:t>
              </w:r>
            </w:ins>
          </w:p>
        </w:tc>
      </w:tr>
      <w:tr w:rsidR="00A30568" w:rsidTr="00A30568">
        <w:trPr>
          <w:trHeight w:val="300"/>
          <w:trPrChange w:id="64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4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2.</w:t>
            </w:r>
            <w:del w:id="65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具他总</w:delText>
              </w:r>
            </w:del>
            <w:ins w:id="65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其他权益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工具持有者投入</w:t>
            </w:r>
            <w:del w:id="65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谢</w:delText>
              </w:r>
            </w:del>
            <w:ins w:id="65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本</w:t>
            </w:r>
          </w:p>
        </w:tc>
      </w:tr>
      <w:tr w:rsidR="00A30568" w:rsidTr="00A30568">
        <w:trPr>
          <w:trHeight w:val="300"/>
          <w:trPrChange w:id="65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5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3</w:t>
            </w:r>
            <w:del w:id="65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般</w:delText>
              </w:r>
            </w:del>
            <w:ins w:id="657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/>
                </w:rPr>
                <w:t>.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股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份支付计入所有者权益的金</w:t>
            </w:r>
            <w:del w:id="65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建</w:delText>
              </w:r>
            </w:del>
            <w:ins w:id="65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额</w:t>
              </w:r>
            </w:ins>
          </w:p>
        </w:tc>
      </w:tr>
      <w:tr w:rsidR="00A30568" w:rsidTr="00A30568">
        <w:trPr>
          <w:trHeight w:val="300"/>
          <w:trPrChange w:id="66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6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66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以</w:delText>
              </w:r>
            </w:del>
            <w:ins w:id="663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/>
                </w:rPr>
                <w:t>4.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他</w:t>
            </w:r>
          </w:p>
        </w:tc>
      </w:tr>
      <w:tr w:rsidR="00A30568" w:rsidTr="00A30568">
        <w:trPr>
          <w:trHeight w:val="300"/>
          <w:trPrChange w:id="66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6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66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利制</w:delText>
              </w:r>
            </w:del>
            <w:ins w:id="66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（三）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利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润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分配</w:t>
            </w:r>
          </w:p>
        </w:tc>
      </w:tr>
      <w:tr w:rsidR="00A30568" w:rsidTr="00A30568">
        <w:trPr>
          <w:trHeight w:val="300"/>
          <w:trPrChange w:id="66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6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ins w:id="670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/>
                </w:rPr>
                <w:t>1.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提取盈</w:t>
            </w:r>
            <w:del w:id="67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井公职</w:delText>
              </w:r>
            </w:del>
            <w:ins w:id="67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余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公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积</w:t>
              </w:r>
            </w:ins>
          </w:p>
        </w:tc>
      </w:tr>
      <w:tr w:rsidR="00A30568" w:rsidTr="00A30568">
        <w:trPr>
          <w:trHeight w:val="300"/>
          <w:trPrChange w:id="67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7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67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所看后</w:delText>
              </w:r>
            </w:del>
            <w:ins w:id="676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/>
                </w:rPr>
                <w:t>2.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对所有者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（或股东）的分</w:t>
            </w:r>
            <w:ins w:id="67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配</w:t>
              </w:r>
            </w:ins>
          </w:p>
        </w:tc>
      </w:tr>
      <w:tr w:rsidR="00A30568" w:rsidTr="00A30568">
        <w:trPr>
          <w:trHeight w:val="300"/>
          <w:trPrChange w:id="67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7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</w:t>
            </w:r>
            <w:del w:id="680" w:author="CCJK" w:date="2024-10-18T09:31:00Z">
              <w:r>
                <w:rPr>
                  <w:rFonts w:eastAsia="Arial Unicode MS" w:hAnsi="Tahoma"/>
                  <w:kern w:val="2"/>
                  <w:szCs w:val="20"/>
                  <w:lang w:eastAsia="zh-CN"/>
                </w:rPr>
                <w:delText>H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）所有收总内舞站</w:delText>
              </w:r>
            </w:del>
            <w:ins w:id="68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四）所有者权益内部结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转</w:t>
            </w:r>
          </w:p>
        </w:tc>
      </w:tr>
      <w:tr w:rsidR="00A30568" w:rsidTr="00A30568">
        <w:trPr>
          <w:trHeight w:val="300"/>
          <w:trPrChange w:id="68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8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1.</w:t>
            </w:r>
            <w:del w:id="68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济本公哪</w:delText>
              </w:r>
            </w:del>
            <w:ins w:id="68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资本公积转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增资本（</w:t>
            </w:r>
            <w:del w:id="68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麒</w:delText>
              </w:r>
            </w:del>
            <w:ins w:id="68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或股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本）</w:t>
            </w:r>
          </w:p>
        </w:tc>
      </w:tr>
      <w:tr w:rsidR="00A30568" w:rsidTr="00A30568">
        <w:trPr>
          <w:trHeight w:val="300"/>
          <w:trPrChange w:id="68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8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2.</w:t>
            </w:r>
            <w:ins w:id="69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盈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余公</w:t>
            </w:r>
            <w:del w:id="69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限聘语本（班友</w:delText>
              </w:r>
            </w:del>
            <w:ins w:id="69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积转增资本（或股本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）</w:t>
            </w:r>
          </w:p>
        </w:tc>
      </w:tr>
      <w:tr w:rsidR="00A30568" w:rsidTr="00A30568">
        <w:trPr>
          <w:trHeight w:val="300"/>
          <w:trPrChange w:id="69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69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3.</w:t>
            </w:r>
            <w:del w:id="69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较余公积你扑号授</w:delText>
              </w:r>
            </w:del>
            <w:ins w:id="69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盈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余公积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弥补亏损</w:t>
              </w:r>
            </w:ins>
          </w:p>
        </w:tc>
      </w:tr>
      <w:tr w:rsidR="00A30568" w:rsidTr="00A30568">
        <w:trPr>
          <w:trHeight w:val="300"/>
          <w:trPrChange w:id="69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69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4.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设定受益</w:t>
            </w:r>
            <w:del w:id="69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廿划发</w:delText>
              </w:r>
            </w:del>
            <w:ins w:id="70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计划变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动额结转</w:t>
            </w:r>
            <w:del w:id="70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例行</w:delText>
              </w:r>
            </w:del>
            <w:ins w:id="70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留存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收益</w:t>
            </w:r>
          </w:p>
        </w:tc>
      </w:tr>
      <w:tr w:rsidR="00A30568" w:rsidTr="00A30568">
        <w:trPr>
          <w:trHeight w:val="300"/>
          <w:trPrChange w:id="70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0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（五）专备</w:t>
            </w:r>
            <w:ins w:id="70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储备</w:t>
              </w:r>
            </w:ins>
          </w:p>
        </w:tc>
      </w:tr>
      <w:tr w:rsidR="00A30568" w:rsidTr="00A30568">
        <w:trPr>
          <w:trHeight w:val="300"/>
          <w:trPrChange w:id="70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0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1.</w:t>
            </w:r>
            <w:del w:id="70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辜</w:delText>
              </w:r>
            </w:del>
            <w:ins w:id="70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本期提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取</w:t>
            </w:r>
          </w:p>
        </w:tc>
      </w:tr>
      <w:tr w:rsidR="00A30568" w:rsidTr="00A30568">
        <w:trPr>
          <w:trHeight w:val="300"/>
          <w:trPrChange w:id="71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1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（六）其她</w:t>
            </w:r>
          </w:p>
        </w:tc>
      </w:tr>
      <w:tr w:rsidR="00A30568" w:rsidTr="00A30568">
        <w:trPr>
          <w:trHeight w:val="300"/>
          <w:trPrChange w:id="71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1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2023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年</w:t>
            </w:r>
            <w:del w:id="71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厦</w:delText>
              </w:r>
            </w:del>
            <w:ins w:id="71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度</w:t>
              </w:r>
            </w:ins>
          </w:p>
        </w:tc>
      </w:tr>
      <w:tr w:rsidR="00A30568" w:rsidTr="00A30568">
        <w:trPr>
          <w:trHeight w:val="300"/>
          <w:trPrChange w:id="71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1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71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lastRenderedPageBreak/>
                <w:delText>的技术开战区幡设任公团</w:delText>
              </w:r>
            </w:del>
            <w:ins w:id="71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编制单位：吉林经济技术开发区城市建设发展有限责任公司</w:t>
              </w:r>
            </w:ins>
          </w:p>
        </w:tc>
      </w:tr>
      <w:tr w:rsidR="00A30568" w:rsidTr="00A30568">
        <w:trPr>
          <w:trHeight w:val="300"/>
          <w:trPrChange w:id="72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2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单位</w:t>
            </w:r>
            <w:del w:id="72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，人民所</w:delText>
              </w:r>
            </w:del>
            <w:ins w:id="72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：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人民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币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元</w:t>
            </w:r>
          </w:p>
        </w:tc>
      </w:tr>
      <w:tr w:rsidR="00A30568" w:rsidTr="00A30568">
        <w:trPr>
          <w:trHeight w:val="300"/>
          <w:trPrChange w:id="72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2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归属于母公司所有</w:t>
            </w:r>
            <w:del w:id="72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看</w:delText>
              </w:r>
            </w:del>
            <w:ins w:id="72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者权益</w:t>
              </w:r>
            </w:ins>
          </w:p>
        </w:tc>
      </w:tr>
      <w:tr w:rsidR="00A30568" w:rsidTr="00A30568">
        <w:trPr>
          <w:trHeight w:val="300"/>
          <w:trPrChange w:id="72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2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少</w:t>
            </w:r>
            <w:del w:id="73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回稣权总</w:delText>
              </w:r>
            </w:del>
            <w:ins w:id="73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数股东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权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益</w:t>
              </w:r>
            </w:ins>
          </w:p>
        </w:tc>
      </w:tr>
      <w:tr w:rsidR="00A30568" w:rsidTr="00A30568">
        <w:trPr>
          <w:trHeight w:val="300"/>
          <w:trPrChange w:id="73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3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所</w:t>
            </w:r>
            <w:del w:id="73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府富权备</w:delText>
              </w:r>
            </w:del>
            <w:ins w:id="73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有者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权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益合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计</w:t>
            </w:r>
          </w:p>
        </w:tc>
      </w:tr>
      <w:tr w:rsidR="00A30568" w:rsidTr="00A30568">
        <w:trPr>
          <w:trHeight w:val="300"/>
          <w:trPrChange w:id="73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3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实收</w:t>
            </w:r>
            <w:del w:id="73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费</w:delText>
              </w:r>
            </w:del>
            <w:ins w:id="73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本</w:t>
            </w:r>
          </w:p>
        </w:tc>
      </w:tr>
      <w:tr w:rsidR="00A30568" w:rsidTr="00A30568">
        <w:trPr>
          <w:trHeight w:val="300"/>
          <w:trPrChange w:id="74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4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其</w:t>
            </w:r>
            <w:del w:id="74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检</w:delText>
              </w:r>
            </w:del>
            <w:ins w:id="74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他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权益工具</w:t>
            </w:r>
          </w:p>
        </w:tc>
      </w:tr>
      <w:tr w:rsidR="00A30568" w:rsidTr="00A30568">
        <w:trPr>
          <w:trHeight w:val="300"/>
          <w:trPrChange w:id="74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4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74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位本公程</w:delText>
              </w:r>
            </w:del>
            <w:ins w:id="74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资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本公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积</w:t>
              </w:r>
            </w:ins>
          </w:p>
        </w:tc>
      </w:tr>
      <w:tr w:rsidR="00A30568" w:rsidTr="00A30568">
        <w:trPr>
          <w:trHeight w:val="300"/>
          <w:trPrChange w:id="74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49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750" w:author="CCJK" w:date="2024-10-18T09:31:00Z">
              <w:r>
                <w:rPr>
                  <w:kern w:val="2"/>
                  <w:szCs w:val="20"/>
                </w:rPr>
                <w:delText>BVGTYH</w:delText>
              </w:r>
            </w:del>
            <w:ins w:id="75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减：库存股</w:t>
              </w:r>
            </w:ins>
          </w:p>
        </w:tc>
      </w:tr>
      <w:tr w:rsidR="00A30568" w:rsidTr="00A30568">
        <w:trPr>
          <w:trHeight w:val="300"/>
          <w:trPrChange w:id="75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5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754" w:author="CCJK" w:date="2024-10-18T09:31:00Z">
              <w:r>
                <w:rPr>
                  <w:kern w:val="2"/>
                  <w:szCs w:val="20"/>
                </w:rPr>
                <w:delText>K</w:delTex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他嫌</w:delText>
              </w:r>
            </w:del>
            <w:ins w:id="75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其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他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综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合收益</w:t>
            </w:r>
          </w:p>
        </w:tc>
      </w:tr>
      <w:tr w:rsidR="00A30568" w:rsidTr="00A30568">
        <w:trPr>
          <w:trHeight w:val="300"/>
          <w:trPrChange w:id="75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5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专项</w:t>
            </w:r>
            <w:del w:id="75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务</w:delText>
              </w:r>
            </w:del>
            <w:ins w:id="75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储备</w:t>
              </w:r>
            </w:ins>
          </w:p>
        </w:tc>
      </w:tr>
      <w:tr w:rsidR="00A30568" w:rsidTr="00A30568">
        <w:trPr>
          <w:trHeight w:val="300"/>
          <w:trPrChange w:id="76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6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ins w:id="76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盈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余公</w:t>
            </w:r>
            <w:del w:id="76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程</w:delText>
              </w:r>
            </w:del>
            <w:ins w:id="76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积</w:t>
              </w:r>
            </w:ins>
          </w:p>
        </w:tc>
      </w:tr>
      <w:tr w:rsidR="00A30568" w:rsidTr="00A30568">
        <w:trPr>
          <w:trHeight w:val="300"/>
          <w:trPrChange w:id="76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66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未分配</w:t>
            </w:r>
            <w:del w:id="76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科演</w:delText>
              </w:r>
            </w:del>
            <w:ins w:id="76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利润</w:t>
              </w:r>
            </w:ins>
          </w:p>
        </w:tc>
      </w:tr>
      <w:tr w:rsidR="00A30568" w:rsidTr="00A30568">
        <w:trPr>
          <w:trHeight w:val="300"/>
          <w:trPrChange w:id="76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7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771" w:author="CCJK" w:date="2024-10-18T09:31:00Z">
              <w:r>
                <w:rPr>
                  <w:kern w:val="2"/>
                  <w:szCs w:val="20"/>
                </w:rPr>
                <w:delText>OSCXDR</w:delText>
              </w:r>
            </w:del>
            <w:ins w:id="77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少数股东权益</w:t>
              </w:r>
            </w:ins>
          </w:p>
        </w:tc>
      </w:tr>
      <w:tr w:rsidR="00A30568" w:rsidTr="00A30568">
        <w:trPr>
          <w:trHeight w:val="300"/>
          <w:trPrChange w:id="77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7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77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上找光</w:delText>
              </w:r>
            </w:del>
            <w:ins w:id="77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优先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股</w:t>
            </w:r>
          </w:p>
        </w:tc>
      </w:tr>
      <w:tr w:rsidR="00A30568" w:rsidTr="00A30568">
        <w:trPr>
          <w:trHeight w:val="300"/>
          <w:trPrChange w:id="77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7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77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水俊侵</w:delText>
              </w:r>
            </w:del>
            <w:ins w:id="78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永续债</w:t>
              </w:r>
            </w:ins>
          </w:p>
        </w:tc>
      </w:tr>
      <w:tr w:rsidR="00A30568" w:rsidTr="00A30568">
        <w:trPr>
          <w:trHeight w:val="300"/>
          <w:trPrChange w:id="78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8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ins w:id="78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一、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上年年末余</w:t>
            </w:r>
            <w:del w:id="78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窜</w:delText>
              </w:r>
            </w:del>
            <w:ins w:id="78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额</w:t>
              </w:r>
            </w:ins>
          </w:p>
        </w:tc>
      </w:tr>
      <w:tr w:rsidR="00A30568" w:rsidTr="00A30568">
        <w:trPr>
          <w:trHeight w:val="300"/>
          <w:trPrChange w:id="78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8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加</w:t>
            </w:r>
            <w:ins w:id="78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会计</w:t>
            </w:r>
            <w:ins w:id="78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政策变更</w:t>
              </w:r>
            </w:ins>
          </w:p>
        </w:tc>
      </w:tr>
      <w:tr w:rsidR="00A30568" w:rsidTr="00A30568">
        <w:trPr>
          <w:trHeight w:val="300"/>
          <w:trPrChange w:id="79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9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3.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股份支付计入所有者权益的金</w:t>
            </w:r>
            <w:del w:id="79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建</w:delText>
              </w:r>
            </w:del>
            <w:ins w:id="79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额</w:t>
              </w:r>
            </w:ins>
          </w:p>
        </w:tc>
      </w:tr>
      <w:tr w:rsidR="00A30568" w:rsidTr="00A30568">
        <w:trPr>
          <w:trHeight w:val="300"/>
          <w:trPrChange w:id="79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79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四、本年年</w:t>
            </w:r>
            <w:del w:id="79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京余</w:delText>
              </w:r>
            </w:del>
            <w:ins w:id="79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末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余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额</w:t>
              </w:r>
            </w:ins>
          </w:p>
        </w:tc>
      </w:tr>
      <w:tr w:rsidR="00A30568" w:rsidTr="00A30568">
        <w:trPr>
          <w:trHeight w:val="300"/>
          <w:trPrChange w:id="79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799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）按坏账计提方法分类披露</w:t>
            </w:r>
          </w:p>
        </w:tc>
      </w:tr>
      <w:tr w:rsidR="00A30568" w:rsidTr="00A30568">
        <w:trPr>
          <w:trHeight w:val="300"/>
          <w:trPrChange w:id="80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0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年以</w:t>
            </w:r>
            <w:del w:id="802" w:author="CCJK" w:date="2024-10-18T09:31:00Z">
              <w:r>
                <w:rPr>
                  <w:kern w:val="2"/>
                  <w:szCs w:val="20"/>
                </w:rPr>
                <w:delText>I:</w:delText>
              </w:r>
            </w:del>
            <w:ins w:id="80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上</w:t>
              </w:r>
            </w:ins>
          </w:p>
        </w:tc>
      </w:tr>
      <w:tr w:rsidR="00A30568" w:rsidTr="00A30568">
        <w:trPr>
          <w:trHeight w:val="300"/>
          <w:trPrChange w:id="80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0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按单项</w:t>
            </w:r>
            <w:del w:id="80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汁</w:delText>
              </w:r>
            </w:del>
            <w:ins w:id="80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计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提坏账准备</w:t>
            </w:r>
          </w:p>
        </w:tc>
      </w:tr>
      <w:tr w:rsidR="00A30568" w:rsidTr="00A30568">
        <w:trPr>
          <w:trHeight w:val="300"/>
          <w:trPrChange w:id="80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0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81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组合卜</w:delText>
              </w:r>
            </w:del>
            <w:ins w:id="81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其中：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组合</w:t>
              </w:r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/>
                </w:rPr>
                <w:t>1-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账龄组合</w:t>
            </w:r>
          </w:p>
        </w:tc>
      </w:tr>
      <w:tr w:rsidR="00A30568" w:rsidTr="00A30568">
        <w:trPr>
          <w:trHeight w:val="300"/>
          <w:trPrChange w:id="81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1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组合计提项目：</w:t>
            </w:r>
          </w:p>
        </w:tc>
      </w:tr>
      <w:tr w:rsidR="00A30568" w:rsidTr="00A30568">
        <w:trPr>
          <w:trHeight w:val="300"/>
          <w:trPrChange w:id="81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1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(4)2023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年重要应收账款期末余额情况：</w:t>
            </w:r>
          </w:p>
        </w:tc>
      </w:tr>
      <w:tr w:rsidR="00A30568" w:rsidTr="00A30568">
        <w:trPr>
          <w:trHeight w:val="300"/>
          <w:trPrChange w:id="81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1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(1)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账龄分析及百分比：</w:t>
            </w:r>
          </w:p>
        </w:tc>
      </w:tr>
      <w:tr w:rsidR="00A30568" w:rsidTr="00A30568">
        <w:trPr>
          <w:trHeight w:val="300"/>
          <w:trPrChange w:id="81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1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(2)2023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年重要预付账款期末余额情况：</w:t>
            </w:r>
          </w:p>
        </w:tc>
      </w:tr>
      <w:tr w:rsidR="00A30568" w:rsidTr="00A30568">
        <w:trPr>
          <w:trHeight w:val="300"/>
          <w:trPrChange w:id="82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2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lastRenderedPageBreak/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I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）其他应收账款</w:t>
            </w:r>
          </w:p>
        </w:tc>
      </w:tr>
      <w:tr w:rsidR="00A30568" w:rsidTr="00A30568">
        <w:trPr>
          <w:trHeight w:val="300"/>
          <w:trPrChange w:id="82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2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按账龄披露：</w:t>
            </w:r>
            <w:ins w:id="82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val="zh-CN" w:eastAsia="zh-CN"/>
                </w:rPr>
                <w:t>账龄组合</w:t>
              </w:r>
            </w:ins>
          </w:p>
        </w:tc>
      </w:tr>
      <w:tr w:rsidR="00A30568" w:rsidTr="00A30568">
        <w:trPr>
          <w:trHeight w:val="300"/>
          <w:trPrChange w:id="82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26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(2)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按坏账</w:t>
            </w:r>
            <w:del w:id="82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汁</w:delText>
              </w:r>
            </w:del>
            <w:ins w:id="82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计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提方法分类披</w:t>
            </w:r>
            <w:del w:id="82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究</w:delText>
              </w:r>
            </w:del>
            <w:ins w:id="83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露</w:t>
              </w:r>
            </w:ins>
          </w:p>
        </w:tc>
      </w:tr>
      <w:tr w:rsidR="00A30568" w:rsidTr="00A30568">
        <w:trPr>
          <w:trHeight w:val="300"/>
          <w:trPrChange w:id="83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32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）坏账</w:t>
            </w:r>
            <w:del w:id="83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港</w:delText>
              </w:r>
            </w:del>
            <w:ins w:id="83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准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备计提情况</w:t>
            </w:r>
          </w:p>
        </w:tc>
      </w:tr>
      <w:tr w:rsidR="00A30568" w:rsidTr="00A30568">
        <w:trPr>
          <w:trHeight w:val="300"/>
          <w:trPrChange w:id="83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36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83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一</w:delText>
              </w:r>
            </w:del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转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回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第二阶段</w:t>
            </w:r>
          </w:p>
        </w:tc>
      </w:tr>
      <w:tr w:rsidR="00A30568" w:rsidTr="00A30568">
        <w:trPr>
          <w:trHeight w:val="300"/>
          <w:trPrChange w:id="83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3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本期核</w:t>
            </w:r>
            <w:del w:id="84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俏</w:delText>
              </w:r>
            </w:del>
            <w:ins w:id="84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销</w:t>
              </w:r>
            </w:ins>
          </w:p>
        </w:tc>
      </w:tr>
      <w:tr w:rsidR="00A30568" w:rsidTr="00A30568">
        <w:trPr>
          <w:trHeight w:val="300"/>
          <w:trPrChange w:id="84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4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）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2023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年其他应收款期末余额前三名单位情况：</w:t>
            </w:r>
          </w:p>
        </w:tc>
      </w:tr>
      <w:tr w:rsidR="00A30568" w:rsidTr="00A30568">
        <w:trPr>
          <w:trHeight w:val="300"/>
          <w:trPrChange w:id="84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4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待抵扣进项</w:t>
            </w:r>
            <w:del w:id="84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桃</w:delText>
              </w:r>
            </w:del>
            <w:ins w:id="84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税</w:t>
              </w:r>
            </w:ins>
          </w:p>
        </w:tc>
      </w:tr>
      <w:tr w:rsidR="00A30568" w:rsidTr="00A30568">
        <w:trPr>
          <w:trHeight w:val="300"/>
          <w:trPrChange w:id="84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49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长期股权投资减</w:t>
            </w:r>
            <w:del w:id="85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俏</w:delText>
              </w:r>
            </w:del>
            <w:ins w:id="85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值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准备</w:t>
            </w:r>
          </w:p>
        </w:tc>
      </w:tr>
      <w:tr w:rsidR="00A30568" w:rsidTr="00A30568">
        <w:trPr>
          <w:trHeight w:val="300"/>
          <w:trPrChange w:id="85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5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85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他合益整</w:delText>
              </w:r>
            </w:del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其</w:t>
            </w:r>
            <w:ins w:id="85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他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综</w:t>
            </w:r>
            <w:ins w:id="85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合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收</w:t>
            </w:r>
            <w:ins w:id="85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调</w:t>
            </w:r>
            <w:ins w:id="85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t>整</w:t>
              </w:r>
            </w:ins>
          </w:p>
        </w:tc>
      </w:tr>
      <w:tr w:rsidR="00A30568" w:rsidTr="00A30568">
        <w:trPr>
          <w:trHeight w:val="300"/>
          <w:trPrChange w:id="85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60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被投</w:t>
            </w:r>
            <w:del w:id="86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发</w:delText>
              </w:r>
            </w:del>
            <w:ins w:id="86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单位</w:t>
            </w:r>
          </w:p>
        </w:tc>
      </w:tr>
      <w:tr w:rsidR="00A30568" w:rsidTr="00A30568">
        <w:trPr>
          <w:trHeight w:val="300"/>
          <w:trPrChange w:id="86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64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del w:id="86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一</w:delText>
              </w:r>
            </w:del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其他权益变动</w:t>
            </w:r>
          </w:p>
        </w:tc>
      </w:tr>
      <w:tr w:rsidR="00A30568" w:rsidTr="00A30568">
        <w:trPr>
          <w:trHeight w:val="300"/>
          <w:trPrChange w:id="86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6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(1)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处置报废或其他减少</w:t>
            </w:r>
          </w:p>
        </w:tc>
      </w:tr>
      <w:tr w:rsidR="00A30568" w:rsidTr="00A30568">
        <w:trPr>
          <w:trHeight w:val="300"/>
          <w:trPrChange w:id="86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6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2023.12.31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账面价值（万元）</w:t>
            </w:r>
          </w:p>
        </w:tc>
      </w:tr>
      <w:tr w:rsidR="00A30568" w:rsidTr="00A30568">
        <w:trPr>
          <w:trHeight w:val="300"/>
          <w:trPrChange w:id="87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7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精细化工创新孵化园</w:t>
            </w:r>
          </w:p>
        </w:tc>
      </w:tr>
      <w:tr w:rsidR="00A30568" w:rsidTr="00A30568">
        <w:trPr>
          <w:trHeight w:val="300"/>
          <w:trPrChange w:id="87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73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）在建</w:t>
            </w:r>
            <w:del w:id="87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厂</w:delText>
              </w:r>
            </w:del>
            <w:ins w:id="87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工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程</w:t>
            </w:r>
          </w:p>
        </w:tc>
      </w:tr>
      <w:tr w:rsidR="00A30568" w:rsidTr="00A30568">
        <w:trPr>
          <w:trHeight w:val="300"/>
          <w:trPrChange w:id="87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7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87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的</w:delText>
              </w:r>
            </w:del>
            <w:ins w:id="87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合计</w:t>
              </w:r>
            </w:ins>
          </w:p>
        </w:tc>
      </w:tr>
      <w:tr w:rsidR="00A30568" w:rsidTr="00A30568">
        <w:trPr>
          <w:trHeight w:val="300"/>
          <w:trPrChange w:id="88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8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(2)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企业合并</w:t>
            </w:r>
            <w:del w:id="88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井</w:delText>
              </w:r>
            </w:del>
            <w:ins w:id="88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增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加</w:t>
            </w:r>
          </w:p>
        </w:tc>
      </w:tr>
      <w:tr w:rsidR="00A30568" w:rsidTr="00A30568">
        <w:trPr>
          <w:trHeight w:val="300"/>
          <w:trPrChange w:id="88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85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二、累计摊</w:t>
            </w:r>
            <w:del w:id="88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俏</w:delText>
              </w:r>
            </w:del>
            <w:ins w:id="88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销</w:t>
              </w:r>
            </w:ins>
          </w:p>
        </w:tc>
      </w:tr>
      <w:tr w:rsidR="00A30568" w:rsidTr="00A30568">
        <w:trPr>
          <w:trHeight w:val="300"/>
          <w:trPrChange w:id="88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8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(</w:t>
            </w:r>
            <w:del w:id="890" w:author="CCJK" w:date="2024-10-18T09:31:00Z">
              <w:r>
                <w:rPr>
                  <w:kern w:val="2"/>
                  <w:szCs w:val="20"/>
                </w:rPr>
                <w:delText>D</w:delText>
              </w:r>
            </w:del>
            <w:ins w:id="891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/>
                </w:rPr>
                <w:t>1)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处置</w:t>
            </w:r>
          </w:p>
        </w:tc>
      </w:tr>
      <w:tr w:rsidR="00A30568" w:rsidTr="00A30568">
        <w:trPr>
          <w:trHeight w:val="300"/>
          <w:trPrChange w:id="892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893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89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俏</w:delText>
              </w:r>
            </w:del>
            <w:ins w:id="89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销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货合同相关的合同负债</w:t>
            </w:r>
          </w:p>
        </w:tc>
      </w:tr>
      <w:tr w:rsidR="00A30568" w:rsidTr="00A30568">
        <w:trPr>
          <w:trHeight w:val="300"/>
          <w:trPrChange w:id="89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897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一、离职后福利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设定提存计</w:t>
            </w:r>
            <w:del w:id="89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戈</w:delText>
              </w:r>
              <w:r>
                <w:rPr>
                  <w:rFonts w:eastAsia="Arial Unicode MS" w:hAnsi="Tahoma"/>
                  <w:kern w:val="2"/>
                  <w:szCs w:val="20"/>
                  <w:lang w:eastAsia="zh-CN"/>
                </w:rPr>
                <w:delText>IJ</w:delText>
              </w:r>
            </w:del>
            <w:ins w:id="89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划</w:t>
              </w:r>
            </w:ins>
          </w:p>
        </w:tc>
      </w:tr>
      <w:tr w:rsidR="00A30568" w:rsidTr="00A30568">
        <w:trPr>
          <w:trHeight w:val="300"/>
          <w:trPrChange w:id="90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01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90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符</w:delText>
              </w:r>
            </w:del>
            <w:ins w:id="90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合计</w:t>
              </w:r>
            </w:ins>
          </w:p>
        </w:tc>
      </w:tr>
      <w:tr w:rsidR="00A30568" w:rsidTr="00A30568">
        <w:trPr>
          <w:trHeight w:val="300"/>
          <w:trPrChange w:id="904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05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①按账龄分析分类的其他应付款</w:t>
            </w:r>
          </w:p>
        </w:tc>
      </w:tr>
      <w:tr w:rsidR="00A30568" w:rsidTr="00A30568">
        <w:trPr>
          <w:trHeight w:val="300"/>
          <w:trPrChange w:id="906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07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②账龄超过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年的重要其他应付款项</w:t>
            </w:r>
          </w:p>
        </w:tc>
      </w:tr>
      <w:tr w:rsidR="00A30568" w:rsidTr="00A30568">
        <w:trPr>
          <w:trHeight w:val="300"/>
          <w:trPrChange w:id="90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09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23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、</w:t>
            </w:r>
            <w:ins w:id="91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长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期借款</w:t>
            </w:r>
          </w:p>
        </w:tc>
      </w:tr>
      <w:tr w:rsidR="00A30568" w:rsidTr="00A30568">
        <w:trPr>
          <w:trHeight w:val="300"/>
          <w:trPrChange w:id="91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1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城市地下综合管廊建设专项债券</w:t>
            </w:r>
          </w:p>
        </w:tc>
      </w:tr>
      <w:tr w:rsidR="00A30568" w:rsidTr="00A30568">
        <w:trPr>
          <w:trHeight w:val="300"/>
          <w:trPrChange w:id="91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14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城市地</w:t>
            </w:r>
            <w:ins w:id="91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下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综合管廊建设专</w:t>
            </w:r>
            <w:del w:id="91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顶</w:delText>
              </w:r>
            </w:del>
            <w:ins w:id="91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项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债券</w:t>
            </w:r>
          </w:p>
        </w:tc>
      </w:tr>
      <w:tr w:rsidR="00A30568" w:rsidTr="00A30568">
        <w:trPr>
          <w:trHeight w:val="300"/>
          <w:trPrChange w:id="918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19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lastRenderedPageBreak/>
              <w:t>(1)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长期应付款情况</w:t>
            </w:r>
          </w:p>
        </w:tc>
      </w:tr>
      <w:tr w:rsidR="00A30568" w:rsidTr="00A30568">
        <w:trPr>
          <w:trHeight w:val="300"/>
          <w:trPrChange w:id="920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21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调整期初未分配利润合计数（调增</w:t>
            </w:r>
            <w:del w:id="92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一</w:delText>
              </w:r>
            </w:del>
            <w:ins w:id="923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/>
                </w:rPr>
                <w:t>+</w:t>
              </w:r>
            </w:ins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,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调减</w:t>
            </w:r>
            <w:ins w:id="924" w:author="CCJK" w:date="2024-10-18T09:31:00Z">
              <w:r>
                <w:rPr>
                  <w:rFonts w:ascii="Arial Unicode MS" w:eastAsia="Arial Unicode MS" w:hAnsi="Arial Unicode MS" w:cs="Arial Unicode MS"/>
                  <w:kern w:val="2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）</w:t>
              </w:r>
            </w:ins>
          </w:p>
        </w:tc>
      </w:tr>
      <w:tr w:rsidR="00A30568" w:rsidTr="00A30568">
        <w:trPr>
          <w:trHeight w:val="300"/>
          <w:trPrChange w:id="92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26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del w:id="927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力：</w:delText>
              </w:r>
            </w:del>
            <w:ins w:id="928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加：</w:t>
              </w:r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val="zh-CN" w:eastAsia="zh-CN"/>
                </w:rPr>
                <w:t>本期归属于母公司所有者的净利润</w:t>
              </w:r>
            </w:ins>
          </w:p>
        </w:tc>
      </w:tr>
      <w:tr w:rsidR="00A30568" w:rsidTr="00A30568">
        <w:trPr>
          <w:trHeight w:val="300"/>
          <w:trPrChange w:id="92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30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提取任意盈余公</w:t>
            </w:r>
            <w:del w:id="931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枳</w:delText>
              </w:r>
            </w:del>
            <w:ins w:id="932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积</w:t>
              </w:r>
            </w:ins>
          </w:p>
        </w:tc>
      </w:tr>
      <w:tr w:rsidR="00A30568" w:rsidTr="00A30568">
        <w:trPr>
          <w:trHeight w:val="300"/>
          <w:trPrChange w:id="93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3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提取一般风险准备金</w:t>
            </w:r>
          </w:p>
        </w:tc>
      </w:tr>
      <w:tr w:rsidR="00A30568" w:rsidTr="00A30568">
        <w:trPr>
          <w:trHeight w:val="300"/>
          <w:trPrChange w:id="93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36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）营业收入及成本明细列示如下：</w:t>
            </w:r>
          </w:p>
        </w:tc>
      </w:tr>
      <w:tr w:rsidR="00A30568" w:rsidTr="00A30568">
        <w:trPr>
          <w:trHeight w:val="300"/>
          <w:trPrChange w:id="93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38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基础设施建设</w:t>
            </w:r>
            <w:del w:id="93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delText>马</w:delText>
              </w:r>
            </w:del>
            <w:ins w:id="94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与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土地开发</w:t>
            </w:r>
          </w:p>
        </w:tc>
      </w:tr>
      <w:tr w:rsidR="00A30568" w:rsidTr="00A30568">
        <w:trPr>
          <w:trHeight w:val="300"/>
          <w:trPrChange w:id="94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42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基础设施建设与土地开发</w:t>
            </w:r>
          </w:p>
        </w:tc>
      </w:tr>
      <w:tr w:rsidR="00A30568" w:rsidTr="00A30568">
        <w:trPr>
          <w:trHeight w:val="300"/>
          <w:trPrChange w:id="94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4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）所得</w:t>
            </w:r>
            <w:del w:id="945" w:author="CCJK" w:date="2024-10-18T09:31:00Z">
              <w:r>
                <w:rPr>
                  <w:rFonts w:eastAsia="Arial Unicode MS" w:hAnsi="Tahoma"/>
                  <w:kern w:val="2"/>
                  <w:szCs w:val="20"/>
                </w:rPr>
                <w:delText>^</w:delText>
              </w:r>
            </w:del>
            <w:ins w:id="94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税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费用表</w:t>
            </w:r>
          </w:p>
        </w:tc>
      </w:tr>
      <w:tr w:rsidR="00A30568" w:rsidTr="00A30568">
        <w:trPr>
          <w:trHeight w:val="300"/>
          <w:trPrChange w:id="94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4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）支付其他与经营活动有关的现金</w:t>
            </w:r>
          </w:p>
        </w:tc>
      </w:tr>
      <w:tr w:rsidR="00A30568" w:rsidTr="00A30568">
        <w:trPr>
          <w:trHeight w:val="300"/>
          <w:trPrChange w:id="949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50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）收到其他与筹资活动有关的现金</w:t>
            </w:r>
          </w:p>
        </w:tc>
      </w:tr>
      <w:tr w:rsidR="00A30568" w:rsidTr="00A30568">
        <w:trPr>
          <w:trHeight w:val="300"/>
          <w:trPrChange w:id="95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52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）支付其他与筹资活动有关的现金</w:t>
            </w:r>
          </w:p>
        </w:tc>
      </w:tr>
      <w:tr w:rsidR="00A30568" w:rsidTr="00A30568">
        <w:trPr>
          <w:trHeight w:val="300"/>
          <w:trPrChange w:id="953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54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2"/>
                <w:szCs w:val="20"/>
              </w:rPr>
              <w:t>(1)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现金流量表补充</w:t>
            </w:r>
            <w:del w:id="955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货</w:delText>
              </w:r>
            </w:del>
            <w:ins w:id="956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料</w:t>
            </w:r>
          </w:p>
        </w:tc>
      </w:tr>
      <w:tr w:rsidR="00A30568" w:rsidTr="00A30568">
        <w:trPr>
          <w:trHeight w:val="300"/>
          <w:trPrChange w:id="957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58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无形资产摊</w:t>
            </w:r>
            <w:del w:id="959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褚</w:delText>
              </w:r>
            </w:del>
            <w:ins w:id="960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销</w:t>
              </w:r>
            </w:ins>
          </w:p>
        </w:tc>
      </w:tr>
      <w:tr w:rsidR="00A30568" w:rsidTr="00A30568">
        <w:trPr>
          <w:trHeight w:val="300"/>
          <w:trPrChange w:id="961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tcPrChange w:id="962" w:author="CCJK" w:date="2024-10-18T09:48:00Z">
              <w:tcPr>
                <w:tcW w:w="4630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投资</w:t>
            </w:r>
            <w:del w:id="963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</w:rPr>
                <w:delText>畏</w:delText>
              </w:r>
            </w:del>
            <w:ins w:id="964" w:author="CCJK" w:date="2024-10-18T09:31:00Z">
              <w:r>
                <w:rPr>
                  <w:rFonts w:ascii="Arial Unicode MS" w:eastAsia="Arial Unicode MS" w:hAnsi="Arial Unicode MS" w:cs="Arial Unicode MS" w:hint="eastAsia"/>
                  <w:kern w:val="2"/>
                  <w:szCs w:val="20"/>
                  <w:lang w:eastAsia="zh-CN"/>
                </w:rPr>
                <w:t>损</w:t>
              </w:r>
            </w:ins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</w:rPr>
              <w:t>失</w:t>
            </w:r>
          </w:p>
        </w:tc>
      </w:tr>
      <w:tr w:rsidR="00A30568" w:rsidTr="00A30568">
        <w:trPr>
          <w:trHeight w:val="300"/>
          <w:trPrChange w:id="965" w:author="CCJK" w:date="2024-10-18T09:48:00Z">
            <w:trPr>
              <w:trHeight w:val="300"/>
            </w:trPr>
          </w:trPrChange>
        </w:trPr>
        <w:tc>
          <w:tcPr>
            <w:tcW w:w="46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tcPrChange w:id="966" w:author="CCJK" w:date="2024-10-18T09:48:00Z">
              <w:tcPr>
                <w:tcW w:w="4630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</w:tcPr>
            </w:tcPrChange>
          </w:tcPr>
          <w:p w:rsidR="00A30568" w:rsidRDefault="00A30568">
            <w:pP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kern w:val="2"/>
                <w:szCs w:val="20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kern w:val="2"/>
                <w:szCs w:val="20"/>
                <w:lang w:eastAsia="zh-CN"/>
              </w:rPr>
              <w:t>）现金及现金等价物的构成</w:t>
            </w:r>
          </w:p>
        </w:tc>
      </w:tr>
      <w:bookmarkEnd w:id="10"/>
    </w:tbl>
    <w:p w:rsidR="00000000" w:rsidRDefault="007710AC">
      <w:pPr>
        <w:rPr>
          <w:ins w:id="967" w:author="CCJK" w:date="2024-10-18T09:31:00Z"/>
        </w:rPr>
      </w:pPr>
    </w:p>
    <w:p w:rsidR="007710AC" w:rsidRDefault="007710AC"/>
    <w:sectPr w:rsidR="007710AC">
      <w:pgSz w:w="16838" w:h="11906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0AC" w:rsidRDefault="007710AC"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rFonts w:ascii="Times New Roman" w:cs="Times New Roman"/>
          <w:color w:val="auto"/>
          <w:sz w:val="24"/>
          <w:lang w:eastAsia="zh-CN"/>
        </w:rPr>
        <w:separator/>
      </w:r>
    </w:p>
  </w:endnote>
  <w:endnote w:type="continuationSeparator" w:id="0">
    <w:p w:rsidR="007710AC" w:rsidRDefault="007710AC"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rFonts w:ascii="Times New Roman" w:cs="Times New Roman"/>
          <w:color w:val="auto"/>
          <w:sz w:val="24"/>
          <w:lang w:eastAsia="zh-C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0AC" w:rsidRDefault="007710AC"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rFonts w:ascii="Times New Roman" w:cs="Times New Roman"/>
          <w:color w:val="auto"/>
          <w:sz w:val="24"/>
          <w:lang w:eastAsia="zh-CN"/>
        </w:rPr>
        <w:separator/>
      </w:r>
    </w:p>
  </w:footnote>
  <w:footnote w:type="continuationSeparator" w:id="0">
    <w:p w:rsidR="007710AC" w:rsidRDefault="007710AC"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rFonts w:ascii="Times New Roman" w:cs="Times New Roman"/>
          <w:color w:val="auto"/>
          <w:sz w:val="24"/>
          <w:lang w:eastAsia="zh-C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C666F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B9072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CFEB9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E3A6E5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4D687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68683A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1BEE4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0DC97F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AFA7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B22E6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trackRevisions/>
  <w:defaultTabStop w:val="708"/>
  <w:hyphenationZone w:val="425"/>
  <w:drawingGridHorizontalSpacing w:val="110"/>
  <w:displayHorizontalDrawingGridEvery w:val="0"/>
  <w:displayVerticalDrawingGridEvery w:val="2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VkOWViNTMyODBhYWI3MDljNDk4N2ZjNzE5YjQwZjMifQ=="/>
  </w:docVars>
  <w:rsids>
    <w:rsidRoot w:val="00FA01F4"/>
    <w:rsid w:val="00000000"/>
    <w:rsid w:val="00541496"/>
    <w:rsid w:val="007710AC"/>
    <w:rsid w:val="00A30568"/>
    <w:rsid w:val="00FA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8DF53"/>
  <w14:defaultImageDpi w14:val="0"/>
  <w15:docId w15:val="{E78AEC3B-ED5D-4BFB-9FB3-085F72D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qFormat="1"/>
    <w:lsdException w:name="annotation subject" w:qFormat="1"/>
    <w:lsdException w:name="No List" w:semiHidden="1" w:unhideWhenUsed="1"/>
    <w:lsdException w:name="Table Simple 1" w:qFormat="1"/>
    <w:lsdException w:name="Table Simple 2" w:qFormat="1"/>
    <w:lsdException w:name="Table Simple 3" w:qFormat="1"/>
    <w:lsdException w:name="Table Classic 1" w:qFormat="1"/>
    <w:lsdException w:name="Table Classic 2" w:qFormat="1"/>
    <w:lsdException w:name="Table Classic 3" w:qFormat="1"/>
    <w:lsdException w:name="Table Classic 4" w:qFormat="1"/>
    <w:lsdException w:name="Table Colorful 1" w:qFormat="1"/>
    <w:lsdException w:name="Table Colorful 2" w:qFormat="1"/>
    <w:lsdException w:name="Table Colorful 3" w:qFormat="1"/>
    <w:lsdException w:name="Table Columns 1" w:qFormat="1"/>
    <w:lsdException w:name="Table Columns 2" w:qFormat="1"/>
    <w:lsdException w:name="Table Columns 3" w:qFormat="1"/>
    <w:lsdException w:name="Table Columns 4" w:qFormat="1"/>
    <w:lsdException w:name="Table Columns 5" w:qFormat="1"/>
    <w:lsdException w:name="Table Grid 1" w:qFormat="1"/>
    <w:lsdException w:name="Table Grid 2" w:qFormat="1"/>
    <w:lsdException w:name="Table Grid 3" w:qFormat="1"/>
    <w:lsdException w:name="Table Grid 4" w:qFormat="1"/>
    <w:lsdException w:name="Table Grid 5" w:qFormat="1"/>
    <w:lsdException w:name="Table Grid 6" w:qFormat="1"/>
    <w:lsdException w:name="Table Grid 7" w:qFormat="1"/>
    <w:lsdException w:name="Table Grid 8" w:qFormat="1"/>
    <w:lsdException w:name="Table List 1" w:qFormat="1"/>
    <w:lsdException w:name="Table List 2" w:qFormat="1"/>
    <w:lsdException w:name="Table List 3" w:qFormat="1"/>
    <w:lsdException w:name="Table List 4" w:qFormat="1"/>
    <w:lsdException w:name="Table List 5" w:qFormat="1"/>
    <w:lsdException w:name="Table List 6" w:qFormat="1"/>
    <w:lsdException w:name="Table List 7" w:qFormat="1"/>
    <w:lsdException w:name="Table List 8" w:qFormat="1"/>
    <w:lsdException w:name="Table 3D effects 1" w:qFormat="1"/>
    <w:lsdException w:name="Table 3D effects 2" w:qFormat="1"/>
    <w:lsdException w:name="Table 3D effects 3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qFormat="1"/>
    <w:lsdException w:name="Balloon Text" w:qFormat="1"/>
    <w:lsdException w:name="Table Grid" w:uiPriority="59" w:qFormat="1"/>
    <w:lsdException w:name="Table Theme" w:qFormat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ahoma" w:cs="Tahoma"/>
      <w:color w:val="000000"/>
      <w:kern w:val="0"/>
      <w:sz w:val="20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mqInternal">
    <w:name w:val="mqInternal"/>
    <w:uiPriority w:val="99"/>
    <w:unhideWhenUsed/>
    <w:rPr>
      <w:color w:val="800000"/>
      <w:sz w:val="20"/>
    </w:rPr>
  </w:style>
  <w:style w:type="character" w:customStyle="1" w:styleId="Other">
    <w:name w:val="Other_"/>
    <w:basedOn w:val="a0"/>
    <w:link w:val="Other0"/>
    <w:uiPriority w:val="99"/>
    <w:unhideWhenUsed/>
    <w:qFormat/>
    <w:locked/>
    <w:rPr>
      <w:rFonts w:ascii="宋体" w:cs="宋体"/>
      <w:sz w:val="20"/>
      <w:szCs w:val="20"/>
      <w:lang w:eastAsia="en-IN"/>
    </w:rPr>
  </w:style>
  <w:style w:type="paragraph" w:customStyle="1" w:styleId="font5">
    <w:name w:val="font5"/>
    <w:basedOn w:val="a"/>
    <w:unhideWhenUsed/>
    <w:pPr>
      <w:spacing w:before="100" w:beforeAutospacing="1" w:after="100" w:afterAutospacing="1"/>
    </w:pPr>
    <w:rPr>
      <w:szCs w:val="20"/>
    </w:rPr>
  </w:style>
  <w:style w:type="paragraph" w:customStyle="1" w:styleId="xl86">
    <w:name w:val="xl86"/>
    <w:basedOn w:val="a"/>
    <w:unhideWhenUsed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0"/>
    </w:rPr>
  </w:style>
  <w:style w:type="paragraph" w:customStyle="1" w:styleId="xl89">
    <w:name w:val="xl89"/>
    <w:basedOn w:val="a"/>
    <w:unhideWhenUsed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Cambria Math" w:cs="Cambria Math"/>
      <w:szCs w:val="20"/>
    </w:rPr>
  </w:style>
  <w:style w:type="paragraph" w:customStyle="1" w:styleId="msonormal0">
    <w:name w:val="msonormal"/>
    <w:basedOn w:val="a"/>
    <w:unhideWhenUsed/>
    <w:pPr>
      <w:spacing w:before="100" w:beforeAutospacing="1" w:after="100" w:afterAutospacing="1"/>
    </w:pPr>
    <w:rPr>
      <w:rFonts w:cs="Times New Roman"/>
      <w:sz w:val="24"/>
    </w:rPr>
  </w:style>
  <w:style w:type="paragraph" w:customStyle="1" w:styleId="xl82">
    <w:name w:val="xl82"/>
    <w:basedOn w:val="a"/>
    <w:unhideWhenUsed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szCs w:val="20"/>
    </w:rPr>
  </w:style>
  <w:style w:type="paragraph" w:customStyle="1" w:styleId="font8">
    <w:name w:val="font8"/>
    <w:basedOn w:val="a"/>
    <w:unhideWhenUsed/>
    <w:qFormat/>
    <w:pPr>
      <w:spacing w:before="100" w:beforeAutospacing="1" w:after="100" w:afterAutospacing="1"/>
    </w:pPr>
    <w:rPr>
      <w:rFonts w:ascii="MS Gothic" w:eastAsia="MS Gothic" w:hAnsi="MS Gothic" w:cs="Times New Roman"/>
      <w:szCs w:val="20"/>
    </w:rPr>
  </w:style>
  <w:style w:type="paragraph" w:customStyle="1" w:styleId="font6">
    <w:name w:val="font6"/>
    <w:basedOn w:val="a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0"/>
    </w:rPr>
  </w:style>
  <w:style w:type="paragraph" w:customStyle="1" w:styleId="font7">
    <w:name w:val="font7"/>
    <w:basedOn w:val="a"/>
    <w:unhideWhenUsed/>
    <w:pPr>
      <w:spacing w:before="100" w:beforeAutospacing="1" w:after="100" w:afterAutospacing="1"/>
    </w:pPr>
    <w:rPr>
      <w:rFonts w:ascii="Meiryo UI" w:eastAsia="Meiryo UI" w:hAnsi="Meiryo UI" w:cs="Times New Roman"/>
      <w:szCs w:val="20"/>
    </w:rPr>
  </w:style>
  <w:style w:type="paragraph" w:customStyle="1" w:styleId="xl77">
    <w:name w:val="xl77"/>
    <w:basedOn w:val="a"/>
    <w:unhideWhenUsed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b/>
      <w:szCs w:val="20"/>
    </w:rPr>
  </w:style>
  <w:style w:type="paragraph" w:customStyle="1" w:styleId="xl78">
    <w:name w:val="xl78"/>
    <w:basedOn w:val="a"/>
    <w:unhideWhenUsed/>
    <w:qFormat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b/>
      <w:szCs w:val="20"/>
    </w:rPr>
  </w:style>
  <w:style w:type="paragraph" w:customStyle="1" w:styleId="xl79">
    <w:name w:val="xl79"/>
    <w:basedOn w:val="a"/>
    <w:unhideWhenUsed/>
    <w:pPr>
      <w:pBdr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91">
    <w:name w:val="xl91"/>
    <w:basedOn w:val="a"/>
    <w:unhideWhenUsed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Cambria Math" w:cs="Cambria Math"/>
      <w:szCs w:val="20"/>
    </w:rPr>
  </w:style>
  <w:style w:type="paragraph" w:customStyle="1" w:styleId="xl80">
    <w:name w:val="xl80"/>
    <w:basedOn w:val="a"/>
    <w:unhideWhenUsed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xl81">
    <w:name w:val="xl81"/>
    <w:basedOn w:val="a"/>
    <w:unhideWhenUsed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szCs w:val="20"/>
    </w:rPr>
  </w:style>
  <w:style w:type="paragraph" w:customStyle="1" w:styleId="xl88">
    <w:name w:val="xl88"/>
    <w:basedOn w:val="a"/>
    <w:unhideWhenUsed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Cambria Math" w:cs="Cambria Math"/>
      <w:szCs w:val="20"/>
    </w:rPr>
  </w:style>
  <w:style w:type="paragraph" w:customStyle="1" w:styleId="xl83">
    <w:name w:val="xl83"/>
    <w:basedOn w:val="a"/>
    <w:unhideWhenUsed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szCs w:val="20"/>
    </w:rPr>
  </w:style>
  <w:style w:type="paragraph" w:customStyle="1" w:styleId="xl84">
    <w:name w:val="xl84"/>
    <w:basedOn w:val="a"/>
    <w:unhideWhenUsed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szCs w:val="20"/>
    </w:rPr>
  </w:style>
  <w:style w:type="paragraph" w:customStyle="1" w:styleId="Other0">
    <w:name w:val="Other"/>
    <w:link w:val="Other"/>
    <w:uiPriority w:val="99"/>
    <w:unhideWhenUsed/>
    <w:qFormat/>
    <w:pPr>
      <w:ind w:left="200"/>
    </w:pPr>
    <w:rPr>
      <w:rFonts w:ascii="宋体" w:cs="宋体"/>
      <w:kern w:val="0"/>
      <w:sz w:val="20"/>
      <w:szCs w:val="20"/>
      <w:lang w:eastAsia="en-IN"/>
    </w:rPr>
  </w:style>
  <w:style w:type="paragraph" w:customStyle="1" w:styleId="xl85">
    <w:name w:val="xl85"/>
    <w:basedOn w:val="a"/>
    <w:unhideWhenUsed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87">
    <w:name w:val="xl87"/>
    <w:basedOn w:val="a"/>
    <w:unhideWhenUsed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0"/>
    </w:rPr>
  </w:style>
  <w:style w:type="paragraph" w:customStyle="1" w:styleId="xl90">
    <w:name w:val="xl90"/>
    <w:basedOn w:val="a"/>
    <w:unhideWhenUsed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Cambria Math" w:cs="Cambria Math"/>
      <w:szCs w:val="20"/>
    </w:rPr>
  </w:style>
  <w:style w:type="paragraph" w:customStyle="1" w:styleId="xl92">
    <w:name w:val="xl92"/>
    <w:basedOn w:val="a"/>
    <w:unhideWhenUsed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0"/>
    </w:rPr>
  </w:style>
  <w:style w:type="paragraph" w:styleId="a5">
    <w:name w:val="Balloon Text"/>
    <w:basedOn w:val="a"/>
    <w:link w:val="a6"/>
    <w:uiPriority w:val="99"/>
    <w:qFormat/>
    <w:rsid w:val="00A3056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rsid w:val="00A30568"/>
    <w:rPr>
      <w:rFonts w:ascii="Tahoma" w:cs="Tahoma"/>
      <w:color w:val="000000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CCJK</cp:lastModifiedBy>
  <cp:revision>3</cp:revision>
  <dcterms:created xsi:type="dcterms:W3CDTF">2024-10-18T01:47:00Z</dcterms:created>
  <dcterms:modified xsi:type="dcterms:W3CDTF">2024-10-18T01:48:00Z</dcterms:modified>
</cp:coreProperties>
</file>