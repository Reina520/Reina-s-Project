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707" w:type="dxa"/>
        <w:tblInd w:w="128" w:type="dxa"/>
        <w:tblLayout w:type="fixed"/>
        <w:tblLook w:val="0000" w:firstRow="0" w:lastRow="0" w:firstColumn="0" w:lastColumn="0" w:noHBand="0" w:noVBand="0"/>
        <w:tblPrChange w:id="0" w:author="CCJK" w:date="2024-10-18T08:36:00Z">
          <w:tblPr>
            <w:tblW w:w="4279" w:type="dxa"/>
            <w:tblInd w:w="118" w:type="dxa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3707"/>
        <w:tblGridChange w:id="1">
          <w:tblGrid>
            <w:gridCol w:w="3707"/>
          </w:tblGrid>
        </w:tblGridChange>
      </w:tblGrid>
      <w:tr w:rsidR="002F61DC" w:rsidDel="002F61DC" w:rsidTr="002F61DC">
        <w:trPr>
          <w:trHeight w:val="300"/>
          <w:del w:id="2" w:author="CCJK" w:date="2024-10-18T08:35:00Z"/>
          <w:trPrChange w:id="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tcPrChange w:id="4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Del="002F61DC" w:rsidRDefault="002F61DC">
            <w:pPr>
              <w:rPr>
                <w:del w:id="5" w:author="CCJK" w:date="2024-10-18T08:35:00Z"/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  <w:bookmarkStart w:id="6" w:name="_GoBack"/>
            <w:bookmarkEnd w:id="6"/>
            <w:del w:id="7" w:author="CCJK" w:date="2024-10-18T08:35:00Z">
              <w:r w:rsidDel="002F61DC">
                <w:rPr>
                  <w:rFonts w:ascii="Arial Unicode MS" w:eastAsia="Arial Unicode MS" w:hAnsi="Arial Unicode MS" w:cs="Arial Unicode MS"/>
                  <w:b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2F61DC" w:rsidTr="002F61DC">
        <w:trPr>
          <w:trHeight w:val="300"/>
          <w:trPrChange w:id="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0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编制单位：乐山交通投资发展</w:t>
              </w:r>
            </w:ins>
            <w:del w:id="11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乐山交请投资唱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（集团）有限公司</w:t>
            </w:r>
          </w:p>
        </w:tc>
      </w:tr>
      <w:tr w:rsidR="002F61DC" w:rsidTr="002F61DC">
        <w:trPr>
          <w:trHeight w:val="300"/>
          <w:trPrChange w:id="1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编制单位</w:t>
            </w:r>
            <w:del w:id="14" w:author="CCJK" w:date="2024-10-18T06:5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,</w:delText>
              </w:r>
            </w:del>
            <w:ins w:id="15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乐山交通</w:t>
            </w:r>
            <w:ins w:id="16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投资发展（集团）</w:t>
              </w:r>
            </w:ins>
            <w:del w:id="17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将「枝展（集迷）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有限公司</w:t>
            </w:r>
          </w:p>
        </w:tc>
      </w:tr>
      <w:tr w:rsidR="002F61DC" w:rsidTr="002F61DC">
        <w:trPr>
          <w:trHeight w:val="90"/>
          <w:trPrChange w:id="18" w:author="CCJK" w:date="2024-10-18T08:36:00Z">
            <w:trPr>
              <w:trHeight w:val="9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9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交易性金融负</w:t>
            </w:r>
            <w:del w:id="20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候</w:delText>
              </w:r>
            </w:del>
            <w:ins w:id="21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债</w:t>
              </w:r>
            </w:ins>
          </w:p>
        </w:tc>
      </w:tr>
      <w:tr w:rsidR="002F61DC" w:rsidTr="002F61DC">
        <w:trPr>
          <w:trHeight w:val="300"/>
          <w:trPrChange w:id="2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24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编制单位：乐山交通投资发展（集团）有限公司</w:t>
              </w:r>
            </w:ins>
            <w:del w:id="25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乐山文通投资发（营团）有阳二友</w:delText>
              </w:r>
            </w:del>
          </w:p>
        </w:tc>
      </w:tr>
      <w:tr w:rsidR="002F61DC" w:rsidTr="002F61DC">
        <w:trPr>
          <w:trHeight w:val="300"/>
          <w:trPrChange w:id="2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7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一、营业</w:t>
            </w:r>
            <w:del w:id="28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后</w:delText>
              </w:r>
            </w:del>
            <w:ins w:id="29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总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收入</w:t>
            </w:r>
          </w:p>
        </w:tc>
      </w:tr>
      <w:tr w:rsidR="002F61DC" w:rsidTr="002F61DC">
        <w:trPr>
          <w:trHeight w:val="300"/>
          <w:trPrChange w:id="3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1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2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</w:t>
              </w:r>
            </w:ins>
            <w:del w:id="33" w:author="CCJK" w:date="2024-10-18T07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管</w:delText>
              </w:r>
            </w:del>
            <w:ins w:id="34" w:author="CCJK" w:date="2024-10-18T07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营</w:t>
              </w:r>
            </w:ins>
            <w:del w:id="35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短</w:delText>
              </w:r>
            </w:del>
            <w:ins w:id="36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</w:t>
            </w:r>
            <w:del w:id="37" w:author="CCJK" w:date="2024-10-18T08:34:00Z">
              <w:r w:rsidDel="009C5DE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人</w:delText>
              </w:r>
            </w:del>
            <w:ins w:id="38" w:author="CCJK" w:date="2024-10-18T08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入</w:t>
              </w:r>
            </w:ins>
          </w:p>
        </w:tc>
      </w:tr>
      <w:tr w:rsidR="002F61DC" w:rsidTr="002F61DC">
        <w:trPr>
          <w:trHeight w:val="300"/>
          <w:trPrChange w:id="3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0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二、营业总成</w:t>
            </w:r>
            <w:del w:id="41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不</w:delText>
              </w:r>
            </w:del>
            <w:ins w:id="42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本</w:t>
              </w:r>
            </w:ins>
          </w:p>
        </w:tc>
      </w:tr>
      <w:tr w:rsidR="002F61DC" w:rsidTr="002F61DC">
        <w:trPr>
          <w:trHeight w:val="300"/>
          <w:trPrChange w:id="4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销</w:t>
            </w:r>
            <w:del w:id="45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怡</w:delText>
              </w:r>
            </w:del>
            <w:ins w:id="46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售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费用</w:t>
            </w:r>
          </w:p>
        </w:tc>
      </w:tr>
      <w:tr w:rsidR="002F61DC" w:rsidTr="002F61DC">
        <w:trPr>
          <w:trHeight w:val="300"/>
          <w:trPrChange w:id="4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净敞</w:t>
            </w:r>
            <w:del w:id="49" w:author="CCJK" w:date="2024-10-18T06:54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1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」</w:delText>
              </w:r>
            </w:del>
            <w:ins w:id="50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口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套期收益（损失以“</w:t>
            </w:r>
            <w:del w:id="51" w:author="CCJK" w:date="2024-10-18T07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</w:delText>
              </w:r>
            </w:del>
            <w:ins w:id="52" w:author="CCJK" w:date="2024-10-18T07:1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”号填列）</w:t>
            </w:r>
          </w:p>
        </w:tc>
      </w:tr>
      <w:tr w:rsidR="002F61DC" w:rsidTr="002F61DC">
        <w:trPr>
          <w:trHeight w:val="300"/>
          <w:trPrChange w:id="5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、终止经营净利润（净亏损以</w:t>
            </w:r>
            <w:del w:id="55" w:author="CCJK" w:date="2024-10-18T06:54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T</w:delText>
              </w:r>
            </w:del>
            <w:ins w:id="56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2F61DC" w:rsidTr="002F61DC">
        <w:trPr>
          <w:trHeight w:val="300"/>
          <w:trPrChange w:id="5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、归属于母公司股东的净利润（净</w:t>
            </w:r>
            <w:del w:id="59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号</w:delText>
              </w:r>
            </w:del>
            <w:ins w:id="60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损以</w:t>
            </w:r>
            <w:ins w:id="61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2F61DC" w:rsidTr="002F61DC">
        <w:trPr>
          <w:trHeight w:val="300"/>
          <w:trPrChange w:id="6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、少数股东损益（净亏损以</w:t>
            </w:r>
            <w:del w:id="64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“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/</w:delText>
              </w:r>
            </w:del>
            <w:ins w:id="65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2F61DC" w:rsidTr="002F61DC">
        <w:trPr>
          <w:trHeight w:val="300"/>
          <w:trPrChange w:id="6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7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不能</w:t>
            </w:r>
            <w:del w:id="68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更</w:delText>
              </w:r>
            </w:del>
            <w:ins w:id="69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重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分类进损益的其他综合收益</w:t>
            </w:r>
          </w:p>
        </w:tc>
      </w:tr>
      <w:tr w:rsidR="002F61DC" w:rsidTr="002F61DC">
        <w:trPr>
          <w:trHeight w:val="300"/>
          <w:trPrChange w:id="7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1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del w:id="72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＞</w:delText>
              </w:r>
            </w:del>
            <w:ins w:id="73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）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重新计量设定受益计划变动额</w:t>
            </w:r>
          </w:p>
        </w:tc>
      </w:tr>
      <w:tr w:rsidR="002F61DC" w:rsidTr="002F61DC">
        <w:trPr>
          <w:trHeight w:val="300"/>
          <w:trPrChange w:id="7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5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（二）</w:t>
            </w:r>
            <w:del w:id="76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妇</w:delText>
              </w:r>
            </w:del>
            <w:ins w:id="77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归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属少数股东的综合收益总额</w:t>
            </w:r>
          </w:p>
        </w:tc>
      </w:tr>
      <w:tr w:rsidR="002F61DC" w:rsidTr="002F61DC">
        <w:trPr>
          <w:trHeight w:val="300"/>
          <w:trPrChange w:id="7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9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80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编制单位：乐山交通投资发展（集团）有限公司</w:t>
              </w:r>
            </w:ins>
            <w:del w:id="81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乐口交逋投资及辰集团）有公用</w:delText>
              </w:r>
            </w:del>
          </w:p>
        </w:tc>
      </w:tr>
      <w:tr w:rsidR="002F61DC" w:rsidTr="002F61DC">
        <w:trPr>
          <w:trHeight w:val="300"/>
          <w:trPrChange w:id="8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3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一、经营活动产</w:t>
            </w:r>
            <w:del w:id="84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力</w:delText>
              </w:r>
            </w:del>
            <w:ins w:id="85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生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的现金流量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:</w:t>
            </w:r>
          </w:p>
        </w:tc>
      </w:tr>
      <w:tr w:rsidR="002F61DC" w:rsidTr="002F61DC">
        <w:trPr>
          <w:trHeight w:val="300"/>
          <w:trPrChange w:id="8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7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88" w:author="CCJK" w:date="2024-10-18T07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错</w:delText>
              </w:r>
            </w:del>
            <w:ins w:id="89" w:author="CCJK" w:date="2024-10-18T07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销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售商品、提供劳</w:t>
            </w:r>
            <w:ins w:id="90" w:author="CCJK" w:date="2024-10-18T08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务</w:t>
              </w:r>
            </w:ins>
            <w:del w:id="91" w:author="CCJK" w:date="2024-10-18T06:55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:</w:delText>
              </w:r>
            </w:del>
            <w:ins w:id="92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收到的现金</w:t>
              </w:r>
            </w:ins>
          </w:p>
        </w:tc>
      </w:tr>
      <w:tr w:rsidR="002F61DC" w:rsidTr="002F61DC">
        <w:trPr>
          <w:trHeight w:val="300"/>
          <w:trPrChange w:id="9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4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95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收生的现金</w:delText>
              </w:r>
            </w:del>
            <w:ins w:id="96" w:author="CCJK" w:date="2024-10-18T06:55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2F61DC" w:rsidTr="002F61DC">
        <w:trPr>
          <w:trHeight w:val="300"/>
          <w:trPrChange w:id="9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8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99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编制单位：乐山交通投资发展（集团）有限公司</w:t>
              </w:r>
            </w:ins>
            <w:del w:id="100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编制位通投资发传（集团）有隘公司</w:delText>
              </w:r>
            </w:del>
          </w:p>
        </w:tc>
      </w:tr>
      <w:tr w:rsidR="002F61DC" w:rsidTr="002F61DC">
        <w:trPr>
          <w:trHeight w:val="300"/>
          <w:trPrChange w:id="10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2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归</w:t>
            </w:r>
            <w:del w:id="103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用</w:delText>
              </w:r>
            </w:del>
            <w:ins w:id="104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于母公司所有者权益</w:t>
            </w:r>
          </w:p>
        </w:tc>
      </w:tr>
      <w:tr w:rsidR="002F61DC" w:rsidTr="002F61DC">
        <w:trPr>
          <w:trHeight w:val="300"/>
          <w:trPrChange w:id="10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6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07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岁</w:delText>
              </w:r>
            </w:del>
            <w:ins w:id="108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</w:t>
            </w:r>
            <w:ins w:id="109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</w:t>
            </w:r>
          </w:p>
        </w:tc>
      </w:tr>
      <w:tr w:rsidR="002F61DC" w:rsidTr="002F61DC">
        <w:trPr>
          <w:trHeight w:val="300"/>
          <w:trPrChange w:id="11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1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12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肆</w:delText>
              </w:r>
            </w:del>
            <w:ins w:id="113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减：库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存股</w:t>
            </w:r>
          </w:p>
        </w:tc>
      </w:tr>
      <w:tr w:rsidR="002F61DC" w:rsidTr="002F61DC">
        <w:trPr>
          <w:trHeight w:val="300"/>
          <w:trPrChange w:id="11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5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</w:t>
            </w:r>
            <w:del w:id="116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探</w:delText>
              </w:r>
            </w:del>
            <w:ins w:id="117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合收益</w:t>
            </w:r>
          </w:p>
        </w:tc>
      </w:tr>
      <w:tr w:rsidR="002F61DC" w:rsidTr="002F61DC">
        <w:trPr>
          <w:trHeight w:val="300"/>
          <w:trPrChange w:id="11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9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一、上年年末</w:t>
            </w:r>
            <w:del w:id="120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和</w:delText>
              </w:r>
            </w:del>
            <w:ins w:id="121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余额</w:t>
              </w:r>
            </w:ins>
          </w:p>
        </w:tc>
      </w:tr>
      <w:tr w:rsidR="002F61DC" w:rsidTr="002F61DC">
        <w:trPr>
          <w:trHeight w:val="300"/>
          <w:trPrChange w:id="12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24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加：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会</w:t>
            </w:r>
            <w:del w:id="125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汁</w:delText>
              </w:r>
            </w:del>
            <w:ins w:id="126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计</w:t>
              </w:r>
            </w:ins>
            <w:del w:id="127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政黄</w:delText>
              </w:r>
            </w:del>
            <w:ins w:id="128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政策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变更</w:t>
            </w:r>
          </w:p>
        </w:tc>
      </w:tr>
      <w:tr w:rsidR="002F61DC" w:rsidTr="002F61DC">
        <w:trPr>
          <w:trHeight w:val="300"/>
          <w:trPrChange w:id="12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0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前期</w:t>
            </w:r>
            <w:del w:id="131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整</w:delText>
              </w:r>
            </w:del>
            <w:ins w:id="132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差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错更正</w:t>
            </w:r>
          </w:p>
        </w:tc>
      </w:tr>
      <w:tr w:rsidR="002F61DC" w:rsidTr="002F61DC">
        <w:trPr>
          <w:trHeight w:val="300"/>
          <w:trPrChange w:id="13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、所有者投入</w:t>
            </w:r>
            <w:del w:id="135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费</w:delText>
              </w:r>
            </w:del>
            <w:ins w:id="136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</w:t>
            </w:r>
          </w:p>
        </w:tc>
      </w:tr>
      <w:tr w:rsidR="002F61DC" w:rsidTr="002F61DC">
        <w:trPr>
          <w:trHeight w:val="300"/>
          <w:trPrChange w:id="13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lastRenderedPageBreak/>
              <w:t>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、其他权益工具持有者投入</w:t>
            </w:r>
            <w:del w:id="139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避</w:delText>
              </w:r>
            </w:del>
            <w:ins w:id="140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本</w:t>
            </w:r>
          </w:p>
        </w:tc>
      </w:tr>
      <w:tr w:rsidR="002F61DC" w:rsidTr="002F61DC">
        <w:trPr>
          <w:trHeight w:val="300"/>
          <w:trPrChange w:id="14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42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、提取一般风险</w:t>
            </w:r>
            <w:del w:id="143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灌</w:delText>
              </w:r>
            </w:del>
            <w:ins w:id="144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准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备</w:t>
            </w:r>
          </w:p>
        </w:tc>
      </w:tr>
      <w:tr w:rsidR="002F61DC" w:rsidTr="002F61DC">
        <w:trPr>
          <w:trHeight w:val="300"/>
          <w:trPrChange w:id="14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46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、盈余公</w:t>
            </w:r>
            <w:del w:id="147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枳</w:delText>
              </w:r>
            </w:del>
            <w:ins w:id="148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积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弥补亏</w:t>
            </w:r>
            <w:del w:id="149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物</w:delText>
              </w:r>
            </w:del>
            <w:ins w:id="150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损</w:t>
              </w:r>
            </w:ins>
          </w:p>
        </w:tc>
      </w:tr>
      <w:tr w:rsidR="002F61DC" w:rsidTr="002F61DC">
        <w:trPr>
          <w:trHeight w:val="300"/>
          <w:trPrChange w:id="15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52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5</w:t>
            </w:r>
            <w:del w:id="153" w:author="CCJK" w:date="2024-10-18T08:34:00Z">
              <w:r w:rsidDel="009C5DE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.</w:delText>
              </w:r>
            </w:del>
            <w:ins w:id="154" w:author="CCJK" w:date="2024-10-18T08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</w:t>
            </w:r>
            <w:del w:id="155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坎</w:delText>
              </w:r>
            </w:del>
            <w:ins w:id="156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合收益结转留存收益</w:t>
            </w:r>
          </w:p>
        </w:tc>
      </w:tr>
      <w:tr w:rsidR="002F61DC" w:rsidTr="002F61DC">
        <w:trPr>
          <w:trHeight w:val="300"/>
          <w:trPrChange w:id="15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5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</w:t>
            </w:r>
            <w:del w:id="159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末</w:delText>
              </w:r>
            </w:del>
            <w:ins w:id="160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本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期提取</w:t>
            </w:r>
          </w:p>
        </w:tc>
      </w:tr>
      <w:tr w:rsidR="002F61DC" w:rsidTr="002F61DC">
        <w:trPr>
          <w:trHeight w:val="300"/>
          <w:trPrChange w:id="16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62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63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编制单位：乐山交通投资发展（集团）有限公司</w:t>
              </w:r>
            </w:ins>
            <w:del w:id="164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墉制单立产通投团有限公司</w:delText>
              </w:r>
            </w:del>
          </w:p>
        </w:tc>
      </w:tr>
      <w:tr w:rsidR="002F61DC" w:rsidTr="002F61DC">
        <w:trPr>
          <w:trHeight w:val="300"/>
          <w:trPrChange w:id="16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66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67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匠</w:delText>
              </w:r>
            </w:del>
            <w:ins w:id="168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额单位</w:t>
            </w:r>
            <w:del w:id="169" w:author="CCJK" w:date="2024-10-18T06:5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:</w:delText>
              </w:r>
            </w:del>
            <w:ins w:id="170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ins w:id="171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人民币元</w:t>
              </w:r>
            </w:ins>
          </w:p>
        </w:tc>
      </w:tr>
      <w:tr w:rsidR="002F61DC" w:rsidTr="002F61DC">
        <w:trPr>
          <w:trHeight w:val="300"/>
          <w:trPrChange w:id="17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7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74" w:author="CCJK" w:date="2024-10-18T07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加：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会计</w:t>
            </w:r>
            <w:del w:id="175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政渡</w:delText>
              </w:r>
            </w:del>
            <w:ins w:id="176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政策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变更</w:t>
            </w:r>
          </w:p>
        </w:tc>
      </w:tr>
      <w:tr w:rsidR="002F61DC" w:rsidTr="002F61DC">
        <w:trPr>
          <w:trHeight w:val="300"/>
          <w:trPrChange w:id="17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7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79" w:author="CCJK" w:date="2024-10-18T07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的</w:delText>
              </w:r>
            </w:del>
            <w:ins w:id="180" w:author="CCJK" w:date="2024-10-18T07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前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期差</w:t>
            </w:r>
            <w:del w:id="181" w:author="CCJK" w:date="2024-10-18T07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怫</w:delText>
              </w:r>
            </w:del>
            <w:ins w:id="182" w:author="CCJK" w:date="2024-10-18T07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错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更正</w:t>
            </w:r>
          </w:p>
        </w:tc>
      </w:tr>
      <w:tr w:rsidR="002F61DC" w:rsidTr="002F61DC">
        <w:trPr>
          <w:trHeight w:val="300"/>
          <w:trPrChange w:id="18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8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三、本期</w:t>
            </w:r>
            <w:del w:id="185" w:author="CCJK" w:date="2024-10-18T07:0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it</w:delText>
              </w:r>
            </w:del>
            <w:ins w:id="186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减变动金额（减少以“一”号填列）</w:t>
            </w:r>
          </w:p>
        </w:tc>
      </w:tr>
      <w:tr w:rsidR="002F61DC" w:rsidTr="002F61DC">
        <w:trPr>
          <w:trHeight w:val="300"/>
          <w:trPrChange w:id="18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8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del w:id="189" w:author="CCJK" w:date="2024-10-18T07:0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-</w:delText>
              </w:r>
            </w:del>
            <w:ins w:id="190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）综合收益总</w:t>
            </w:r>
            <w:del w:id="191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颤</w:delText>
              </w:r>
            </w:del>
            <w:ins w:id="192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2F61DC" w:rsidTr="002F61DC">
        <w:trPr>
          <w:trHeight w:val="300"/>
          <w:trPrChange w:id="19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9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3</w:t>
            </w:r>
            <w:del w:id="195" w:author="CCJK" w:date="2024-10-18T08:34:00Z">
              <w:r w:rsidDel="009C5DE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.</w:delText>
              </w:r>
            </w:del>
            <w:ins w:id="196" w:author="CCJK" w:date="2024-10-18T08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对所</w:t>
            </w:r>
            <w:del w:id="197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育</w:delText>
              </w:r>
            </w:del>
            <w:ins w:id="198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者的分配</w:t>
            </w:r>
          </w:p>
        </w:tc>
      </w:tr>
      <w:tr w:rsidR="002F61DC" w:rsidTr="002F61DC">
        <w:trPr>
          <w:trHeight w:val="300"/>
          <w:trPrChange w:id="19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00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、设定受益计划变动额结转</w:t>
            </w:r>
            <w:del w:id="201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用</w:delText>
              </w:r>
            </w:del>
            <w:ins w:id="202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留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存收益</w:t>
            </w:r>
          </w:p>
        </w:tc>
      </w:tr>
      <w:tr w:rsidR="002F61DC" w:rsidTr="002F61DC">
        <w:trPr>
          <w:trHeight w:val="300"/>
          <w:trPrChange w:id="20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0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本公司比较合并财务报表的相关项目调整如下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:</w:t>
            </w:r>
          </w:p>
        </w:tc>
      </w:tr>
      <w:tr w:rsidR="002F61DC" w:rsidTr="002F61DC">
        <w:trPr>
          <w:trHeight w:val="300"/>
          <w:trPrChange w:id="20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06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受到影响的报表项目</w:t>
            </w:r>
          </w:p>
        </w:tc>
      </w:tr>
      <w:tr w:rsidR="002F61DC" w:rsidTr="002F61DC">
        <w:trPr>
          <w:trHeight w:val="300"/>
          <w:trPrChange w:id="20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08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本公司比较母公司财务报表的相关项目调整如下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:</w:t>
            </w:r>
          </w:p>
        </w:tc>
      </w:tr>
      <w:tr w:rsidR="002F61DC" w:rsidTr="002F61DC">
        <w:trPr>
          <w:trHeight w:val="300"/>
          <w:trPrChange w:id="20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10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11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龄</w:t>
            </w:r>
          </w:p>
        </w:tc>
      </w:tr>
      <w:tr w:rsidR="002F61DC" w:rsidTr="002F61DC">
        <w:trPr>
          <w:trHeight w:val="300"/>
          <w:trPrChange w:id="21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1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）本年计提、转回（或收回）的坏账准备情况</w:t>
            </w:r>
          </w:p>
        </w:tc>
      </w:tr>
      <w:tr w:rsidR="002F61DC" w:rsidTr="002F61DC">
        <w:trPr>
          <w:trHeight w:val="300"/>
          <w:trPrChange w:id="21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15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(2)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按预付对象归集的期末余额前五名的预付款</w:t>
            </w:r>
          </w:p>
        </w:tc>
      </w:tr>
      <w:tr w:rsidR="002F61DC" w:rsidTr="002F61DC">
        <w:trPr>
          <w:trHeight w:val="300"/>
          <w:trPrChange w:id="21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17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运营</w:t>
            </w:r>
            <w:del w:id="218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乍</w:delText>
              </w:r>
            </w:del>
            <w:ins w:id="219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辆保险费摊销</w:t>
            </w:r>
          </w:p>
        </w:tc>
      </w:tr>
      <w:tr w:rsidR="002F61DC" w:rsidTr="002F61DC">
        <w:trPr>
          <w:trHeight w:val="300"/>
          <w:trPrChange w:id="22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21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往来</w:t>
            </w:r>
          </w:p>
        </w:tc>
      </w:tr>
      <w:tr w:rsidR="002F61DC" w:rsidTr="002F61DC">
        <w:trPr>
          <w:trHeight w:val="300"/>
          <w:trPrChange w:id="22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2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224" w:author="CCJK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又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:</w:delText>
              </w:r>
            </w:del>
            <w:ins w:id="225" w:author="CCJK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</w:p>
        </w:tc>
      </w:tr>
      <w:tr w:rsidR="002F61DC" w:rsidTr="002F61DC">
        <w:trPr>
          <w:trHeight w:val="300"/>
          <w:trPrChange w:id="22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27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占其他应收款期末余额合计数的（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%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2F61DC" w:rsidTr="002F61DC">
        <w:trPr>
          <w:trHeight w:val="300"/>
          <w:trPrChange w:id="22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29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乐山市交通运输委员会</w:t>
            </w:r>
          </w:p>
        </w:tc>
      </w:tr>
      <w:tr w:rsidR="002F61DC" w:rsidTr="002F61DC">
        <w:trPr>
          <w:trHeight w:val="300"/>
          <w:trPrChange w:id="23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31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往来借款</w:t>
            </w:r>
          </w:p>
        </w:tc>
      </w:tr>
      <w:tr w:rsidR="002F61DC" w:rsidTr="002F61DC">
        <w:trPr>
          <w:trHeight w:val="300"/>
          <w:trPrChange w:id="23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3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拨付项目部资金</w:t>
            </w:r>
          </w:p>
        </w:tc>
      </w:tr>
      <w:tr w:rsidR="002F61DC" w:rsidTr="002F61DC">
        <w:trPr>
          <w:trHeight w:val="300"/>
          <w:trPrChange w:id="23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35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济南鲁乐汇富投资合伙企业（有限合伙）</w:t>
            </w:r>
          </w:p>
        </w:tc>
      </w:tr>
      <w:tr w:rsidR="002F61DC" w:rsidTr="002F61DC">
        <w:trPr>
          <w:trHeight w:val="300"/>
          <w:trPrChange w:id="23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37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客船特许经营权</w:t>
            </w:r>
          </w:p>
        </w:tc>
      </w:tr>
      <w:tr w:rsidR="002F61DC" w:rsidTr="002F61DC">
        <w:trPr>
          <w:trHeight w:val="300"/>
          <w:trPrChange w:id="23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39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交通安全培训中心费用</w:t>
            </w:r>
          </w:p>
        </w:tc>
      </w:tr>
      <w:tr w:rsidR="002F61DC" w:rsidTr="002F61DC">
        <w:trPr>
          <w:trHeight w:val="300"/>
          <w:trPrChange w:id="24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41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lastRenderedPageBreak/>
              <w:t>1176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号训练场地费用</w:t>
            </w:r>
          </w:p>
        </w:tc>
      </w:tr>
      <w:tr w:rsidR="002F61DC" w:rsidTr="002F61DC">
        <w:trPr>
          <w:trHeight w:val="300"/>
          <w:trPrChange w:id="24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43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39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号训练场地费用</w:t>
            </w:r>
          </w:p>
        </w:tc>
      </w:tr>
      <w:tr w:rsidR="002F61DC" w:rsidTr="002F61DC">
        <w:trPr>
          <w:trHeight w:val="300"/>
          <w:trPrChange w:id="24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45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杜家场训练场地费用</w:t>
            </w:r>
          </w:p>
        </w:tc>
      </w:tr>
      <w:tr w:rsidR="002F61DC" w:rsidTr="002F61DC">
        <w:trPr>
          <w:trHeight w:val="300"/>
          <w:trPrChange w:id="24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47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八角山街与长青路交汇停车场</w:t>
            </w:r>
          </w:p>
        </w:tc>
      </w:tr>
      <w:tr w:rsidR="002F61DC" w:rsidTr="002F61DC">
        <w:trPr>
          <w:trHeight w:val="300"/>
          <w:trPrChange w:id="24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49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茅杆河基地砂场</w:t>
            </w:r>
          </w:p>
        </w:tc>
      </w:tr>
      <w:tr w:rsidR="002F61DC" w:rsidTr="002F61DC">
        <w:trPr>
          <w:trHeight w:val="300"/>
          <w:trPrChange w:id="25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51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茅杆河基地道路补偿及土地租金</w:t>
            </w:r>
          </w:p>
        </w:tc>
      </w:tr>
      <w:tr w:rsidR="002F61DC" w:rsidTr="002F61DC">
        <w:trPr>
          <w:trHeight w:val="300"/>
          <w:trPrChange w:id="25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5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ABS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担保费</w:t>
            </w:r>
          </w:p>
        </w:tc>
      </w:tr>
      <w:tr w:rsidR="002F61DC" w:rsidTr="002F61DC">
        <w:trPr>
          <w:trHeight w:val="300"/>
          <w:trPrChange w:id="25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55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柏杨西路场地平整</w:t>
            </w:r>
          </w:p>
        </w:tc>
      </w:tr>
      <w:tr w:rsidR="002F61DC" w:rsidTr="002F61DC">
        <w:trPr>
          <w:trHeight w:val="300"/>
          <w:trPrChange w:id="25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57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五通冠英镇临时围挡</w:t>
            </w:r>
          </w:p>
        </w:tc>
      </w:tr>
      <w:tr w:rsidR="002F61DC" w:rsidTr="002F61DC">
        <w:trPr>
          <w:trHeight w:val="300"/>
          <w:trPrChange w:id="25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59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悦来乡训练基地</w:t>
            </w:r>
          </w:p>
        </w:tc>
      </w:tr>
      <w:tr w:rsidR="002F61DC" w:rsidTr="002F61DC">
        <w:trPr>
          <w:trHeight w:val="300"/>
          <w:trPrChange w:id="26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61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堆场维修费</w:t>
            </w:r>
          </w:p>
        </w:tc>
      </w:tr>
      <w:tr w:rsidR="002F61DC" w:rsidTr="002F61DC">
        <w:trPr>
          <w:trHeight w:val="300"/>
          <w:trPrChange w:id="26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63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乐山市公交公司总站区市中区行政审批局综合改造项目</w:t>
            </w:r>
          </w:p>
        </w:tc>
      </w:tr>
      <w:tr w:rsidR="002F61DC" w:rsidTr="002F61DC">
        <w:trPr>
          <w:trHeight w:val="300"/>
          <w:trPrChange w:id="26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65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交投集团一楼会议室提升改造工程</w:t>
            </w:r>
          </w:p>
        </w:tc>
      </w:tr>
      <w:tr w:rsidR="002F61DC" w:rsidTr="002F61DC">
        <w:trPr>
          <w:trHeight w:val="300"/>
          <w:trPrChange w:id="26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67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交投机动车驾驶人考试中心</w:t>
            </w:r>
          </w:p>
        </w:tc>
      </w:tr>
      <w:tr w:rsidR="002F61DC" w:rsidTr="002F61DC">
        <w:trPr>
          <w:trHeight w:val="300"/>
          <w:trPrChange w:id="26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69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科目三考场项目</w:t>
            </w:r>
          </w:p>
        </w:tc>
      </w:tr>
      <w:tr w:rsidR="002F61DC" w:rsidTr="002F61DC">
        <w:trPr>
          <w:trHeight w:val="300"/>
          <w:trPrChange w:id="27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71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大门口停车场项目</w:t>
            </w:r>
          </w:p>
        </w:tc>
      </w:tr>
      <w:tr w:rsidR="002F61DC" w:rsidTr="002F61DC">
        <w:trPr>
          <w:trHeight w:val="300"/>
          <w:trPrChange w:id="27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7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股权出资款</w:t>
            </w:r>
          </w:p>
        </w:tc>
      </w:tr>
      <w:tr w:rsidR="002F61DC" w:rsidTr="002F61DC">
        <w:trPr>
          <w:trHeight w:val="300"/>
          <w:trPrChange w:id="27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75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市中区全福镇土地划拨价款</w:t>
            </w:r>
          </w:p>
        </w:tc>
      </w:tr>
      <w:tr w:rsidR="002F61DC" w:rsidTr="002F61DC">
        <w:trPr>
          <w:trHeight w:val="300"/>
          <w:trPrChange w:id="27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77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市中心城区青江片区土地划拨价款</w:t>
            </w:r>
          </w:p>
        </w:tc>
      </w:tr>
      <w:tr w:rsidR="002F61DC" w:rsidTr="002F61DC">
        <w:trPr>
          <w:trHeight w:val="300"/>
          <w:trPrChange w:id="27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79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往</w:t>
            </w:r>
            <w:del w:id="280" w:author="CCJK" w:date="2024-10-18T07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东</w:delText>
              </w:r>
            </w:del>
            <w:ins w:id="281" w:author="CCJK" w:date="2024-10-18T07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来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款</w:t>
            </w:r>
          </w:p>
        </w:tc>
      </w:tr>
      <w:tr w:rsidR="002F61DC" w:rsidTr="002F61DC">
        <w:trPr>
          <w:trHeight w:val="300"/>
          <w:trPrChange w:id="28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8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押</w:t>
            </w:r>
            <w:del w:id="284" w:author="CCJK" w:date="2024-10-18T07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公</w:delText>
              </w:r>
            </w:del>
            <w:ins w:id="285" w:author="CCJK" w:date="2024-10-18T07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</w:t>
              </w:r>
            </w:ins>
          </w:p>
        </w:tc>
      </w:tr>
      <w:tr w:rsidR="002F61DC" w:rsidTr="002F61DC">
        <w:trPr>
          <w:trHeight w:val="300"/>
          <w:trPrChange w:id="28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87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保</w:t>
            </w:r>
            <w:del w:id="288" w:author="CCJK" w:date="2024-10-18T07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询速</w:delText>
              </w:r>
            </w:del>
            <w:ins w:id="289" w:author="CCJK" w:date="2024-10-18T07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证金</w:t>
              </w:r>
            </w:ins>
          </w:p>
        </w:tc>
      </w:tr>
      <w:tr w:rsidR="002F61DC" w:rsidTr="002F61DC">
        <w:trPr>
          <w:trHeight w:val="300"/>
          <w:trPrChange w:id="29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91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交通建设项目补助资金</w:t>
            </w:r>
          </w:p>
        </w:tc>
      </w:tr>
      <w:tr w:rsidR="002F61DC" w:rsidTr="002F61DC">
        <w:trPr>
          <w:trHeight w:val="300"/>
          <w:trPrChange w:id="29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93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S103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线青五路指挥部</w:t>
            </w:r>
          </w:p>
        </w:tc>
      </w:tr>
      <w:tr w:rsidR="002F61DC" w:rsidTr="002F61DC">
        <w:trPr>
          <w:trHeight w:val="300"/>
          <w:trPrChange w:id="29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95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成乐高速公路公司</w:t>
            </w:r>
          </w:p>
        </w:tc>
      </w:tr>
      <w:tr w:rsidR="002F61DC" w:rsidTr="002F61DC">
        <w:trPr>
          <w:trHeight w:val="300"/>
          <w:trPrChange w:id="29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97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年内到期的长期借款（包含利息）</w:t>
            </w:r>
          </w:p>
        </w:tc>
      </w:tr>
      <w:tr w:rsidR="002F61DC" w:rsidTr="002F61DC">
        <w:trPr>
          <w:trHeight w:val="300"/>
          <w:trPrChange w:id="29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99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300" w:author="CCJK" w:date="2024-10-18T07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山讷</w:delText>
              </w:r>
            </w:del>
            <w:ins w:id="301" w:author="CCJK" w:date="2024-10-18T07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</w:ins>
            <w:ins w:id="302" w:author="CCJK" w:date="2024-10-18T07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一年内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到期部分本金（含利息）</w:t>
            </w:r>
          </w:p>
        </w:tc>
      </w:tr>
      <w:tr w:rsidR="002F61DC" w:rsidTr="002F61DC">
        <w:trPr>
          <w:trHeight w:val="300"/>
          <w:trPrChange w:id="30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04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交发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01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（私募债）</w:t>
            </w:r>
          </w:p>
        </w:tc>
      </w:tr>
      <w:tr w:rsidR="002F61DC" w:rsidTr="002F61DC">
        <w:trPr>
          <w:trHeight w:val="300"/>
          <w:trPrChange w:id="30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06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交发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01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（私募债）</w:t>
            </w:r>
          </w:p>
        </w:tc>
      </w:tr>
      <w:tr w:rsidR="002F61DC" w:rsidTr="002F61DC">
        <w:trPr>
          <w:trHeight w:val="300"/>
          <w:trPrChange w:id="30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0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购买指定型号动车组</w:t>
            </w:r>
          </w:p>
        </w:tc>
      </w:tr>
      <w:tr w:rsidR="002F61DC" w:rsidRPr="009C5DE5" w:rsidTr="002F61DC">
        <w:trPr>
          <w:trHeight w:val="300"/>
          <w:trPrChange w:id="30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10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公交智能化建设采购服务项目</w:t>
            </w:r>
          </w:p>
        </w:tc>
      </w:tr>
      <w:tr w:rsidR="002F61DC" w:rsidTr="002F61DC">
        <w:trPr>
          <w:trHeight w:val="300"/>
          <w:trPrChange w:id="31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12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专项应付款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工程项目</w:t>
            </w:r>
          </w:p>
        </w:tc>
      </w:tr>
      <w:tr w:rsidR="002F61DC" w:rsidTr="002F61DC">
        <w:trPr>
          <w:trHeight w:val="300"/>
          <w:trPrChange w:id="31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1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城市综合停车场建设工程专项债资金</w:t>
            </w:r>
          </w:p>
        </w:tc>
      </w:tr>
      <w:tr w:rsidR="002F61DC" w:rsidTr="002F61DC">
        <w:trPr>
          <w:trHeight w:val="300"/>
          <w:trPrChange w:id="31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16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公路建设款</w:t>
            </w:r>
          </w:p>
        </w:tc>
      </w:tr>
      <w:tr w:rsidR="002F61DC" w:rsidTr="002F61DC">
        <w:trPr>
          <w:trHeight w:val="300"/>
          <w:trPrChange w:id="31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18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公路整治、购车及场地补偿补贴</w:t>
            </w:r>
          </w:p>
        </w:tc>
      </w:tr>
      <w:tr w:rsidR="002F61DC" w:rsidTr="002F61DC">
        <w:trPr>
          <w:trHeight w:val="300"/>
          <w:trPrChange w:id="31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20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lastRenderedPageBreak/>
              <w:t>沐川老洋溪至马边红牌坊</w:t>
            </w:r>
          </w:p>
        </w:tc>
      </w:tr>
      <w:tr w:rsidR="002F61DC" w:rsidTr="002F61DC">
        <w:trPr>
          <w:trHeight w:val="300"/>
          <w:trPrChange w:id="32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22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债券转借款</w:t>
            </w:r>
          </w:p>
        </w:tc>
      </w:tr>
      <w:tr w:rsidR="002F61DC" w:rsidTr="002F61DC">
        <w:trPr>
          <w:trHeight w:val="300"/>
          <w:trPrChange w:id="32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24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市补助资</w:t>
            </w:r>
          </w:p>
        </w:tc>
      </w:tr>
      <w:tr w:rsidR="002F61DC" w:rsidTr="002F61DC">
        <w:trPr>
          <w:trHeight w:val="300"/>
          <w:trPrChange w:id="32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26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乐西高速专项债</w:t>
            </w:r>
          </w:p>
        </w:tc>
      </w:tr>
      <w:tr w:rsidR="002F61DC" w:rsidTr="002F61DC">
        <w:trPr>
          <w:trHeight w:val="300"/>
          <w:trPrChange w:id="32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2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投资待转股</w:t>
            </w:r>
          </w:p>
        </w:tc>
      </w:tr>
      <w:tr w:rsidR="002F61DC" w:rsidTr="002F61DC">
        <w:trPr>
          <w:trHeight w:val="300"/>
          <w:trPrChange w:id="32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30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）营业收入和营业成本情况</w:t>
            </w:r>
          </w:p>
        </w:tc>
      </w:tr>
      <w:tr w:rsidR="002F61DC" w:rsidTr="002F61DC">
        <w:trPr>
          <w:trHeight w:val="300"/>
          <w:trPrChange w:id="33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32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仁沐新高速政府购买服务</w:t>
            </w:r>
          </w:p>
        </w:tc>
      </w:tr>
      <w:tr w:rsidR="002F61DC" w:rsidTr="002F61DC">
        <w:trPr>
          <w:trHeight w:val="300"/>
          <w:trPrChange w:id="33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3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车辆评估</w:t>
            </w:r>
          </w:p>
        </w:tc>
      </w:tr>
      <w:tr w:rsidR="002F61DC" w:rsidTr="002F61DC">
        <w:trPr>
          <w:trHeight w:val="300"/>
          <w:trPrChange w:id="33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36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充电、售电及服务</w:t>
            </w:r>
          </w:p>
        </w:tc>
      </w:tr>
      <w:tr w:rsidR="002F61DC" w:rsidTr="002F61DC">
        <w:trPr>
          <w:trHeight w:val="300"/>
          <w:trPrChange w:id="33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38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残保</w:t>
            </w:r>
            <w:del w:id="339" w:author="CCJK" w:date="2024-10-18T07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公</w:delText>
              </w:r>
            </w:del>
            <w:ins w:id="340" w:author="CCJK" w:date="2024-10-18T07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</w:t>
              </w:r>
            </w:ins>
          </w:p>
        </w:tc>
      </w:tr>
      <w:tr w:rsidR="002F61DC" w:rsidTr="002F61DC">
        <w:trPr>
          <w:trHeight w:val="300"/>
          <w:trPrChange w:id="34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42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购车补贴及场地补助</w:t>
            </w:r>
          </w:p>
        </w:tc>
      </w:tr>
      <w:tr w:rsidR="002F61DC" w:rsidTr="002F61DC">
        <w:trPr>
          <w:trHeight w:val="300"/>
          <w:trPrChange w:id="34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4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城市公交化运营补贴</w:t>
            </w:r>
          </w:p>
        </w:tc>
      </w:tr>
      <w:tr w:rsidR="002F61DC" w:rsidTr="002F61DC">
        <w:trPr>
          <w:trHeight w:val="300"/>
          <w:trPrChange w:id="34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46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政府财金互动省级奖补</w:t>
            </w:r>
          </w:p>
        </w:tc>
      </w:tr>
      <w:tr w:rsidR="002F61DC" w:rsidTr="002F61DC">
        <w:trPr>
          <w:trHeight w:val="300"/>
          <w:trPrChange w:id="34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48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工程补助资金</w:t>
            </w:r>
          </w:p>
        </w:tc>
      </w:tr>
      <w:tr w:rsidR="002F61DC" w:rsidTr="002F61DC">
        <w:trPr>
          <w:trHeight w:val="300"/>
          <w:trPrChange w:id="34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50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归还个人及单位借款</w:t>
            </w:r>
          </w:p>
        </w:tc>
      </w:tr>
      <w:tr w:rsidR="002F61DC" w:rsidTr="002F61DC">
        <w:trPr>
          <w:trHeight w:val="300"/>
          <w:trPrChange w:id="35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52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工程项目专项债</w:t>
            </w:r>
          </w:p>
        </w:tc>
      </w:tr>
      <w:tr w:rsidR="002F61DC" w:rsidTr="002F61DC">
        <w:trPr>
          <w:trHeight w:val="300"/>
          <w:trPrChange w:id="35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54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新能源汽车电池原因无法正常使用，现诉讼中</w:t>
            </w:r>
          </w:p>
        </w:tc>
      </w:tr>
      <w:tr w:rsidR="002F61DC" w:rsidTr="002F61DC">
        <w:trPr>
          <w:trHeight w:val="300"/>
          <w:trPrChange w:id="35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56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公交公司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借款抵押</w:t>
            </w:r>
          </w:p>
        </w:tc>
      </w:tr>
      <w:tr w:rsidR="002F61DC" w:rsidTr="002F61DC">
        <w:trPr>
          <w:trHeight w:val="300"/>
          <w:trPrChange w:id="35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5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集团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融资租赁动车组</w:t>
            </w:r>
          </w:p>
        </w:tc>
      </w:tr>
      <w:tr w:rsidR="002F61DC" w:rsidTr="002F61DC">
        <w:trPr>
          <w:trHeight w:val="300"/>
          <w:trPrChange w:id="35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60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公交公司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-4G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智能调度系统</w:t>
            </w:r>
          </w:p>
        </w:tc>
      </w:tr>
      <w:tr w:rsidR="002F61DC" w:rsidTr="002F61DC">
        <w:trPr>
          <w:trHeight w:val="300"/>
          <w:trPrChange w:id="36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62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在授权范围内以独资、控股、参股方式从事资产经营活动</w:t>
            </w:r>
          </w:p>
        </w:tc>
      </w:tr>
      <w:tr w:rsidR="002F61DC" w:rsidTr="002F61DC">
        <w:trPr>
          <w:trHeight w:val="300"/>
          <w:trPrChange w:id="36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6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四川省锦江区南新街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37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</w:t>
            </w:r>
          </w:p>
        </w:tc>
      </w:tr>
      <w:tr w:rsidR="002F61DC" w:rsidTr="002F61DC">
        <w:trPr>
          <w:trHeight w:val="300"/>
          <w:trPrChange w:id="36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66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乐山平安城市产业发展投资企业</w:t>
            </w:r>
          </w:p>
        </w:tc>
      </w:tr>
      <w:tr w:rsidR="002F61DC" w:rsidTr="002F61DC">
        <w:trPr>
          <w:trHeight w:val="300"/>
          <w:trPrChange w:id="36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68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乐山嘉和国有资产经营公司</w:t>
            </w:r>
          </w:p>
        </w:tc>
      </w:tr>
      <w:tr w:rsidR="002F61DC" w:rsidTr="002F61DC">
        <w:trPr>
          <w:trHeight w:val="300"/>
          <w:trPrChange w:id="36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70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F61DC" w:rsidRDefault="002F61D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乐山产权交易中心</w:t>
            </w:r>
          </w:p>
        </w:tc>
      </w:tr>
    </w:tbl>
    <w:p w:rsidR="00000000" w:rsidRDefault="003C590A"/>
    <w:p w:rsidR="00000000" w:rsidRDefault="003C590A">
      <w:r>
        <w:br w:type="page"/>
      </w:r>
    </w:p>
    <w:p w:rsidR="003C590A" w:rsidRDefault="003C590A"/>
    <w:sectPr w:rsidR="003C59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90A" w:rsidRDefault="003C590A">
      <w:pPr>
        <w:widowControl w:val="0"/>
        <w:autoSpaceDE w:val="0"/>
        <w:autoSpaceDN w:val="0"/>
        <w:adjustRightInd w:val="0"/>
        <w:rPr>
          <w:rFonts w:eastAsia="Calibri"/>
          <w:kern w:val="0"/>
          <w:lang w:eastAsia="zh-CN"/>
        </w:rPr>
      </w:pPr>
      <w:r>
        <w:rPr>
          <w:rFonts w:eastAsia="Calibri"/>
          <w:kern w:val="0"/>
          <w:lang w:eastAsia="zh-CN"/>
        </w:rPr>
        <w:separator/>
      </w:r>
    </w:p>
  </w:endnote>
  <w:endnote w:type="continuationSeparator" w:id="0">
    <w:p w:rsidR="003C590A" w:rsidRDefault="003C590A">
      <w:pPr>
        <w:widowControl w:val="0"/>
        <w:autoSpaceDE w:val="0"/>
        <w:autoSpaceDN w:val="0"/>
        <w:adjustRightInd w:val="0"/>
        <w:rPr>
          <w:rFonts w:eastAsia="Calibri"/>
          <w:kern w:val="0"/>
          <w:lang w:eastAsia="zh-CN"/>
        </w:rPr>
      </w:pPr>
      <w:r>
        <w:rPr>
          <w:rFonts w:eastAsia="Calibri"/>
          <w:kern w:val="0"/>
          <w:lang w:eastAsia="zh-C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 Unicode MS"/>
    <w:panose1 w:val="020B0604020202020204"/>
    <w:charset w:val="86"/>
    <w:family w:val="swiss"/>
    <w:pitch w:val="variable"/>
    <w:sig w:usb0="F7FFAFFF" w:usb1="E9DFFFFF" w:usb2="0000003F" w:usb3="00000000" w:csb0="001F00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90A" w:rsidRDefault="003C590A">
      <w:pPr>
        <w:widowControl w:val="0"/>
        <w:autoSpaceDE w:val="0"/>
        <w:autoSpaceDN w:val="0"/>
        <w:adjustRightInd w:val="0"/>
        <w:rPr>
          <w:rFonts w:eastAsia="Calibri"/>
          <w:kern w:val="0"/>
          <w:lang w:eastAsia="zh-CN"/>
        </w:rPr>
      </w:pPr>
      <w:r>
        <w:rPr>
          <w:rFonts w:eastAsia="Calibri"/>
          <w:kern w:val="0"/>
          <w:lang w:eastAsia="zh-CN"/>
        </w:rPr>
        <w:separator/>
      </w:r>
    </w:p>
  </w:footnote>
  <w:footnote w:type="continuationSeparator" w:id="0">
    <w:p w:rsidR="003C590A" w:rsidRDefault="003C590A">
      <w:pPr>
        <w:widowControl w:val="0"/>
        <w:autoSpaceDE w:val="0"/>
        <w:autoSpaceDN w:val="0"/>
        <w:adjustRightInd w:val="0"/>
        <w:rPr>
          <w:rFonts w:eastAsia="Calibri"/>
          <w:kern w:val="0"/>
          <w:lang w:eastAsia="zh-CN"/>
        </w:rPr>
      </w:pPr>
      <w:r>
        <w:rPr>
          <w:rFonts w:eastAsia="Calibri"/>
          <w:kern w:val="0"/>
          <w:lang w:eastAsia="zh-CN"/>
        </w:rP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trackRevisions/>
  <w:defaultTabStop w:val="720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VkOWViNTMyODBhYWI3MDljNDk4N2ZjNzE5YjQwZjMifQ=="/>
  </w:docVars>
  <w:rsids>
    <w:rsidRoot w:val="009C5DE5"/>
    <w:rsid w:val="00000000"/>
    <w:rsid w:val="002F61DC"/>
    <w:rsid w:val="00382540"/>
    <w:rsid w:val="003C590A"/>
    <w:rsid w:val="009C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42F95"/>
  <w14:defaultImageDpi w14:val="0"/>
  <w15:docId w15:val="{ED2D937C-07A6-4722-B7FF-9CF6A08F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/>
    <w:lsdException w:name="HTML Bottom of Form" w:uiPriority="99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uiPriority="99"/>
    <w:lsdException w:name="Outline List 2" w:uiPriority="99"/>
    <w:lsdException w:name="Outline List 3" w:uiPriority="99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正文文本 字符1"/>
    <w:basedOn w:val="a0"/>
    <w:link w:val="a3"/>
    <w:uiPriority w:val="99"/>
    <w:unhideWhenUsed/>
    <w:locked/>
    <w:rPr>
      <w:rFonts w:ascii="宋体" w:eastAsia="宋体" w:cs="宋体"/>
      <w:sz w:val="22"/>
      <w:szCs w:val="22"/>
      <w:lang w:val="zh-CN"/>
    </w:rPr>
  </w:style>
  <w:style w:type="paragraph" w:styleId="a3">
    <w:name w:val="Body Text"/>
    <w:basedOn w:val="a"/>
    <w:link w:val="1"/>
    <w:uiPriority w:val="99"/>
    <w:unhideWhenUsed/>
    <w:qFormat/>
    <w:pPr>
      <w:spacing w:line="444" w:lineRule="auto"/>
      <w:ind w:firstLine="400"/>
    </w:pPr>
    <w:rPr>
      <w:rFonts w:ascii="宋体" w:eastAsia="宋体" w:cs="宋体"/>
      <w:kern w:val="0"/>
      <w:sz w:val="22"/>
      <w:szCs w:val="22"/>
      <w:lang w:val="zh-CN" w:eastAsia="zh-CN"/>
    </w:rPr>
  </w:style>
  <w:style w:type="character" w:customStyle="1" w:styleId="a4">
    <w:name w:val="正文文本 字符"/>
    <w:basedOn w:val="a0"/>
    <w:uiPriority w:val="99"/>
    <w:semiHidden/>
    <w:rPr>
      <w:rFonts w:eastAsia="Times New Roman" w:cs="Times New Roman"/>
      <w:sz w:val="24"/>
      <w:szCs w:val="24"/>
      <w:lang w:eastAsia="en-US"/>
    </w:rPr>
  </w:style>
  <w:style w:type="paragraph" w:styleId="a5">
    <w:name w:val="Balloon Text"/>
    <w:basedOn w:val="a"/>
    <w:link w:val="a6"/>
    <w:semiHidden/>
    <w:unhideWhenUsed/>
    <w:rsid w:val="009C5DE5"/>
    <w:rPr>
      <w:sz w:val="18"/>
      <w:szCs w:val="18"/>
    </w:rPr>
  </w:style>
  <w:style w:type="character" w:customStyle="1" w:styleId="a6">
    <w:name w:val="批注框文本 字符"/>
    <w:basedOn w:val="a0"/>
    <w:link w:val="a5"/>
    <w:semiHidden/>
    <w:rsid w:val="009C5DE5"/>
    <w:rPr>
      <w:rFonts w:eastAsia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Yagnavajjala, Venkata Subba Rama Kumar</dc:creator>
  <cp:keywords/>
  <dc:description/>
  <cp:lastModifiedBy>CCJK</cp:lastModifiedBy>
  <cp:revision>3</cp:revision>
  <dcterms:created xsi:type="dcterms:W3CDTF">2024-10-18T00:35:00Z</dcterms:created>
  <dcterms:modified xsi:type="dcterms:W3CDTF">2024-10-18T00:36:00Z</dcterms:modified>
</cp:coreProperties>
</file>