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2"/>
        <w:tblW w:w="4497" w:type="dxa"/>
        <w:tblInd w:w="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7"/>
      </w:tblGrid>
      <w:tr w14:paraId="7959E6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  <w:del w:id="0" w:author="CCJK" w:date="2024-10-18T08:54:59Z"/>
        </w:trPr>
        <w:tc>
          <w:tcPr>
            <w:tcW w:w="4497" w:type="dxa"/>
            <w:tcBorders>
              <w:top w:val="nil"/>
              <w:left w:val="nil"/>
              <w:bottom w:val="single" w:color="000000" w:sz="8" w:space="0"/>
              <w:right w:val="nil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0D05F144">
            <w:pPr>
              <w:spacing w:beforeLines="0" w:afterLines="0"/>
              <w:rPr>
                <w:del w:id="1" w:author="CCJK" w:date="2024-10-18T08:54:59Z"/>
                <w:rFonts w:hint="eastAsia" w:ascii="Arial Unicode MS" w:hAnsi="Arial Unicode MS" w:eastAsia="Arial Unicode MS" w:cs="Arial Unicode MS"/>
                <w:b/>
                <w:color w:val="000000"/>
                <w:sz w:val="20"/>
                <w:szCs w:val="20"/>
              </w:rPr>
            </w:pPr>
            <w:del w:id="2" w:author="CCJK" w:date="2024-10-18T08:54:59Z">
              <w:r>
                <w:rPr>
                  <w:rFonts w:hint="eastAsia" w:ascii="Arial Unicode MS" w:hAnsi="Arial Unicode MS" w:eastAsia="Arial Unicode MS" w:cs="Arial Unicode MS"/>
                  <w:b/>
                  <w:color w:val="000000"/>
                  <w:sz w:val="20"/>
                  <w:szCs w:val="20"/>
                  <w:lang/>
                </w:rPr>
                <w:delText>Chinese (PRC)</w:delText>
              </w:r>
            </w:del>
          </w:p>
        </w:tc>
      </w:tr>
      <w:tr w14:paraId="38CF2A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5BD05B1E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bookmarkStart w:id="0" w:name="_GoBack"/>
            <w:bookmarkEnd w:id="0"/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编制单位</w:t>
            </w:r>
            <w:del w:id="3" w:author="CCJK" w:date="2024-10-18T08:44:2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；丽水市莲北《园£以立投资经营集团</w:delText>
              </w:r>
            </w:del>
            <w:ins w:id="4" w:author="CCJK" w:date="2024-10-18T08:44:2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：</w:t>
              </w:r>
            </w:ins>
            <w:ins w:id="5" w:author="CCJK" w:date="2024-10-18T08:44:2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zh-TW" w:eastAsia="zh-CN"/>
                </w:rPr>
                <w:t>丽水市莲都区国有资产投资经营集团有限公司</w:t>
              </w:r>
            </w:ins>
          </w:p>
        </w:tc>
      </w:tr>
      <w:tr w14:paraId="7EEECE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nil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7CEE7AB0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del w:id="6" w:author="CCJK" w:date="2024-10-18T08:44:56Z">
              <w:r>
                <w:rPr>
                  <w:rFonts w:hint="default" w:ascii="Arial Unicode MS" w:hAnsi="Arial Unicode MS" w:eastAsia="Arial Unicode MS" w:cs="Arial Unicode MS"/>
                  <w:color w:val="000000"/>
                  <w:sz w:val="20"/>
                  <w:szCs w:val="20"/>
                  <w:lang w:val="en-US"/>
                </w:rPr>
                <w:delText>炳</w:delText>
              </w:r>
            </w:del>
            <w:ins w:id="7" w:author="CCJK" w:date="2024-10-18T08:44:5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期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末余</w:t>
            </w:r>
            <w:del w:id="8" w:author="CCJK" w:date="2024-10-18T08:45:01Z">
              <w:r>
                <w:rPr>
                  <w:rFonts w:hint="default" w:ascii="Arial Unicode MS" w:hAnsi="Arial Unicode MS" w:eastAsia="Arial Unicode MS" w:cs="Arial Unicode MS"/>
                  <w:color w:val="000000"/>
                  <w:sz w:val="20"/>
                  <w:szCs w:val="20"/>
                  <w:lang w:val="en-US"/>
                </w:rPr>
                <w:delText>如</w:delText>
              </w:r>
            </w:del>
            <w:ins w:id="9" w:author="CCJK" w:date="2024-10-18T08:45:01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额</w:t>
              </w:r>
            </w:ins>
          </w:p>
        </w:tc>
      </w:tr>
      <w:tr w14:paraId="6B8DD4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66A03809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非流动资产</w:t>
            </w:r>
            <w:del w:id="10" w:author="CCJK" w:date="2024-10-18T08:45:31Z">
              <w:r>
                <w:rPr>
                  <w:rFonts w:hint="default" w:ascii="Arial Unicode MS" w:hAnsi="Arial Unicode MS" w:eastAsia="Arial Unicode MS" w:cs="Arial Unicode MS"/>
                  <w:color w:val="000000"/>
                  <w:sz w:val="20"/>
                  <w:szCs w:val="20"/>
                  <w:lang w:val="en-US"/>
                </w:rPr>
                <w:delText>的</w:delText>
              </w:r>
            </w:del>
            <w:ins w:id="11" w:author="CCJK" w:date="2024-10-18T08:45:33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合计</w:t>
              </w:r>
            </w:ins>
          </w:p>
        </w:tc>
      </w:tr>
      <w:tr w14:paraId="105CC6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nil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335DD607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非流动负债</w:t>
            </w:r>
            <w:del w:id="12" w:author="CCJK" w:date="2024-10-18T08:45:38Z">
              <w:r>
                <w:rPr>
                  <w:rFonts w:hint="default" w:ascii="Arial Unicode MS" w:hAnsi="Arial Unicode MS" w:eastAsia="Arial Unicode MS" w:cs="Arial Unicode MS"/>
                  <w:color w:val="000000"/>
                  <w:sz w:val="20"/>
                  <w:szCs w:val="20"/>
                  <w:lang w:val="en-US"/>
                </w:rPr>
                <w:delText>的</w:delText>
              </w:r>
            </w:del>
            <w:ins w:id="13" w:author="CCJK" w:date="2024-10-18T08:45:39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合计</w:t>
              </w:r>
            </w:ins>
          </w:p>
        </w:tc>
      </w:tr>
      <w:tr w14:paraId="72FB52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6DE939BB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/>
              </w:rPr>
              <w:t>4</w:t>
            </w:r>
            <w:del w:id="14" w:author="CCJK" w:date="2024-10-18T08:46:38Z">
              <w:r>
                <w:rPr>
                  <w:rFonts w:hint="default" w:ascii="Arial Unicode MS" w:hAnsi="Arial Unicode MS" w:eastAsia="Arial Unicode MS" w:cs="Arial Unicode MS"/>
                  <w:color w:val="000000"/>
                  <w:sz w:val="20"/>
                  <w:szCs w:val="20"/>
                  <w:lang w:val="en-US"/>
                </w:rPr>
                <w:delText>^</w:delText>
              </w:r>
            </w:del>
            <w:ins w:id="15" w:author="CCJK" w:date="2024-10-18T08:46:38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,</w:t>
              </w:r>
            </w:ins>
            <w:ins w:id="16" w:author="CCJK" w:date="2024-10-18T08:46:4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2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/>
              </w:rPr>
              <w:t>90,872,950.39</w:t>
            </w:r>
          </w:p>
        </w:tc>
      </w:tr>
      <w:tr w14:paraId="653DF6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nil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0F39C96E">
            <w:pPr>
              <w:spacing w:beforeLines="0" w:afterLines="0"/>
              <w:rPr>
                <w:rFonts w:hint="default" w:ascii="Arial Unicode MS" w:hAnsi="Arial Unicode MS" w:eastAsia="Arial Unicode MS" w:cs="Arial Unicode MS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所有者</w:t>
            </w:r>
            <w:del w:id="17" w:author="CCJK" w:date="2024-10-18T08:46:57Z">
              <w:r>
                <w:rPr>
                  <w:rFonts w:hint="default" w:ascii="Arial Unicode MS" w:hAnsi="Arial Unicode MS" w:eastAsia="Arial Unicode MS" w:cs="Arial Unicode MS"/>
                  <w:color w:val="000000"/>
                  <w:sz w:val="20"/>
                  <w:szCs w:val="20"/>
                  <w:lang w:val="en-US"/>
                </w:rPr>
                <w:delText>礴声</w:delText>
              </w:r>
            </w:del>
            <w:ins w:id="18" w:author="CCJK" w:date="2024-10-18T08:47:04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权益</w:t>
              </w:r>
            </w:ins>
            <w:ins w:id="19" w:author="CCJK" w:date="2024-10-18T08:47:09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合计</w:t>
              </w:r>
            </w:ins>
          </w:p>
        </w:tc>
      </w:tr>
      <w:tr w14:paraId="6E6B79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2B8D25A4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ins w:id="20" w:author="CCJK" w:date="2024-10-18T08:47:16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t>编制单位</w:t>
              </w:r>
            </w:ins>
            <w:ins w:id="21" w:author="CCJK" w:date="2024-10-18T08:47:16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：</w:t>
              </w:r>
            </w:ins>
            <w:ins w:id="22" w:author="CCJK" w:date="2024-10-18T08:47:16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zh-TW" w:eastAsia="zh-CN"/>
                </w:rPr>
                <w:t>丽水市莲都区国有资产投资经营集团有限公司</w:t>
              </w:r>
            </w:ins>
            <w:del w:id="23" w:author="CCJK" w:date="2024-10-18T08:47:16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丽水市莲都区国弗粮F费经直堡团有限公立</w:delText>
              </w:r>
            </w:del>
          </w:p>
        </w:tc>
      </w:tr>
      <w:tr w14:paraId="4B5E2F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nil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141E2A15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一</w:t>
            </w: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、</w:t>
            </w: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营业总收入</w:t>
            </w:r>
            <w:del w:id="24" w:author="CCJK" w:date="2024-10-18T08:47:19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二</w:delText>
              </w:r>
            </w:del>
          </w:p>
        </w:tc>
      </w:tr>
      <w:tr w14:paraId="5F8663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2ACE19D6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二</w:t>
            </w: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、</w:t>
            </w: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营业总成本</w:t>
            </w:r>
            <w:del w:id="25" w:author="CCJK" w:date="2024-10-18T08:47:2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_</w:delText>
              </w:r>
            </w:del>
          </w:p>
        </w:tc>
      </w:tr>
      <w:tr w14:paraId="257017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nil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13750BF9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ins w:id="26" w:author="CCJK" w:date="2024-10-18T08:47:29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其中</w:t>
              </w:r>
            </w:ins>
            <w:ins w:id="27" w:author="CCJK" w:date="2024-10-18T08:47:3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：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营业成本</w:t>
            </w:r>
            <w:del w:id="28" w:author="CCJK" w:date="2024-10-18T08:47:32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；</w:delText>
              </w:r>
            </w:del>
          </w:p>
        </w:tc>
      </w:tr>
      <w:tr w14:paraId="5E6976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4BA84591">
            <w:pPr>
              <w:spacing w:beforeLines="0" w:afterLines="0"/>
              <w:rPr>
                <w:rFonts w:hint="default" w:ascii="Arial Unicode MS" w:hAnsi="Arial Unicode MS" w:eastAsia="Arial Unicode MS" w:cs="Arial Unicode MS"/>
                <w:color w:val="000000"/>
                <w:sz w:val="20"/>
                <w:szCs w:val="20"/>
                <w:lang w:val="en-US" w:eastAsia="zh-CN"/>
              </w:rPr>
            </w:pPr>
            <w:del w:id="29" w:author="CCJK" w:date="2024-10-18T08:47:38Z">
              <w:r>
                <w:rPr>
                  <w:rFonts w:hint="default" w:ascii="Arial Unicode MS" w:hAnsi="Arial Unicode MS" w:eastAsia="Arial Unicode MS" w:cs="Arial Unicode MS"/>
                  <w:color w:val="000000"/>
                  <w:sz w:val="20"/>
                  <w:szCs w:val="20"/>
                  <w:lang w:val="en-US"/>
                </w:rPr>
                <w:delText>AQ:</w:delText>
              </w:r>
            </w:del>
            <w:ins w:id="30" w:author="CCJK" w:date="2024-10-18T08:47:39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加：</w:t>
              </w:r>
            </w:ins>
            <w:ins w:id="31" w:author="CCJK" w:date="2024-10-18T08:47:42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其他</w:t>
              </w:r>
            </w:ins>
            <w:ins w:id="32" w:author="CCJK" w:date="2024-10-18T08:47:44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收益</w:t>
              </w:r>
            </w:ins>
          </w:p>
        </w:tc>
      </w:tr>
      <w:tr w14:paraId="35BB86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nil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14A073D6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净敞口套期收益（损失以</w:t>
            </w:r>
            <w:del w:id="33" w:author="CCJK" w:date="2024-10-18T08:47:48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“3</w:delText>
              </w:r>
            </w:del>
            <w:ins w:id="34" w:author="CCJK" w:date="2024-10-18T08:47:48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“</w:t>
              </w:r>
            </w:ins>
            <w:ins w:id="35" w:author="CCJK" w:date="2024-10-18T08:47:49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-”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号填列）</w:t>
            </w:r>
          </w:p>
        </w:tc>
      </w:tr>
      <w:tr w14:paraId="7354E4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4951652C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三</w:t>
            </w: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、</w:t>
            </w: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营业利润（亏损以</w:t>
            </w:r>
            <w:ins w:id="36" w:author="CCJK" w:date="2024-10-18T08:47:5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“</w:t>
              </w:r>
            </w:ins>
            <w:ins w:id="37" w:author="CCJK" w:date="2024-10-18T08:47:5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-”</w:t>
              </w:r>
            </w:ins>
            <w:ins w:id="38" w:author="CCJK" w:date="2024-10-18T08:47:5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t>号填列）</w:t>
              </w:r>
            </w:ins>
            <w:del w:id="39" w:author="CCJK" w:date="2024-10-18T08:47:5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号壊列）</w:delText>
              </w:r>
            </w:del>
          </w:p>
        </w:tc>
      </w:tr>
      <w:tr w14:paraId="020367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nil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01A65BDB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四</w:t>
            </w: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、</w:t>
            </w: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利润总额（亏损总额以</w:t>
            </w:r>
            <w:ins w:id="40" w:author="CCJK" w:date="2024-10-18T08:48:01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“</w:t>
              </w:r>
            </w:ins>
            <w:ins w:id="41" w:author="CCJK" w:date="2024-10-18T08:48:01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-”</w:t>
              </w:r>
            </w:ins>
            <w:ins w:id="42" w:author="CCJK" w:date="2024-10-18T08:48:01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t>号填列）</w:t>
              </w:r>
            </w:ins>
            <w:del w:id="43" w:author="CCJK" w:date="2024-10-18T08:48:01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“户号填列）</w:delText>
              </w:r>
            </w:del>
          </w:p>
        </w:tc>
      </w:tr>
      <w:tr w14:paraId="4222EB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15D468FD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五</w:t>
            </w: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、</w:t>
            </w: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净利润（净亏损以</w:t>
            </w:r>
            <w:ins w:id="44" w:author="CCJK" w:date="2024-10-18T08:48:06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“</w:t>
              </w:r>
            </w:ins>
            <w:ins w:id="45" w:author="CCJK" w:date="2024-10-18T08:48:06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-”</w:t>
              </w:r>
            </w:ins>
            <w:ins w:id="46" w:author="CCJK" w:date="2024-10-18T08:48:06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t>号填列）</w:t>
              </w:r>
            </w:ins>
            <w:del w:id="47" w:author="CCJK" w:date="2024-10-18T08:48:06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“4号填列）</w:delText>
              </w:r>
            </w:del>
          </w:p>
        </w:tc>
      </w:tr>
      <w:tr w14:paraId="744855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nil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2E8B3B3B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（</w:t>
            </w: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8</w:t>
            </w: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）转换为投资性房地产形成的其他综合收益变动</w:t>
            </w:r>
          </w:p>
        </w:tc>
      </w:tr>
      <w:tr w14:paraId="7B3D15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781CEFBA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del w:id="48" w:author="CCJK" w:date="2024-10-18T08:48:14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/>
                </w:rPr>
                <w:delText>&lt;-</w:delText>
              </w:r>
            </w:del>
            <w:ins w:id="49" w:author="CCJK" w:date="2024-10-18T08:48:14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（</w:t>
              </w:r>
            </w:ins>
            <w:ins w:id="50" w:author="CCJK" w:date="2024-10-18T08:48:14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一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/>
              </w:rPr>
              <w:t>）归属于少数股东的综合收益总额</w:t>
            </w:r>
          </w:p>
        </w:tc>
      </w:tr>
      <w:tr w14:paraId="2D93A8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nil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4F30A2FD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ins w:id="51" w:author="CCJK" w:date="2024-10-18T08:48:25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t>编制单位</w:t>
              </w:r>
            </w:ins>
            <w:ins w:id="52" w:author="CCJK" w:date="2024-10-18T08:48:25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：</w:t>
              </w:r>
            </w:ins>
            <w:ins w:id="53" w:author="CCJK" w:date="2024-10-18T08:48:25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zh-TW" w:eastAsia="zh-CN"/>
                </w:rPr>
                <w:t>丽水市莲都区国有资产投资经营集团有限公司</w:t>
              </w:r>
            </w:ins>
            <w:del w:id="54" w:author="CCJK" w:date="2024-10-18T08:48:25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丽水市連耕&amp;国W贵产，费粧营闻:</w:delText>
              </w:r>
            </w:del>
          </w:p>
        </w:tc>
      </w:tr>
      <w:tr w14:paraId="17ACA5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225865AC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del w:id="55" w:author="CCJK" w:date="2024-10-18T08:48:34Z">
              <w:r>
                <w:rPr>
                  <w:rFonts w:hint="default" w:ascii="Arial Unicode MS" w:hAnsi="Arial Unicode MS" w:eastAsia="Arial Unicode MS" w:cs="Arial Unicode MS"/>
                  <w:color w:val="000000"/>
                  <w:sz w:val="20"/>
                  <w:szCs w:val="20"/>
                  <w:lang w:val="en-US"/>
                </w:rPr>
                <w:delText>—g_</w:delText>
              </w:r>
            </w:del>
            <w:ins w:id="56" w:author="CCJK" w:date="2024-10-18T08:48:35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项目</w:t>
              </w:r>
            </w:ins>
          </w:p>
        </w:tc>
      </w:tr>
      <w:tr w14:paraId="67E1F0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nil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21792D05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一</w:t>
            </w: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、</w:t>
            </w: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经营活动产生</w:t>
            </w:r>
            <w:del w:id="57" w:author="CCJK" w:date="2024-10-18T08:48:42Z">
              <w:r>
                <w:rPr>
                  <w:rFonts w:hint="default" w:ascii="Arial Unicode MS" w:hAnsi="Arial Unicode MS" w:eastAsia="Arial Unicode MS" w:cs="Arial Unicode MS"/>
                  <w:color w:val="000000"/>
                  <w:sz w:val="20"/>
                  <w:szCs w:val="20"/>
                  <w:lang w:val="en-US"/>
                </w:rPr>
                <w:delText>出</w:delText>
              </w:r>
            </w:del>
            <w:ins w:id="58" w:author="CCJK" w:date="2024-10-18T08:48:42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的</w:t>
              </w:r>
            </w:ins>
            <w:ins w:id="59" w:author="CCJK" w:date="2024-10-18T08:48:44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现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金流量</w:t>
            </w:r>
            <w:ins w:id="60" w:author="CCJK" w:date="2024-10-18T08:48:4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：</w:t>
              </w:r>
            </w:ins>
          </w:p>
        </w:tc>
      </w:tr>
      <w:tr w14:paraId="6948EF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6F24B670">
            <w:pPr>
              <w:spacing w:beforeLines="0" w:afterLines="0"/>
              <w:rPr>
                <w:rFonts w:hint="default" w:ascii="Arial Unicode MS" w:hAnsi="Arial Unicode MS" w:eastAsia="Arial Unicode MS" w:cs="Arial Unicode MS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销售商品</w:t>
            </w: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、</w:t>
            </w:r>
            <w:del w:id="61" w:author="CCJK" w:date="2024-10-18T08:48:51Z">
              <w:r>
                <w:rPr>
                  <w:rFonts w:hint="default" w:ascii="Arial Unicode MS" w:hAnsi="Arial Unicode MS" w:eastAsia="Arial Unicode MS" w:cs="Arial Unicode MS"/>
                  <w:color w:val="000000"/>
                  <w:sz w:val="20"/>
                  <w:szCs w:val="20"/>
                  <w:lang w:val="en-US"/>
                </w:rPr>
                <w:delText>採生-二一到的现上〔</w:delText>
              </w:r>
            </w:del>
            <w:ins w:id="62" w:author="CCJK" w:date="2024-10-18T08:48:52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提供</w:t>
              </w:r>
            </w:ins>
            <w:ins w:id="63" w:author="CCJK" w:date="2024-10-18T08:48:55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劳务</w:t>
              </w:r>
            </w:ins>
            <w:ins w:id="64" w:author="CCJK" w:date="2024-10-18T08:48:5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收到</w:t>
              </w:r>
            </w:ins>
            <w:ins w:id="65" w:author="CCJK" w:date="2024-10-18T08:48:59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的</w:t>
              </w:r>
            </w:ins>
            <w:ins w:id="66" w:author="CCJK" w:date="2024-10-18T08:49:0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现金</w:t>
              </w:r>
            </w:ins>
          </w:p>
        </w:tc>
      </w:tr>
      <w:tr w14:paraId="3D7847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nil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507DDBC7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收到的税费返</w:t>
            </w:r>
            <w:ins w:id="67" w:author="CCJK" w:date="2024-10-18T08:49:06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还</w:t>
              </w:r>
            </w:ins>
            <w:del w:id="68" w:author="CCJK" w:date="2024-10-18T08:49:03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丁</w:delText>
              </w:r>
            </w:del>
          </w:p>
        </w:tc>
      </w:tr>
      <w:tr w14:paraId="43C2BD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36B98909">
            <w:pPr>
              <w:spacing w:beforeLines="0" w:afterLines="0"/>
              <w:rPr>
                <w:rFonts w:hint="default" w:ascii="Arial Unicode MS" w:hAnsi="Arial Unicode MS" w:eastAsia="Arial Unicode MS" w:cs="Arial Unicode MS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收到其他与经营</w:t>
            </w:r>
            <w:del w:id="69" w:author="CCJK" w:date="2024-10-18T08:49:10Z">
              <w:r>
                <w:rPr>
                  <w:rFonts w:hint="default" w:ascii="Arial Unicode MS" w:hAnsi="Arial Unicode MS" w:eastAsia="Arial Unicode MS" w:cs="Arial Unicode MS"/>
                  <w:color w:val="000000"/>
                  <w:sz w:val="20"/>
                  <w:szCs w:val="20"/>
                  <w:lang w:val="en-US"/>
                </w:rPr>
                <w:delText>汇</w:delText>
              </w:r>
            </w:del>
            <w:ins w:id="70" w:author="CCJK" w:date="2024-10-18T08:49:12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活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动</w:t>
            </w:r>
            <w:del w:id="71" w:author="CCJK" w:date="2024-10-18T08:49:21Z">
              <w:r>
                <w:rPr>
                  <w:rFonts w:hint="default" w:ascii="Arial Unicode MS" w:hAnsi="Arial Unicode MS" w:eastAsia="Arial Unicode MS" w:cs="Arial Unicode MS"/>
                  <w:color w:val="000000"/>
                  <w:sz w:val="20"/>
                  <w:szCs w:val="20"/>
                  <w:lang w:val="en-US"/>
                </w:rPr>
                <w:delText>力关加T</w:delText>
              </w:r>
            </w:del>
            <w:ins w:id="72" w:author="CCJK" w:date="2024-10-18T08:49:21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有</w:t>
              </w:r>
            </w:ins>
            <w:ins w:id="73" w:author="CCJK" w:date="2024-10-18T08:49:22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关</w:t>
              </w:r>
            </w:ins>
            <w:ins w:id="74" w:author="CCJK" w:date="2024-10-18T08:49:24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的</w:t>
              </w:r>
            </w:ins>
            <w:ins w:id="75" w:author="CCJK" w:date="2024-10-18T08:49:25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现金</w:t>
              </w:r>
            </w:ins>
          </w:p>
        </w:tc>
      </w:tr>
      <w:tr w14:paraId="247DEC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nil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4FEDE81B">
            <w:pPr>
              <w:spacing w:beforeLines="0" w:afterLines="0"/>
              <w:rPr>
                <w:rFonts w:hint="default" w:ascii="Arial Unicode MS" w:hAnsi="Arial Unicode MS" w:eastAsia="Arial Unicode MS" w:cs="Arial Unicode MS"/>
                <w:color w:val="000000"/>
                <w:sz w:val="20"/>
                <w:szCs w:val="20"/>
                <w:lang w:val="en-US" w:eastAsia="zh-CN"/>
              </w:rPr>
            </w:pPr>
            <w:del w:id="76" w:author="CCJK" w:date="2024-10-18T08:49:41Z">
              <w:r>
                <w:rPr>
                  <w:rFonts w:hint="default" w:ascii="Arial Unicode MS" w:hAnsi="Arial Unicode MS" w:eastAsia="Arial Unicode MS" w:cs="Arial Unicode MS"/>
                  <w:color w:val="000000"/>
                  <w:sz w:val="20"/>
                  <w:szCs w:val="20"/>
                  <w:lang w:val="en-US"/>
                </w:rPr>
                <w:delText>红:</w:delText>
              </w:r>
            </w:del>
            <w:ins w:id="77" w:author="CCJK" w:date="2024-10-18T08:49:41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经</w:t>
              </w:r>
            </w:ins>
            <w:ins w:id="78" w:author="CCJK" w:date="2024-10-18T08:49:42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营</w:t>
              </w:r>
            </w:ins>
            <w:ins w:id="79" w:author="CCJK" w:date="2024-10-18T08:49:45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活动</w:t>
              </w:r>
            </w:ins>
            <w:ins w:id="80" w:author="CCJK" w:date="2024-10-18T08:49:4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现金</w:t>
              </w:r>
            </w:ins>
            <w:ins w:id="81" w:author="CCJK" w:date="2024-10-18T08:49:58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流</w:t>
              </w:r>
            </w:ins>
            <w:ins w:id="82" w:author="CCJK" w:date="2024-10-18T08:49:59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入</w:t>
              </w:r>
            </w:ins>
            <w:ins w:id="83" w:author="CCJK" w:date="2024-10-18T08:50:01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小计</w:t>
              </w:r>
            </w:ins>
          </w:p>
        </w:tc>
      </w:tr>
      <w:tr w14:paraId="4BCB27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1756E256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del w:id="84" w:author="CCJK" w:date="2024-10-18T08:50:06Z">
              <w:r>
                <w:rPr>
                  <w:rFonts w:hint="default" w:ascii="Arial Unicode MS" w:hAnsi="Arial Unicode MS" w:eastAsia="Arial Unicode MS" w:cs="Arial Unicode MS"/>
                  <w:color w:val="000000"/>
                  <w:sz w:val="20"/>
                  <w:szCs w:val="20"/>
                  <w:lang w:val="en-US"/>
                </w:rPr>
                <w:delText>链地现全需'「计</w:delText>
              </w:r>
            </w:del>
            <w:ins w:id="85" w:author="CCJK" w:date="2024-10-18T08:50:06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#</w:t>
              </w:r>
            </w:ins>
          </w:p>
        </w:tc>
      </w:tr>
      <w:tr w14:paraId="0DDEEB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nil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233064FC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ins w:id="86" w:author="CCJK" w:date="2024-10-18T08:50:13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t>编制单位</w:t>
              </w:r>
            </w:ins>
            <w:ins w:id="87" w:author="CCJK" w:date="2024-10-18T08:50:13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：</w:t>
              </w:r>
            </w:ins>
            <w:ins w:id="88" w:author="CCJK" w:date="2024-10-18T08:50:13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zh-TW" w:eastAsia="zh-CN"/>
                </w:rPr>
                <w:t>丽水市莲都区国有资产投资经营集团有限公司</w:t>
              </w:r>
            </w:ins>
            <w:del w:id="89" w:author="CCJK" w:date="2024-10-18T08:50:13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编制单位，丽水市撞都区营胃看工思的经豐集团有限公司</w:delText>
              </w:r>
            </w:del>
          </w:p>
        </w:tc>
      </w:tr>
      <w:tr w14:paraId="50F499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53ECEF45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ins w:id="90" w:author="CCJK" w:date="2024-10-18T08:50:21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单位</w:t>
              </w:r>
            </w:ins>
            <w:ins w:id="91" w:author="CCJK" w:date="2024-10-18T08:50:23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：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元</w:t>
            </w:r>
            <w:ins w:id="92" w:author="CCJK" w:date="2024-10-18T08:50:26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//</w:t>
              </w:r>
            </w:ins>
            <w:ins w:id="93" w:author="CCJK" w:date="2024-10-18T08:50:2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/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币种</w:t>
            </w:r>
            <w:del w:id="94" w:author="CCJK" w:date="2024-10-18T08:50:3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।</w:delText>
              </w:r>
            </w:del>
            <w:ins w:id="95" w:author="CCJK" w:date="2024-10-18T08:50:3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：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人民币</w:t>
            </w:r>
          </w:p>
        </w:tc>
      </w:tr>
      <w:tr w14:paraId="6C777E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nil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52FD6DA8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del w:id="96" w:author="CCJK" w:date="2024-10-18T08:50:46Z">
              <w:r>
                <w:rPr>
                  <w:rFonts w:hint="default" w:ascii="Arial Unicode MS" w:hAnsi="Arial Unicode MS" w:eastAsia="Arial Unicode MS" w:cs="Arial Unicode MS"/>
                  <w:color w:val="000000"/>
                  <w:sz w:val="20"/>
                  <w:szCs w:val="20"/>
                  <w:lang w:val="en-US"/>
                </w:rPr>
                <w:delText>环</w:delText>
              </w:r>
            </w:del>
            <w:ins w:id="97" w:author="CCJK" w:date="2024-10-18T08:50:49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优先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股</w:t>
            </w:r>
          </w:p>
        </w:tc>
      </w:tr>
      <w:tr w14:paraId="50B093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4757FF7D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del w:id="98" w:author="CCJK" w:date="2024-10-18T08:50:54Z">
              <w:r>
                <w:rPr>
                  <w:rFonts w:hint="default" w:ascii="Arial Unicode MS" w:hAnsi="Arial Unicode MS" w:eastAsia="Arial Unicode MS" w:cs="Arial Unicode MS"/>
                  <w:color w:val="000000"/>
                  <w:sz w:val="20"/>
                  <w:szCs w:val="20"/>
                  <w:lang w:val="en-US"/>
                </w:rPr>
                <w:delText>力口；</w:delText>
              </w:r>
            </w:del>
            <w:ins w:id="99" w:author="CCJK" w:date="2024-10-18T08:50:54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加</w:t>
              </w:r>
            </w:ins>
            <w:ins w:id="100" w:author="CCJK" w:date="2024-10-18T08:50:55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：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会计政策变更</w:t>
            </w:r>
          </w:p>
        </w:tc>
      </w:tr>
      <w:tr w14:paraId="2B7695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nil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096A7914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ins w:id="101" w:author="CCJK" w:date="2024-10-18T08:51:05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t>编制单位</w:t>
              </w:r>
            </w:ins>
            <w:ins w:id="102" w:author="CCJK" w:date="2024-10-18T08:51:05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：</w:t>
              </w:r>
            </w:ins>
            <w:ins w:id="103" w:author="CCJK" w:date="2024-10-18T08:51:05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zh-TW" w:eastAsia="zh-CN"/>
                </w:rPr>
                <w:t>丽水市莲都区国有资产投资经营集团有限公司</w:t>
              </w:r>
            </w:ins>
            <w:del w:id="104" w:author="CCJK" w:date="2024-10-18T08:50:59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编制单位，丽水市莲都区E湾墜二"義糧*事讀杂p公司</w:delText>
              </w:r>
            </w:del>
          </w:p>
        </w:tc>
      </w:tr>
      <w:tr w14:paraId="24476D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002FAB1A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ins w:id="105" w:author="CCJK" w:date="2024-10-18T08:51:11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单位：</w:t>
              </w:r>
            </w:ins>
            <w:ins w:id="106" w:author="CCJK" w:date="2024-10-18T08:51:11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t>元</w:t>
              </w:r>
            </w:ins>
            <w:ins w:id="107" w:author="CCJK" w:date="2024-10-18T08:51:11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///</w:t>
              </w:r>
            </w:ins>
            <w:ins w:id="108" w:author="CCJK" w:date="2024-10-18T08:51:11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t>币种</w:t>
              </w:r>
            </w:ins>
            <w:ins w:id="109" w:author="CCJK" w:date="2024-10-18T08:51:11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eastAsia="zh-CN"/>
                </w:rPr>
                <w:t>：</w:t>
              </w:r>
            </w:ins>
            <w:ins w:id="110" w:author="CCJK" w:date="2024-10-18T08:51:11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t>人民币</w:t>
              </w:r>
            </w:ins>
            <w:del w:id="111" w:author="CCJK" w:date="2024-10-18T08:51:11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delText>单位t元币种:</w:delText>
              </w:r>
            </w:del>
          </w:p>
        </w:tc>
      </w:tr>
      <w:tr w14:paraId="5D50C5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nil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066A34D2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所有者</w:t>
            </w:r>
            <w:del w:id="112" w:author="CCJK" w:date="2024-10-18T08:51:14Z">
              <w:r>
                <w:rPr>
                  <w:rFonts w:hint="default" w:ascii="Arial Unicode MS" w:hAnsi="Arial Unicode MS" w:eastAsia="Arial Unicode MS" w:cs="Arial Unicode MS"/>
                  <w:color w:val="000000"/>
                  <w:sz w:val="20"/>
                  <w:szCs w:val="20"/>
                  <w:lang w:val="en-US"/>
                </w:rPr>
                <w:delText>枚</w:delText>
              </w:r>
            </w:del>
            <w:ins w:id="113" w:author="CCJK" w:date="2024-10-18T08:51:14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权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益合计</w:t>
            </w:r>
          </w:p>
        </w:tc>
      </w:tr>
      <w:tr w14:paraId="57F8C1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665123E3">
            <w:pPr>
              <w:spacing w:beforeLines="0" w:afterLines="0"/>
              <w:rPr>
                <w:rFonts w:hint="default" w:ascii="Arial Unicode MS" w:hAnsi="Arial Unicode MS" w:eastAsia="Arial Unicode MS" w:cs="Arial Unicode MS"/>
                <w:color w:val="000000"/>
                <w:sz w:val="20"/>
                <w:szCs w:val="20"/>
                <w:lang w:val="en-US" w:eastAsia="zh-CN"/>
              </w:rPr>
            </w:pPr>
            <w:del w:id="114" w:author="CCJK" w:date="2024-10-18T08:51:37Z">
              <w:r>
                <w:rPr>
                  <w:rFonts w:hint="default" w:ascii="Arial Unicode MS" w:hAnsi="Arial Unicode MS" w:eastAsia="Arial Unicode MS" w:cs="Arial Unicode MS"/>
                  <w:color w:val="000000"/>
                  <w:sz w:val="20"/>
                  <w:szCs w:val="20"/>
                  <w:lang w:val="en-US"/>
                </w:rPr>
                <w:delText>班收畫本LTr</w:delText>
              </w:r>
            </w:del>
            <w:ins w:id="115" w:author="CCJK" w:date="2024-10-18T08:51:38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实收</w:t>
              </w:r>
            </w:ins>
            <w:ins w:id="116" w:author="CCJK" w:date="2024-10-18T08:51:4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资本</w:t>
              </w:r>
            </w:ins>
          </w:p>
        </w:tc>
      </w:tr>
      <w:tr w14:paraId="6E97F2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nil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54F47564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del w:id="117" w:author="CCJK" w:date="2024-10-18T08:51:43Z">
              <w:r>
                <w:rPr>
                  <w:rFonts w:hint="default" w:ascii="Arial Unicode MS" w:hAnsi="Arial Unicode MS" w:eastAsia="Arial Unicode MS" w:cs="Arial Unicode MS"/>
                  <w:color w:val="000000"/>
                  <w:sz w:val="20"/>
                  <w:szCs w:val="20"/>
                  <w:lang w:val="en-US"/>
                </w:rPr>
                <w:delText>费</w:delText>
              </w:r>
            </w:del>
            <w:ins w:id="118" w:author="CCJK" w:date="2024-10-18T08:51:44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资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本公积</w:t>
            </w:r>
          </w:p>
        </w:tc>
      </w:tr>
      <w:tr w14:paraId="2873FC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01422F4C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del w:id="119" w:author="CCJK" w:date="2024-10-18T08:51:47Z">
              <w:r>
                <w:rPr>
                  <w:rFonts w:hint="default" w:ascii="Arial Unicode MS" w:hAnsi="Arial Unicode MS" w:eastAsia="Arial Unicode MS" w:cs="Arial Unicode MS"/>
                  <w:color w:val="000000"/>
                  <w:sz w:val="20"/>
                  <w:szCs w:val="20"/>
                  <w:lang w:val="en-US"/>
                </w:rPr>
                <w:delText>」』宪</w:delText>
              </w:r>
            </w:del>
            <w:ins w:id="120" w:author="CCJK" w:date="2024-10-18T08:51:5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优先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/>
              </w:rPr>
              <w:t>股</w:t>
            </w:r>
          </w:p>
        </w:tc>
      </w:tr>
      <w:tr w14:paraId="748869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nil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056E3D97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三</w:t>
            </w: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、</w:t>
            </w: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本年增减变动金</w:t>
            </w:r>
            <w:del w:id="121" w:author="CCJK" w:date="2024-10-18T08:51:56Z">
              <w:r>
                <w:rPr>
                  <w:rFonts w:hint="default" w:ascii="Arial Unicode MS" w:hAnsi="Arial Unicode MS" w:eastAsia="Arial Unicode MS" w:cs="Arial Unicode MS"/>
                  <w:color w:val="000000"/>
                  <w:sz w:val="20"/>
                  <w:szCs w:val="20"/>
                  <w:lang w:val="en-US"/>
                </w:rPr>
                <w:delText>飆</w:delText>
              </w:r>
            </w:del>
            <w:ins w:id="122" w:author="CCJK" w:date="2024-10-18T08:51:57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额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（减少以</w:t>
            </w: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“-”</w:t>
            </w: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号填列）</w:t>
            </w:r>
          </w:p>
        </w:tc>
      </w:tr>
      <w:tr w14:paraId="348698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64D8DA2D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影响（增加</w:t>
            </w: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+/</w:t>
            </w: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减少</w:t>
            </w: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-</w:t>
            </w: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）</w:t>
            </w:r>
          </w:p>
        </w:tc>
      </w:tr>
      <w:tr w14:paraId="371487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nil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7AD9C0E1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保证金及业务冻结账户</w:t>
            </w:r>
          </w:p>
        </w:tc>
      </w:tr>
      <w:tr w14:paraId="409811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64FCE46F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/>
              </w:rPr>
              <w:t>1.</w:t>
            </w: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/>
              </w:rPr>
              <w:t>坏账准备计提方法分类披露应收款项</w:t>
            </w:r>
          </w:p>
        </w:tc>
      </w:tr>
      <w:tr w14:paraId="7B0C2C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nil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72C2893B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组合</w:t>
            </w: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1:</w:t>
            </w: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合并范围内无风险组合</w:t>
            </w:r>
          </w:p>
        </w:tc>
      </w:tr>
      <w:tr w14:paraId="0CDA3F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20C05101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组合</w:t>
            </w: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3:</w:t>
            </w: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政府部门及国有企业</w:t>
            </w:r>
          </w:p>
        </w:tc>
      </w:tr>
      <w:tr w14:paraId="2A3ECA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nil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417A4D44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莲都区土地和房屋征收工作指导中心</w:t>
            </w:r>
          </w:p>
        </w:tc>
      </w:tr>
      <w:tr w14:paraId="537EAC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572FC265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组合</w:t>
            </w: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4:</w:t>
            </w: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政府部门及国有企业</w:t>
            </w:r>
          </w:p>
        </w:tc>
      </w:tr>
      <w:tr w14:paraId="3CE627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nil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013672D3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组合</w:t>
            </w: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1</w:t>
            </w: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中，采用坏账无风险组合计提坏账准备的其他应收款</w:t>
            </w:r>
          </w:p>
        </w:tc>
      </w:tr>
      <w:tr w14:paraId="44BA16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1B4FE9F0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内部员工等</w:t>
            </w:r>
          </w:p>
        </w:tc>
      </w:tr>
      <w:tr w14:paraId="62CB93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nil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538667B1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丽水市莲都区美丽健康产业股权投资合伙企业（有限合伙）</w:t>
            </w:r>
          </w:p>
        </w:tc>
      </w:tr>
      <w:tr w14:paraId="0A66E7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397DC268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丽水市嘉融创业投资合伙企业（有限合伙）</w:t>
            </w:r>
          </w:p>
        </w:tc>
      </w:tr>
      <w:tr w14:paraId="3AE59C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nil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57D3E321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景区道路及设施</w:t>
            </w:r>
          </w:p>
        </w:tc>
      </w:tr>
      <w:tr w14:paraId="38779E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7B0A58EF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专用设备及电子设备</w:t>
            </w:r>
          </w:p>
        </w:tc>
      </w:tr>
      <w:tr w14:paraId="7C2B09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nil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044453EA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河道疏浚砂石资源经营权</w:t>
            </w:r>
          </w:p>
        </w:tc>
      </w:tr>
      <w:tr w14:paraId="2ACF89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767855FE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累了么智享生活平台</w:t>
            </w:r>
          </w:p>
        </w:tc>
      </w:tr>
      <w:tr w14:paraId="028704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nil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593F0FA8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/>
              </w:rPr>
              <w:t>“</w:t>
            </w: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/>
              </w:rPr>
              <w:t>鱼</w:t>
            </w: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/>
              </w:rPr>
              <w:t>”</w:t>
            </w: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/>
              </w:rPr>
              <w:t>你共进系统</w:t>
            </w:r>
          </w:p>
        </w:tc>
      </w:tr>
      <w:tr w14:paraId="380537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42E2C399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卫生系统数字化服务采购项目</w:t>
            </w:r>
          </w:p>
        </w:tc>
      </w:tr>
      <w:tr w14:paraId="7D6B0E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nil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5D1AD353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堰城酒店开办费</w:t>
            </w:r>
          </w:p>
        </w:tc>
      </w:tr>
      <w:tr w14:paraId="1AB7BE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51EA7392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使用权资产引起的税会差异</w:t>
            </w:r>
          </w:p>
        </w:tc>
      </w:tr>
      <w:tr w14:paraId="508F24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nil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63B8101F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/>
              </w:rPr>
              <w:t>2</w:t>
            </w: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/>
              </w:rPr>
              <w:t>．期末无逾期未偿还的短期借款</w:t>
            </w:r>
          </w:p>
        </w:tc>
      </w:tr>
      <w:tr w14:paraId="214EE7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06B0BFAD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注释</w:t>
            </w: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23.</w:t>
            </w: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合同负债情况</w:t>
            </w:r>
          </w:p>
        </w:tc>
      </w:tr>
      <w:tr w14:paraId="22A42B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nil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087E499B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利息转一年内到期</w:t>
            </w:r>
          </w:p>
        </w:tc>
      </w:tr>
      <w:tr w14:paraId="5B0E36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27D299AC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工程建设专项补助款项</w:t>
            </w:r>
          </w:p>
        </w:tc>
      </w:tr>
      <w:tr w14:paraId="07BA2C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nil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65BA3F3C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污水处理及农污运维收入</w:t>
            </w:r>
          </w:p>
        </w:tc>
      </w:tr>
      <w:tr w14:paraId="69FEAA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77E28643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技术及数字化服务</w:t>
            </w:r>
          </w:p>
        </w:tc>
      </w:tr>
      <w:tr w14:paraId="6DF177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nil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455E79A4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物业费及房租</w:t>
            </w:r>
          </w:p>
        </w:tc>
      </w:tr>
      <w:tr w14:paraId="6CC133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73887504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税金减免返还等</w:t>
            </w:r>
          </w:p>
        </w:tc>
      </w:tr>
      <w:tr w14:paraId="6D0917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nil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1C7544D8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长期股权投资分红收到的投资收益</w:t>
            </w:r>
          </w:p>
        </w:tc>
      </w:tr>
      <w:tr w14:paraId="524DC4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54741930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业务冻结</w:t>
            </w: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、</w:t>
            </w: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ETC</w:t>
            </w: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、</w:t>
            </w: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质押等</w:t>
            </w:r>
          </w:p>
        </w:tc>
      </w:tr>
      <w:tr w14:paraId="554FB2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nil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7E25C5EF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ins w:id="123" w:author="CCJK" w:date="2024-10-18T08:54:10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</w:rPr>
                <w:t>处置固定资产、无形资产和其他长期资产的损失（</w:t>
              </w:r>
            </w:ins>
            <w:ins w:id="124" w:author="CCJK" w:date="2024-10-18T08:54:12Z">
              <w:r>
                <w:rPr>
                  <w:rFonts w:hint="eastAsia" w:ascii="Arial Unicode MS" w:hAnsi="Arial Unicode MS" w:eastAsia="Arial Unicode MS" w:cs="Arial Unicode MS"/>
                  <w:color w:val="000000"/>
                  <w:sz w:val="20"/>
                  <w:szCs w:val="20"/>
                  <w:lang w:val="en-US" w:eastAsia="zh-CN"/>
                </w:rPr>
                <w:t>收</w:t>
              </w:r>
            </w:ins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益以</w:t>
            </w: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“-”</w:t>
            </w:r>
            <w: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  <w:t>填列）</w:t>
            </w:r>
          </w:p>
        </w:tc>
      </w:tr>
    </w:tbl>
    <w:p w14:paraId="37E0DA5E">
      <w:pPr>
        <w:spacing w:beforeLines="0" w:afterLines="0"/>
        <w:rPr>
          <w:rFonts w:hint="default"/>
          <w:sz w:val="24"/>
          <w:szCs w:val="24"/>
        </w:rPr>
      </w:pPr>
    </w:p>
    <w:p w14:paraId="64651948">
      <w:pPr>
        <w:spacing w:beforeLines="0" w:afterLine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br w:type="page"/>
      </w:r>
    </w:p>
    <w:p w14:paraId="21800B07">
      <w:pPr>
        <w:spacing w:beforeLines="0" w:afterLines="0"/>
        <w:rPr>
          <w:rFonts w:hint="default"/>
          <w:sz w:val="24"/>
          <w:szCs w:val="24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Meiryo UI">
    <w:panose1 w:val="020B0604030504040204"/>
    <w:charset w:val="80"/>
    <w:family w:val="swiss"/>
    <w:pitch w:val="default"/>
    <w:sig w:usb0="E00002FF" w:usb1="6AC7FFFF" w:usb2="08000012" w:usb3="00000000" w:csb0="6002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Nirmala UI">
    <w:panose1 w:val="020B0502040204020203"/>
    <w:charset w:val="00"/>
    <w:family w:val="swiss"/>
    <w:pitch w:val="default"/>
    <w:sig w:usb0="80FF8023" w:usb1="0200004A" w:usb2="00000200" w:usb3="00040000" w:csb0="0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CCJK">
    <w15:presenceInfo w15:providerId="None" w15:userId="CCJ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1"/>
  <w:documentProtection w:enforcement="0"/>
  <w:defaultTabStop w:val="720"/>
  <w:hyphenationZone w:val="360"/>
  <w:displayHorizontalDrawingGridEvery w:val="1"/>
  <w:displayVerticalDrawingGridEvery w:val="1"/>
  <w:characterSpacingControl w:val="doNotCompress"/>
  <w:doNotValidateAgainstSchema/>
  <w:doNotDemarcateInvalidXml/>
  <w:footnotePr>
    <w:footnote w:id="0"/>
    <w:footnote w:id="1"/>
  </w:foot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VkOWViNTMyODBhYWI3MDljNDk4N2ZjNzE5YjQwZjMifQ=="/>
  </w:docVars>
  <w:rsids>
    <w:rsidRoot w:val="00172A27"/>
    <w:rsid w:val="04BD7D66"/>
    <w:rsid w:val="1B544B28"/>
    <w:rsid w:val="288A18A7"/>
    <w:rsid w:val="388E5CD4"/>
    <w:rsid w:val="67854E08"/>
    <w:rsid w:val="71D451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iPriority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iPriority="0" w:name="index 1"/>
    <w:lsdException w:qFormat="1" w:uiPriority="0" w:name="index 2"/>
    <w:lsdException w:qFormat="1" w:uiPriority="0" w:name="index 3"/>
    <w:lsdException w:qFormat="1" w:uiPriority="0" w:name="index 4"/>
    <w:lsdException w:qFormat="1" w:uiPriority="0" w:name="index 5"/>
    <w:lsdException w:qFormat="1" w:uiPriority="0" w:name="index 6"/>
    <w:lsdException w:qFormat="1" w:uiPriority="0" w:name="index 7"/>
    <w:lsdException w:qFormat="1" w:uiPriority="0" w:name="index 8"/>
    <w:lsdException w:qFormat="1" w:uiPriority="0" w:name="index 9"/>
    <w:lsdException w:qFormat="1" w:uiPriority="0" w:name="toc 1"/>
    <w:lsdException w:qFormat="1" w:uiPriority="0" w:name="toc 2"/>
    <w:lsdException w:qFormat="1" w:uiPriority="0" w:name="toc 3"/>
    <w:lsdException w:qFormat="1" w:uiPriority="0" w:name="toc 4"/>
    <w:lsdException w:qFormat="1" w:uiPriority="0" w:name="toc 5"/>
    <w:lsdException w:qFormat="1" w:uiPriority="0" w:name="toc 6"/>
    <w:lsdException w:qFormat="1" w:uiPriority="0" w:name="toc 7"/>
    <w:lsdException w:qFormat="1" w:uiPriority="0" w:name="toc 8"/>
    <w:lsdException w:qFormat="1" w:uiPriority="0" w:name="toc 9"/>
    <w:lsdException w:qFormat="1" w:uiPriority="0" w:name="Normal Indent"/>
    <w:lsdException w:qFormat="1" w:uiPriority="0" w:name="footnote text"/>
    <w:lsdException w:qFormat="1" w:uiPriority="0" w:name="annotation text"/>
    <w:lsdException w:qFormat="1" w:uiPriority="0" w:name="header"/>
    <w:lsdException w:qFormat="1" w:uiPriority="0" w:name="footer"/>
    <w:lsdException w:qFormat="1" w:uiPriority="0" w:name="index heading"/>
    <w:lsdException w:qFormat="1" w:uiPriority="0" w:name="caption"/>
    <w:lsdException w:qFormat="1" w:uiPriority="0" w:name="table of figures"/>
    <w:lsdException w:qFormat="1" w:uiPriority="0" w:name="envelope address"/>
    <w:lsdException w:qFormat="1" w:uiPriority="0" w:name="envelope return"/>
    <w:lsdException w:qFormat="1" w:uiPriority="0" w:name="footnote reference"/>
    <w:lsdException w:qFormat="1" w:uiPriority="0" w:name="annotation reference"/>
    <w:lsdException w:qFormat="1" w:uiPriority="0" w:name="line number"/>
    <w:lsdException w:qFormat="1" w:uiPriority="0" w:name="page number"/>
    <w:lsdException w:qFormat="1" w:uiPriority="0" w:name="endnote reference"/>
    <w:lsdException w:qFormat="1" w:uiPriority="0" w:name="endnote text"/>
    <w:lsdException w:qFormat="1" w:uiPriority="0" w:name="table of authorities"/>
    <w:lsdException w:qFormat="1" w:uiPriority="0" w:name="macro"/>
    <w:lsdException w:qFormat="1" w:uiPriority="0" w:name="toa heading"/>
    <w:lsdException w:qFormat="1" w:uiPriority="0" w:name="List"/>
    <w:lsdException w:qFormat="1" w:uiPriority="0" w:name="List Bullet"/>
    <w:lsdException w:unhideWhenUsed="0" w:uiPriority="0" w:semiHidden="0" w:name="List Number"/>
    <w:lsdException w:qFormat="1" w:uiPriority="0" w:name="List 2"/>
    <w:lsdException w:qFormat="1" w:uiPriority="0" w:name="List 3"/>
    <w:lsdException w:unhideWhenUsed="0" w:uiPriority="0" w:semiHidden="0" w:name="List 4"/>
    <w:lsdException w:unhideWhenUsed="0" w:uiPriority="0" w:semiHidden="0" w:name="List 5"/>
    <w:lsdException w:qFormat="1" w:uiPriority="0" w:name="List Bullet 2"/>
    <w:lsdException w:qFormat="1" w:uiPriority="0" w:name="List Bullet 3"/>
    <w:lsdException w:qFormat="1" w:uiPriority="0" w:name="List Bullet 4"/>
    <w:lsdException w:qFormat="1" w:uiPriority="0" w:name="List Bullet 5"/>
    <w:lsdException w:qFormat="1" w:uiPriority="0" w:name="List Number 2"/>
    <w:lsdException w:qFormat="1" w:uiPriority="0" w:name="List Number 3"/>
    <w:lsdException w:qFormat="1" w:uiPriority="0" w:name="List Number 4"/>
    <w:lsdException w:qFormat="1" w:uiPriority="0" w:name="List Number 5"/>
    <w:lsdException w:qFormat="1" w:uiPriority="0" w:name="Title"/>
    <w:lsdException w:qFormat="1" w:uiPriority="0" w:name="Closing"/>
    <w:lsdException w:qFormat="1" w:uiPriority="0" w:name="Signature"/>
    <w:lsdException w:uiPriority="1" w:semiHidden="0" w:name="Default Paragraph Font"/>
    <w:lsdException w:qFormat="1" w:uiPriority="0" w:name="Body Text"/>
    <w:lsdException w:qFormat="1" w:uiPriority="0" w:name="Body Text Indent"/>
    <w:lsdException w:qFormat="1" w:uiPriority="0" w:name="List Continue"/>
    <w:lsdException w:qFormat="1" w:uiPriority="0" w:name="List Continue 2"/>
    <w:lsdException w:qFormat="1" w:uiPriority="0" w:name="List Continue 3"/>
    <w:lsdException w:qFormat="1" w:uiPriority="0" w:name="List Continue 4"/>
    <w:lsdException w:qFormat="1" w:uiPriority="0" w:name="List Continue 5"/>
    <w:lsdException w:qFormat="1" w:uiPriority="0" w:name="Message Header"/>
    <w:lsdException w:qFormat="1" w:uiPriority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iPriority="0" w:name="Body Text First Indent 2"/>
    <w:lsdException w:qFormat="1" w:uiPriority="0" w:name="Note Heading"/>
    <w:lsdException w:qFormat="1" w:uiPriority="0" w:name="Body Text 2"/>
    <w:lsdException w:qFormat="1" w:uiPriority="0" w:name="Body Text 3"/>
    <w:lsdException w:qFormat="1" w:uiPriority="0" w:name="Body Text Indent 2"/>
    <w:lsdException w:qFormat="1" w:uiPriority="0" w:name="Body Text Indent 3"/>
    <w:lsdException w:qFormat="1" w:uiPriority="0" w:name="Block Text"/>
    <w:lsdException w:qFormat="1" w:uiPriority="0" w:name="Hyperlink"/>
    <w:lsdException w:qFormat="1" w:uiPriority="0" w:name="FollowedHyperlink"/>
    <w:lsdException w:qFormat="1" w:uiPriority="0" w:name="Strong"/>
    <w:lsdException w:qFormat="1" w:uiPriority="0" w:name="Emphasis"/>
    <w:lsdException w:qFormat="1" w:uiPriority="0" w:name="Document Map"/>
    <w:lsdException w:qFormat="1" w:uiPriority="0" w:name="Plain Text"/>
    <w:lsdException w:qFormat="1" w:uiPriority="0" w:name="E-mail Signature"/>
    <w:lsdException w:qFormat="1" w:uiPriority="0" w:name="Normal (Web)"/>
    <w:lsdException w:qFormat="1" w:uiPriority="0" w:name="HTML Acronym"/>
    <w:lsdException w:qFormat="1" w:uiPriority="0" w:name="HTML Address"/>
    <w:lsdException w:qFormat="1" w:uiPriority="0" w:name="HTML Cite"/>
    <w:lsdException w:qFormat="1" w:uiPriority="0" w:name="HTML Code"/>
    <w:lsdException w:qFormat="1" w:uiPriority="0" w:name="HTML Definition"/>
    <w:lsdException w:qFormat="1" w:uiPriority="0" w:name="HTML Keyboard"/>
    <w:lsdException w:qFormat="1" w:uiPriority="0" w:name="HTML Preformatted"/>
    <w:lsdException w:qFormat="1" w:uiPriority="0" w:name="HTML Sample"/>
    <w:lsdException w:qFormat="1" w:uiPriority="0" w:name="HTML Typewriter"/>
    <w:lsdException w:qFormat="1" w:uiPriority="0" w:name="HTML Variable"/>
    <w:lsdException w:qFormat="1" w:uiPriority="0" w:name="Normal Table"/>
    <w:lsdException w:qFormat="1" w:uiPriority="0" w:name="annotation subject"/>
    <w:lsdException w:qFormat="1" w:uiPriority="0" w:name="Table Simple 1"/>
    <w:lsdException w:qFormat="1" w:uiPriority="0" w:name="Table Simple 2"/>
    <w:lsdException w:qFormat="1" w:uiPriority="0" w:name="Table Simple 3"/>
    <w:lsdException w:qFormat="1" w:uiPriority="0" w:name="Table Classic 1"/>
    <w:lsdException w:qFormat="1" w:uiPriority="0" w:name="Table Classic 2"/>
    <w:lsdException w:qFormat="1" w:uiPriority="0" w:name="Table Classic 3"/>
    <w:lsdException w:qFormat="1" w:uiPriority="0" w:name="Table Classic 4"/>
    <w:lsdException w:qFormat="1" w:uiPriority="0" w:name="Table Colorful 1"/>
    <w:lsdException w:qFormat="1" w:uiPriority="0" w:name="Table Colorful 2"/>
    <w:lsdException w:qFormat="1" w:uiPriority="0" w:name="Table Colorful 3"/>
    <w:lsdException w:qFormat="1" w:uiPriority="0" w:name="Table Columns 1"/>
    <w:lsdException w:qFormat="1" w:uiPriority="0" w:name="Table Columns 2"/>
    <w:lsdException w:qFormat="1" w:uiPriority="0" w:name="Table Columns 3"/>
    <w:lsdException w:qFormat="1" w:uiPriority="0" w:name="Table Columns 4"/>
    <w:lsdException w:qFormat="1" w:uiPriority="0" w:name="Table Columns 5"/>
    <w:lsdException w:qFormat="1" w:uiPriority="0" w:name="Table Grid 1"/>
    <w:lsdException w:qFormat="1" w:uiPriority="0" w:name="Table Grid 2"/>
    <w:lsdException w:qFormat="1" w:uiPriority="0" w:name="Table Grid 3"/>
    <w:lsdException w:qFormat="1" w:uiPriority="0" w:name="Table Grid 4"/>
    <w:lsdException w:qFormat="1" w:uiPriority="0" w:name="Table Grid 5"/>
    <w:lsdException w:qFormat="1" w:uiPriority="0" w:name="Table Grid 6"/>
    <w:lsdException w:qFormat="1" w:uiPriority="0" w:name="Table Grid 7"/>
    <w:lsdException w:qFormat="1" w:uiPriority="0" w:name="Table Grid 8"/>
    <w:lsdException w:qFormat="1" w:uiPriority="0" w:name="Table List 1"/>
    <w:lsdException w:qFormat="1" w:uiPriority="0" w:name="Table List 2"/>
    <w:lsdException w:qFormat="1" w:uiPriority="0" w:name="Table List 3"/>
    <w:lsdException w:qFormat="1" w:uiPriority="0" w:name="Table List 4"/>
    <w:lsdException w:qFormat="1" w:uiPriority="0" w:name="Table List 5"/>
    <w:lsdException w:qFormat="1" w:uiPriority="0" w:name="Table List 6"/>
    <w:lsdException w:qFormat="1" w:uiPriority="0" w:name="Table List 7"/>
    <w:lsdException w:qFormat="1" w:uiPriority="0" w:name="Table List 8"/>
    <w:lsdException w:qFormat="1" w:uiPriority="0" w:name="Table 3D effects 1"/>
    <w:lsdException w:qFormat="1" w:uiPriority="0" w:name="Table 3D effects 2"/>
    <w:lsdException w:qFormat="1" w:uiPriority="0" w:name="Table 3D effects 3"/>
    <w:lsdException w:qFormat="1" w:uiPriority="0" w:name="Table Contemporary"/>
    <w:lsdException w:qFormat="1" w:uiPriority="0" w:name="Table Elegant"/>
    <w:lsdException w:qFormat="1" w:uiPriority="0" w:name="Table Professional"/>
    <w:lsdException w:qFormat="1" w:uiPriority="0" w:name="Table Subtle 1"/>
    <w:lsdException w:qFormat="1" w:uiPriority="0" w:name="Table Subtle 2"/>
    <w:lsdException w:qFormat="1" w:uiPriority="0" w:name="Table Web 1"/>
    <w:lsdException w:qFormat="1" w:uiPriority="0" w:name="Table Web 2"/>
    <w:lsdException w:qFormat="1" w:uiPriority="0" w:name="Table Web 3"/>
    <w:lsdException w:qFormat="1" w:uiPriority="0" w:name="Balloon Text"/>
    <w:lsdException w:unhideWhenUsed="0" w:uiPriority="0" w:semiHidden="0" w:name="Table Grid"/>
    <w:lsdException w:qFormat="1" w:uiPriority="0" w:name="Table Theme"/>
    <w:lsdException w:qFormat="1" w:uiPriority="60" w:name="Light Shading"/>
    <w:lsdException w:qFormat="1" w:uiPriority="61" w:name="Light List"/>
    <w:lsdException w:qFormat="1" w:uiPriority="62" w:name="Light Grid"/>
    <w:lsdException w:qFormat="1" w:uiPriority="63" w:name="Medium Shading 1"/>
    <w:lsdException w:qFormat="1" w:uiPriority="64" w:name="Medium Shading 2"/>
    <w:lsdException w:qFormat="1" w:uiPriority="65" w:name="Medium List 1"/>
    <w:lsdException w:qFormat="1" w:uiPriority="66" w:name="Medium List 2"/>
    <w:lsdException w:qFormat="1" w:uiPriority="67" w:name="Medium Grid 1"/>
    <w:lsdException w:qFormat="1" w:uiPriority="68" w:name="Medium Grid 2"/>
    <w:lsdException w:qFormat="1" w:uiPriority="69" w:name="Medium Grid 3"/>
    <w:lsdException w:qFormat="1" w:uiPriority="70" w:name="Dark List"/>
    <w:lsdException w:qFormat="1" w:uiPriority="71" w:name="Colorful Shading"/>
    <w:lsdException w:qFormat="1" w:uiPriority="72" w:name="Colorful List"/>
    <w:lsdException w:qFormat="1" w:uiPriority="73" w:name="Colorful Grid"/>
    <w:lsdException w:qFormat="1" w:uiPriority="60" w:name="Light Shading Accent 1"/>
    <w:lsdException w:qFormat="1" w:uiPriority="61" w:name="Light List Accent 1"/>
    <w:lsdException w:qFormat="1" w:uiPriority="62" w:name="Light Grid Accent 1"/>
    <w:lsdException w:qFormat="1" w:uiPriority="63" w:name="Medium Shading 1 Accent 1"/>
    <w:lsdException w:qFormat="1" w:uiPriority="64" w:name="Medium Shading 2 Accent 1"/>
    <w:lsdException w:qFormat="1" w:uiPriority="65" w:name="Medium List 1 Accent 1"/>
    <w:lsdException w:qFormat="1" w:uiPriority="66" w:name="Medium List 2 Accent 1"/>
    <w:lsdException w:qFormat="1" w:uiPriority="67" w:name="Medium Grid 1 Accent 1"/>
    <w:lsdException w:qFormat="1" w:uiPriority="68" w:name="Medium Grid 2 Accent 1"/>
    <w:lsdException w:qFormat="1" w:uiPriority="69" w:name="Medium Grid 3 Accent 1"/>
    <w:lsdException w:qFormat="1" w:uiPriority="70" w:name="Dark List Accent 1"/>
    <w:lsdException w:qFormat="1" w:uiPriority="71" w:name="Colorful Shading Accent 1"/>
    <w:lsdException w:qFormat="1" w:uiPriority="72" w:name="Colorful List Accent 1"/>
    <w:lsdException w:qFormat="1" w:uiPriority="73" w:name="Colorful Grid Accent 1"/>
    <w:lsdException w:qFormat="1" w:uiPriority="60" w:name="Light Shading Accent 2"/>
    <w:lsdException w:qFormat="1" w:uiPriority="61" w:name="Light List Accent 2"/>
    <w:lsdException w:qFormat="1" w:uiPriority="62" w:name="Light Grid Accent 2"/>
    <w:lsdException w:qFormat="1" w:uiPriority="63" w:name="Medium Shading 1 Accent 2"/>
    <w:lsdException w:qFormat="1" w:uiPriority="64" w:name="Medium Shading 2 Accent 2"/>
    <w:lsdException w:qFormat="1" w:uiPriority="65" w:name="Medium List 1 Accent 2"/>
    <w:lsdException w:qFormat="1" w:uiPriority="66" w:name="Medium List 2 Accent 2"/>
    <w:lsdException w:qFormat="1" w:uiPriority="67" w:name="Medium Grid 1 Accent 2"/>
    <w:lsdException w:qFormat="1" w:uiPriority="68" w:name="Medium Grid 2 Accent 2"/>
    <w:lsdException w:qFormat="1" w:uiPriority="69" w:name="Medium Grid 3 Accent 2"/>
    <w:lsdException w:qFormat="1" w:uiPriority="70" w:name="Dark List Accent 2"/>
    <w:lsdException w:qFormat="1" w:uiPriority="71" w:name="Colorful Shading Accent 2"/>
    <w:lsdException w:qFormat="1" w:uiPriority="72" w:name="Colorful List Accent 2"/>
    <w:lsdException w:qFormat="1" w:uiPriority="73" w:name="Colorful Grid Accent 2"/>
    <w:lsdException w:qFormat="1" w:uiPriority="60" w:name="Light Shading Accent 3"/>
    <w:lsdException w:qFormat="1" w:uiPriority="61" w:name="Light List Accent 3"/>
    <w:lsdException w:qFormat="1" w:uiPriority="62" w:name="Light Grid Accent 3"/>
    <w:lsdException w:qFormat="1" w:uiPriority="63" w:name="Medium Shading 1 Accent 3"/>
    <w:lsdException w:qFormat="1" w:uiPriority="64" w:name="Medium Shading 2 Accent 3"/>
    <w:lsdException w:qFormat="1" w:uiPriority="65" w:name="Medium List 1 Accent 3"/>
    <w:lsdException w:qFormat="1" w:uiPriority="66" w:name="Medium List 2 Accent 3"/>
    <w:lsdException w:qFormat="1" w:uiPriority="67" w:name="Medium Grid 1 Accent 3"/>
    <w:lsdException w:qFormat="1" w:uiPriority="68" w:name="Medium Grid 2 Accent 3"/>
    <w:lsdException w:qFormat="1" w:uiPriority="69" w:name="Medium Grid 3 Accent 3"/>
    <w:lsdException w:qFormat="1" w:uiPriority="70" w:name="Dark List Accent 3"/>
    <w:lsdException w:qFormat="1" w:uiPriority="71" w:name="Colorful Shading Accent 3"/>
    <w:lsdException w:qFormat="1" w:uiPriority="72" w:name="Colorful List Accent 3"/>
    <w:lsdException w:qFormat="1" w:uiPriority="73" w:name="Colorful Grid Accent 3"/>
    <w:lsdException w:qFormat="1" w:uiPriority="60" w:name="Light Shading Accent 4"/>
    <w:lsdException w:qFormat="1" w:uiPriority="61" w:name="Light List Accent 4"/>
    <w:lsdException w:qFormat="1" w:uiPriority="62" w:name="Light Grid Accent 4"/>
    <w:lsdException w:qFormat="1" w:uiPriority="63" w:name="Medium Shading 1 Accent 4"/>
    <w:lsdException w:qFormat="1" w:uiPriority="64" w:name="Medium Shading 2 Accent 4"/>
    <w:lsdException w:qFormat="1" w:uiPriority="65" w:name="Medium List 1 Accent 4"/>
    <w:lsdException w:qFormat="1" w:uiPriority="66" w:name="Medium List 2 Accent 4"/>
    <w:lsdException w:qFormat="1" w:uiPriority="67" w:name="Medium Grid 1 Accent 4"/>
    <w:lsdException w:qFormat="1" w:uiPriority="68" w:name="Medium Grid 2 Accent 4"/>
    <w:lsdException w:qFormat="1" w:uiPriority="69" w:name="Medium Grid 3 Accent 4"/>
    <w:lsdException w:qFormat="1" w:uiPriority="70" w:name="Dark List Accent 4"/>
    <w:lsdException w:qFormat="1" w:uiPriority="71" w:name="Colorful Shading Accent 4"/>
    <w:lsdException w:qFormat="1" w:uiPriority="72" w:name="Colorful List Accent 4"/>
    <w:lsdException w:qFormat="1" w:uiPriority="73" w:name="Colorful Grid Accent 4"/>
    <w:lsdException w:qFormat="1" w:uiPriority="60" w:name="Light Shading Accent 5"/>
    <w:lsdException w:qFormat="1" w:uiPriority="61" w:name="Light List Accent 5"/>
    <w:lsdException w:qFormat="1" w:uiPriority="62" w:name="Light Grid Accent 5"/>
    <w:lsdException w:qFormat="1" w:uiPriority="63" w:name="Medium Shading 1 Accent 5"/>
    <w:lsdException w:qFormat="1" w:uiPriority="64" w:name="Medium Shading 2 Accent 5"/>
    <w:lsdException w:qFormat="1" w:uiPriority="65" w:name="Medium List 1 Accent 5"/>
    <w:lsdException w:qFormat="1" w:uiPriority="66" w:name="Medium List 2 Accent 5"/>
    <w:lsdException w:qFormat="1" w:uiPriority="67" w:name="Medium Grid 1 Accent 5"/>
    <w:lsdException w:qFormat="1" w:uiPriority="68" w:name="Medium Grid 2 Accent 5"/>
    <w:lsdException w:qFormat="1" w:uiPriority="69" w:name="Medium Grid 3 Accent 5"/>
    <w:lsdException w:qFormat="1" w:uiPriority="70" w:name="Dark List Accent 5"/>
    <w:lsdException w:qFormat="1" w:uiPriority="71" w:name="Colorful Shading Accent 5"/>
    <w:lsdException w:qFormat="1" w:uiPriority="72" w:name="Colorful List Accent 5"/>
    <w:lsdException w:qFormat="1" w:uiPriority="73" w:name="Colorful Grid Accent 5"/>
    <w:lsdException w:qFormat="1" w:uiPriority="60" w:name="Light Shading Accent 6"/>
    <w:lsdException w:qFormat="1" w:uiPriority="61" w:name="Light List Accent 6"/>
    <w:lsdException w:qFormat="1" w:uiPriority="62" w:name="Light Grid Accent 6"/>
    <w:lsdException w:qFormat="1" w:uiPriority="63" w:name="Medium Shading 1 Accent 6"/>
    <w:lsdException w:qFormat="1" w:uiPriority="64" w:name="Medium Shading 2 Accent 6"/>
    <w:lsdException w:qFormat="1" w:uiPriority="65" w:name="Medium List 1 Accent 6"/>
    <w:lsdException w:qFormat="1" w:uiPriority="66" w:name="Medium List 2 Accent 6"/>
    <w:lsdException w:qFormat="1" w:uiPriority="67" w:name="Medium Grid 1 Accent 6"/>
    <w:lsdException w:qFormat="1" w:uiPriority="68" w:name="Medium Grid 2 Accent 6"/>
    <w:lsdException w:qFormat="1" w:uiPriority="69" w:name="Medium Grid 3 Accent 6"/>
    <w:lsdException w:qFormat="1" w:uiPriority="70" w:name="Dark List Accent 6"/>
    <w:lsdException w:qFormat="1" w:uiPriority="71" w:name="Colorful Shading Accent 6"/>
    <w:lsdException w:qFormat="1" w:uiPriority="72" w:name="Colorful List Accent 6"/>
    <w:lsdException w:qFormat="1" w:uiPriority="73" w:name="Colorful Grid Accent 6"/>
  </w:latentStyles>
  <w:style w:type="paragraph" w:default="1" w:styleId="1">
    <w:name w:val="Normal"/>
    <w:unhideWhenUsed/>
    <w:qFormat/>
    <w:uiPriority w:val="0"/>
    <w:pPr>
      <w:spacing w:beforeLines="0" w:afterLines="0"/>
    </w:pPr>
    <w:rPr>
      <w:rFonts w:hint="default" w:cs="Times New Roman"/>
      <w:kern w:val="2"/>
      <w:sz w:val="24"/>
      <w:szCs w:val="24"/>
      <w:lang w:val="en-US" w:eastAsia="en-US" w:bidi="ar-SA"/>
    </w:rPr>
  </w:style>
  <w:style w:type="character" w:default="1" w:styleId="3">
    <w:name w:val="Default Paragraph Font"/>
    <w:unhideWhenUsed/>
    <w:uiPriority w:val="1"/>
    <w:rPr>
      <w:rFonts w:hint="default"/>
      <w:sz w:val="24"/>
      <w:szCs w:val="24"/>
    </w:rPr>
  </w:style>
  <w:style w:type="table" w:default="1" w:styleId="2">
    <w:name w:val="Normal 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Other"/>
    <w:basedOn w:val="1"/>
    <w:link w:val="5"/>
    <w:unhideWhenUsed/>
    <w:qFormat/>
    <w:uiPriority w:val="99"/>
    <w:pPr>
      <w:spacing w:beforeLines="0" w:afterLines="0"/>
    </w:pPr>
    <w:rPr>
      <w:rFonts w:hint="default" w:cs="Times New Roman"/>
      <w:sz w:val="13"/>
      <w:szCs w:val="13"/>
      <w:lang w:eastAsia="zh-CN"/>
    </w:rPr>
  </w:style>
  <w:style w:type="character" w:customStyle="1" w:styleId="5">
    <w:name w:val="Other_"/>
    <w:basedOn w:val="3"/>
    <w:link w:val="4"/>
    <w:unhideWhenUsed/>
    <w:qFormat/>
    <w:uiPriority w:val="99"/>
    <w:rPr>
      <w:rFonts w:hint="default" w:cs="Times New Roman"/>
      <w:sz w:val="13"/>
      <w:szCs w:val="13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1171</Words>
  <Characters>3334</Characters>
  <TotalTime>1</TotalTime>
  <ScaleCrop>false</ScaleCrop>
  <LinksUpToDate>false</LinksUpToDate>
  <CharactersWithSpaces>3649</CharactersWithSpaces>
  <Application>WPS Office_12.1.0.18276_F1E327BC-269C-435d-A152-05C5408002CA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2024-10-18T00:43:42Z</dcterms:created>
  <dc:creator>Administrator</dc:creator>
  <cp:lastModifiedBy>CCJK</cp:lastModifiedBy>
  <dcterms:modified xsi:type="dcterms:W3CDTF">2024-10-18T00:55:19Z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C17F9B1616224D8DAA42979FEF5FBDA3_13</vt:lpwstr>
  </property>
</Properties>
</file>