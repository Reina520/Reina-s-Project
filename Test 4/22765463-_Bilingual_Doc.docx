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677" w:type="dxa"/>
        <w:tblInd w:w="118" w:type="dxa"/>
        <w:tblLook w:val="04A0" w:firstRow="1" w:lastRow="0" w:firstColumn="1" w:lastColumn="0" w:noHBand="0" w:noVBand="1"/>
        <w:tblPrChange w:id="0" w:author="Acer" w:date="2024-10-18T02:17:00Z" w16du:dateUtc="2024-10-17T18:17:00Z">
          <w:tblPr>
            <w:tblW w:w="4243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677"/>
        <w:tblGridChange w:id="1">
          <w:tblGrid>
            <w:gridCol w:w="108"/>
            <w:gridCol w:w="3569"/>
            <w:gridCol w:w="108"/>
          </w:tblGrid>
        </w:tblGridChange>
      </w:tblGrid>
      <w:tr w:rsidR="00DC2E47" w:rsidDel="00DC2E47" w14:paraId="74132366" w14:textId="77777777" w:rsidTr="00DC2E47">
        <w:trPr>
          <w:trHeight w:val="300"/>
          <w:del w:id="2" w:author="Acer" w:date="2024-10-18T02:17:00Z" w16du:dateUtc="2024-10-17T18:17:00Z"/>
          <w:trPrChange w:id="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97212B" w14:textId="3491BE7C" w:rsidR="00DC2E47" w:rsidDel="00DC2E47" w:rsidRDefault="00DC2E47">
            <w:pPr>
              <w:rPr>
                <w:del w:id="5" w:author="Acer" w:date="2024-10-18T02:17:00Z" w16du:dateUtc="2024-10-17T18:17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del w:id="6" w:author="Acer" w:date="2024-10-18T02:17:00Z" w16du:dateUtc="2024-10-17T18:17:00Z">
              <w:r w:rsidDel="00DC2E47">
                <w:rPr>
                  <w:rFonts w:ascii="Tahoma" w:hAnsi="Tahoma" w:cs="Tahoma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DC2E47" w14:paraId="482138EA" w14:textId="77777777" w:rsidTr="00DC2E47">
        <w:trPr>
          <w:trHeight w:val="300"/>
          <w:trPrChange w:id="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F6502F" w14:textId="3F742B99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9" w:author="Acer" w:date="2024-10-18T02:12:00Z" w16du:dateUtc="2024-10-17T1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抚州</w:t>
            </w:r>
            <w:del w:id="10" w:author="Acer" w:date="2024-10-18T02:12:00Z" w16du:dateUtc="2024-10-17T18:12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，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高新区</w:t>
            </w:r>
            <w:del w:id="11" w:author="Acer" w:date="2024-10-18T02:12:00Z" w16du:dateUtc="2024-10-17T18:12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毯展</w:delText>
              </w:r>
            </w:del>
            <w:ins w:id="12" w:author="Acer" w:date="2024-10-18T02:12:00Z" w16du:dateUtc="2024-10-17T1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发展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投资集团有限公司</w:t>
            </w:r>
          </w:p>
        </w:tc>
      </w:tr>
      <w:tr w:rsidR="00DC2E47" w14:paraId="2EA9AFD5" w14:textId="77777777" w:rsidTr="00DC2E47">
        <w:trPr>
          <w:trHeight w:val="300"/>
          <w:trPrChange w:id="1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84A796" w14:textId="3B2BDF56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5" w:author="Acer" w:date="2024-10-18T02:12:00Z" w16du:dateUtc="2024-10-17T1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  <w:del w:id="16" w:author="Acer" w:date="2024-10-18T02:12:00Z" w16du:dateUtc="2024-10-17T18:12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，项</w:delText>
              </w:r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7" w:author="Acer" w:date="2024-10-18T02:17:00Z" w16du:dateUtc="2024-10-17T18:17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.</w:delText>
              </w:r>
            </w:del>
          </w:p>
        </w:tc>
      </w:tr>
      <w:tr w:rsidR="00DC2E47" w14:paraId="23353BE7" w14:textId="77777777" w:rsidTr="00DC2E47">
        <w:trPr>
          <w:trHeight w:val="300"/>
          <w:trPrChange w:id="18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hideMark/>
            <w:tcPrChange w:id="19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15FC3C72" w14:textId="6A46CB00" w:rsidR="00DC2E47" w:rsidRDefault="00DC2E47" w:rsidP="00C61A7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0" w:author="Acer" w:date="2024-10-18T02:12:00Z" w16du:dateUtc="2024-10-17T18:12:00Z">
              <w:r w:rsidRPr="00C76D3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编制单位：抚州高新区发展投资集团有限公司</w:t>
              </w:r>
            </w:ins>
            <w:del w:id="21" w:author="Acer" w:date="2024-10-18T02:12:00Z" w16du:dateUtc="2024-10-17T18:12:00Z">
              <w:r w:rsidDel="005058A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拥州蒿新曝展</w:delText>
              </w:r>
              <w:r w:rsidRPr="00C61A7B" w:rsidDel="005058A4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2" w:author="Acer" w:date="2024-10-18T02:17:00Z" w16du:dateUtc="2024-10-17T18:17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■</w:delText>
              </w:r>
              <w:r w:rsidDel="005058A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扱资集团有眼公司</w:delText>
              </w:r>
            </w:del>
          </w:p>
        </w:tc>
      </w:tr>
      <w:tr w:rsidR="00DC2E47" w14:paraId="11DC32C2" w14:textId="77777777" w:rsidTr="00DC2E47">
        <w:trPr>
          <w:trHeight w:val="300"/>
          <w:trPrChange w:id="2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hideMark/>
            <w:tcPrChange w:id="2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7B0DED6F" w14:textId="04B57CEC" w:rsidR="00DC2E47" w:rsidRDefault="00DC2E47" w:rsidP="00C61A7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5" w:author="Acer" w:date="2024-10-18T02:12:00Z" w16du:dateUtc="2024-10-17T18:12:00Z">
              <w:r w:rsidRPr="00C76D3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编制单位：抚州高新区发展投资集团有限公司</w:t>
              </w:r>
            </w:ins>
            <w:del w:id="26" w:author="Acer" w:date="2024-10-18T02:12:00Z" w16du:dateUtc="2024-10-17T18:12:00Z">
              <w:r w:rsidDel="005058A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摧州賞新区嚣居数资集团有畛司</w:delText>
              </w:r>
            </w:del>
          </w:p>
        </w:tc>
      </w:tr>
      <w:tr w:rsidR="00DC2E47" w14:paraId="6E622148" w14:textId="77777777" w:rsidTr="00DC2E47">
        <w:trPr>
          <w:trHeight w:val="300"/>
          <w:trPrChange w:id="2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82BD22" w14:textId="4E17F5D3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9" w:author="Acer" w:date="2024-10-18T02:17:00Z" w16du:dateUtc="2024-10-17T18:17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营业总收</w:t>
            </w:r>
            <w:ins w:id="30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入</w:t>
              </w:r>
            </w:ins>
            <w:del w:id="31" w:author="Acer" w:date="2024-10-18T02:12:00Z" w16du:dateUtc="2024-10-17T18:12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爲</w:delText>
              </w:r>
            </w:del>
          </w:p>
        </w:tc>
      </w:tr>
      <w:tr w:rsidR="00DC2E47" w14:paraId="1F1F4CD3" w14:textId="77777777" w:rsidTr="00DC2E47">
        <w:trPr>
          <w:trHeight w:val="300"/>
          <w:trPrChange w:id="3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13298D" w14:textId="5F9AF843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4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5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2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6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终止经营净利润（</w:t>
            </w:r>
            <w:ins w:id="37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净亏损以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号填列）</w:t>
              </w:r>
            </w:ins>
            <w:del w:id="38" w:author="Acer" w:date="2024-10-18T02:13:00Z" w16du:dateUtc="2024-10-17T18:13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39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.</w:delText>
              </w:r>
            </w:del>
          </w:p>
        </w:tc>
      </w:tr>
      <w:tr w:rsidR="00DC2E47" w14:paraId="6F570440" w14:textId="77777777" w:rsidTr="00DC2E47">
        <w:trPr>
          <w:trHeight w:val="300"/>
          <w:trPrChange w:id="4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1F6A75" w14:textId="52CCD9D4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2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净亏损以号填列）</w:delText>
              </w:r>
            </w:del>
            <w:ins w:id="43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DC2E47" w14:paraId="079651FF" w14:textId="77777777" w:rsidTr="00DC2E47">
        <w:trPr>
          <w:trHeight w:val="300"/>
          <w:trPrChange w:id="4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BE0A67" w14:textId="3AA2D1D6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（一）归属母公司所有者的其他综合收益的税后</w:t>
            </w:r>
            <w:ins w:id="46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</w:t>
              </w:r>
            </w:ins>
            <w:del w:id="47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浄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额</w:t>
            </w:r>
          </w:p>
        </w:tc>
      </w:tr>
      <w:tr w:rsidR="00DC2E47" w14:paraId="0FEF3C68" w14:textId="77777777" w:rsidTr="00DC2E47">
        <w:trPr>
          <w:trHeight w:val="300"/>
          <w:trPrChange w:id="48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A35647" w14:textId="2D19D9BA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（二）归属于</w:t>
            </w:r>
            <w:ins w:id="50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少数股东的综合收益</w:t>
              </w:r>
            </w:ins>
            <w:del w:id="51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时哄的鹼收益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总额</w:t>
            </w:r>
          </w:p>
        </w:tc>
      </w:tr>
      <w:tr w:rsidR="00DC2E47" w14:paraId="26E6A470" w14:textId="77777777" w:rsidTr="00DC2E47">
        <w:trPr>
          <w:trHeight w:val="300"/>
          <w:trPrChange w:id="5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E57593" w14:textId="6DA6E8A3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54" w:author="Acer" w:date="2024-10-18T02:17:00Z" w16du:dateUtc="2024-10-17T18:17:00Z">
                  <w:rPr>
                    <w:rFonts w:ascii="Meiryo UI" w:eastAsia="Meiryo UI" w:hAnsi="Meiryo UI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ins w:id="55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编制单位：抚州高新区发展投资集团有限公司</w:t>
              </w:r>
            </w:ins>
            <w:del w:id="56" w:author="Acer" w:date="2024-10-18T02:13:00Z" w16du:dateUtc="2024-10-17T18:13:00Z"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57" w:author="Acer" w:date="2024-10-18T02:17:00Z" w16du:dateUtc="2024-10-17T18:17:00Z">
                    <w:rPr>
                      <w:rFonts w:ascii="Meiryo UI" w:eastAsia="Meiryo UI" w:hAnsi="Meiryo UI" w:cs="Meiryo UI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「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抚孙</w:delText>
              </w:r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58" w:author="Acer" w:date="2024-10-18T02:17:00Z" w16du:dateUtc="2024-10-17T18:17:00Z">
                    <w:rPr>
                      <w:rFonts w:ascii="Tahoma" w:eastAsia="Meiryo UI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I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高新区发展投资集团有限公司</w:delText>
              </w:r>
            </w:del>
          </w:p>
        </w:tc>
      </w:tr>
      <w:tr w:rsidR="00DC2E47" w14:paraId="3B4CA236" w14:textId="77777777" w:rsidTr="00DC2E47">
        <w:trPr>
          <w:trHeight w:val="300"/>
          <w:trPrChange w:id="5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FEEC03" w14:textId="0DDB09FE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61" w:author="Acer" w:date="2024-10-18T02:17:00Z" w16du:dateUtc="2024-10-17T18:17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经营活动</w:t>
            </w:r>
            <w:ins w:id="62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产生</w:t>
              </w:r>
            </w:ins>
            <w:del w:id="63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曜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的现金流量</w:t>
            </w: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64" w:author="Acer" w:date="2024-10-18T02:17:00Z" w16du:dateUtc="2024-10-17T18:17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:</w:t>
            </w:r>
          </w:p>
        </w:tc>
      </w:tr>
      <w:tr w:rsidR="00DC2E47" w14:paraId="41D68E40" w14:textId="77777777" w:rsidTr="00DC2E47">
        <w:trPr>
          <w:trHeight w:val="300"/>
          <w:trPrChange w:id="6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AFF6ED" w14:textId="69EC8BE5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销售商品</w:t>
            </w:r>
            <w:del w:id="67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％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68" w:author="Acer" w:date="2024-10-18T02:17:00Z" w16du:dateUtc="2024-10-17T18:17:00Z">
                    <w:rPr>
                      <w:rFonts w:asciiTheme="minorEastAsia" w:hAnsiTheme="minorEastAsia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、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瞬娣樹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69" w:author="Acer" w:date="2024-10-18T02:17:00Z" w16du:dateUtc="2024-10-17T18:17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•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理到也够</w:delText>
              </w:r>
            </w:del>
            <w:ins w:id="70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、提供劳务收到的现金</w:t>
              </w:r>
            </w:ins>
          </w:p>
        </w:tc>
      </w:tr>
      <w:tr w:rsidR="00DC2E47" w14:paraId="5D103D18" w14:textId="77777777" w:rsidTr="00DC2E47">
        <w:trPr>
          <w:trHeight w:val="300"/>
          <w:trPrChange w:id="7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D8DF95" w14:textId="1F19BFFD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收到的税</w:t>
            </w:r>
            <w:del w:id="73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謚忘逐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74" w:author="Acer" w:date="2024-10-18T02:17:00Z" w16du:dateUtc="2024-10-17T18:17:00Z">
                    <w:rPr>
                      <w:rFonts w:asciiTheme="minorEastAsia" w:hAnsiTheme="minorEastAsia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」</w:delText>
              </w:r>
            </w:del>
            <w:ins w:id="75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费返还</w:t>
              </w:r>
            </w:ins>
          </w:p>
        </w:tc>
      </w:tr>
      <w:tr w:rsidR="00DC2E47" w14:paraId="00166537" w14:textId="77777777" w:rsidTr="00DC2E47">
        <w:trPr>
          <w:trHeight w:val="300"/>
          <w:trPrChange w:id="7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03F545" w14:textId="6301C6D3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收到其他与经营</w:t>
            </w:r>
            <w:ins w:id="78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活动</w:t>
              </w:r>
            </w:ins>
            <w:del w:id="79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希动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有关的现金</w:t>
            </w:r>
          </w:p>
        </w:tc>
      </w:tr>
      <w:tr w:rsidR="00DC2E47" w14:paraId="448155C5" w14:textId="77777777" w:rsidTr="00DC2E47">
        <w:trPr>
          <w:trHeight w:val="300"/>
          <w:trPrChange w:id="8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A09FF3" w14:textId="1AAA4E0E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82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编制单位：抚州高新区发展投资集团有限公司</w:t>
              </w:r>
            </w:ins>
            <w:del w:id="83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编岫电晚抚州芯新卜衣展投资集</w:delText>
              </w:r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84" w:author="Acer" w:date="2024-10-18T02:17:00Z" w16du:dateUtc="2024-10-17T18:17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HMj</w:delText>
              </w:r>
            </w:del>
          </w:p>
        </w:tc>
      </w:tr>
      <w:tr w:rsidR="00DC2E47" w14:paraId="14E54407" w14:textId="77777777" w:rsidTr="00DC2E47">
        <w:trPr>
          <w:trHeight w:val="300"/>
          <w:trPrChange w:id="8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C41020" w14:textId="390E2C52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87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金额甲位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88" w:author="Acer" w:date="2024-10-18T02:17:00Z" w16du:dateUtc="2024-10-17T18:17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:</w:delText>
              </w:r>
            </w:del>
            <w:ins w:id="89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金额单位：人民币元</w:t>
              </w:r>
            </w:ins>
          </w:p>
        </w:tc>
      </w:tr>
      <w:tr w:rsidR="00DC2E47" w14:paraId="6EEA9788" w14:textId="77777777" w:rsidTr="00DC2E47">
        <w:trPr>
          <w:trHeight w:val="300"/>
          <w:trPrChange w:id="9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86012F" w14:textId="08F20B8C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92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人民币无</w:delText>
              </w:r>
            </w:del>
            <w:ins w:id="93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DC2E47" w14:paraId="61FF49BE" w14:textId="77777777" w:rsidTr="00DC2E47">
        <w:trPr>
          <w:trHeight w:val="300"/>
          <w:trPrChange w:id="9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DB11F2" w14:textId="7AAC585F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96" w:author="Acer" w:date="2024-10-18T02:14:00Z" w16du:dateUtc="2024-10-17T18:14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丨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97" w:author="Acer" w:date="2024-10-18T02:17:00Z" w16du:dateUtc="2024-10-17T18:17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"|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属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98" w:author="Acer" w:date="2024-10-18T02:17:00Z" w16du:dateUtc="2024-10-17T18:17:00Z">
                    <w:rPr>
                      <w:rFonts w:asciiTheme="minorEastAsia" w:hAnsiTheme="minorEastAsia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「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件</w:delText>
              </w:r>
            </w:del>
            <w:ins w:id="99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归属于母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公司所</w:t>
            </w:r>
            <w:ins w:id="100" w:author="Acer" w:date="2024-10-18T02:13:00Z" w16du:dateUtc="2024-10-17T1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del w:id="101" w:author="Acer" w:date="2024-10-18T02:13:00Z" w16du:dateUtc="2024-10-17T18:13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仃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者权益</w:t>
            </w:r>
          </w:p>
        </w:tc>
      </w:tr>
      <w:tr w:rsidR="00DC2E47" w14:paraId="5D4EC608" w14:textId="77777777" w:rsidTr="00DC2E47">
        <w:trPr>
          <w:trHeight w:val="300"/>
          <w:trPrChange w:id="10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3059C1" w14:textId="0403B8ED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04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减：库存股</w:t>
              </w:r>
            </w:ins>
            <w:del w:id="105" w:author="Acer" w:date="2024-10-18T02:14:00Z" w16du:dateUtc="2024-10-17T18:14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座存股</w:delText>
              </w:r>
            </w:del>
          </w:p>
        </w:tc>
      </w:tr>
      <w:tr w:rsidR="00DC2E47" w14:paraId="1CF19B0C" w14:textId="77777777" w:rsidTr="00DC2E47">
        <w:trPr>
          <w:trHeight w:val="300"/>
          <w:trPrChange w:id="10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99AEF1" w14:textId="7D957EB8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未分</w:t>
            </w:r>
            <w:ins w:id="108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配</w:t>
              </w:r>
            </w:ins>
            <w:del w:id="109" w:author="Acer" w:date="2024-10-18T02:14:00Z" w16du:dateUtc="2024-10-17T18:14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陥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利润</w:t>
            </w:r>
          </w:p>
        </w:tc>
      </w:tr>
      <w:tr w:rsidR="00DC2E47" w14:paraId="03D0C7F6" w14:textId="77777777" w:rsidTr="00DC2E47">
        <w:trPr>
          <w:trHeight w:val="300"/>
          <w:trPrChange w:id="11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18AF20" w14:textId="3D00914F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12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ins w:id="113" w:author="Acer" w:date="2024-10-18T02:14:00Z" w16du:dateUtc="2024-10-17T18:14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14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一、上年年末余额</w:t>
              </w:r>
            </w:ins>
            <w:del w:id="115" w:author="Acer" w:date="2024-10-18T02:14:00Z" w16du:dateUtc="2024-10-17T18:14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16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-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17" w:author="Acer" w:date="2024-10-18T02:17:00Z" w16du:dateUtc="2024-10-17T18:17:00Z">
                    <w:rPr>
                      <w:rFonts w:ascii="Meiryo UI" w:eastAsia="Meiryo UI" w:hAnsi="Meiryo UI" w:cs="Tahoma" w:hint="eastAsi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、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上年牟</w:delText>
              </w:r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18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'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淹条额</w:delText>
              </w:r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19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g</w:delText>
              </w:r>
            </w:del>
          </w:p>
        </w:tc>
      </w:tr>
      <w:tr w:rsidR="00DC2E47" w14:paraId="57C01389" w14:textId="77777777" w:rsidTr="00DC2E47">
        <w:trPr>
          <w:trHeight w:val="300"/>
          <w:trPrChange w:id="12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915FBA" w14:textId="346F7FA8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22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加：会计政策变更</w:t>
              </w:r>
            </w:ins>
            <w:del w:id="123" w:author="Acer" w:date="2024-10-18T02:14:00Z" w16du:dateUtc="2024-10-17T18:14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公计政贺变嘔</w:delText>
              </w:r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24" w:author="Acer" w:date="2024-10-18T02:17:00Z" w16du:dateUtc="2024-10-17T18:17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a</w:delText>
              </w:r>
            </w:del>
          </w:p>
        </w:tc>
      </w:tr>
      <w:tr w:rsidR="00DC2E47" w14:paraId="55EAE28E" w14:textId="77777777" w:rsidTr="00DC2E47">
        <w:trPr>
          <w:trHeight w:val="300"/>
          <w:trPrChange w:id="12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B649D9" w14:textId="741CFC9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27" w:author="Acer" w:date="2024-10-18T02:14:00Z" w16du:dateUtc="2024-10-17T18:14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剛恥舟疏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28" w:author="Acer" w:date="2024-10-18T02:17:00Z" w16du:dateUtc="2024-10-17T18:17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*</w:delText>
              </w:r>
            </w:del>
            <w:ins w:id="129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前期差错更正</w:t>
              </w:r>
            </w:ins>
          </w:p>
        </w:tc>
      </w:tr>
      <w:tr w:rsidR="00DC2E47" w14:paraId="41FCD746" w14:textId="77777777" w:rsidTr="00DC2E47">
        <w:trPr>
          <w:trHeight w:val="300"/>
          <w:trPrChange w:id="13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440F8C" w14:textId="5E90541A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32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</w:t>
              </w:r>
            </w:ins>
            <w:del w:id="133" w:author="Acer" w:date="2024-10-18T02:14:00Z" w16du:dateUtc="2024-10-17T18:14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氏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他</w:t>
            </w:r>
          </w:p>
        </w:tc>
      </w:tr>
      <w:tr w:rsidR="00DC2E47" w14:paraId="5024D059" w14:textId="77777777" w:rsidTr="00DC2E47">
        <w:trPr>
          <w:trHeight w:val="300"/>
          <w:trPrChange w:id="13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EC9C0D" w14:textId="61BA0BE1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6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ins w:id="137" w:author="Acer" w:date="2024-10-18T02:14:00Z" w16du:dateUtc="2024-10-17T18:14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38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二</w:t>
              </w:r>
            </w:ins>
            <w:del w:id="139" w:author="Acer" w:date="2024-10-18T02:14:00Z" w16du:dateUtc="2024-10-17T18:14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40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'.</w:delText>
              </w:r>
            </w:del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141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ins w:id="142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del w:id="143" w:author="Acer" w:date="2024-10-18T02:14:00Z" w16du:dateUtc="2024-10-17T18:14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木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年年初余额</w:t>
            </w:r>
          </w:p>
        </w:tc>
      </w:tr>
      <w:tr w:rsidR="00DC2E47" w14:paraId="6E4B359A" w14:textId="77777777" w:rsidTr="00DC2E47">
        <w:trPr>
          <w:trHeight w:val="300"/>
          <w:trPrChange w:id="14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92999F" w14:textId="48CF5746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46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ins w:id="147" w:author="Acer" w:date="2024-10-18T02:14:00Z" w16du:dateUtc="2024-10-17T18:14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48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三</w:t>
              </w:r>
            </w:ins>
            <w:del w:id="149" w:author="Acer" w:date="2024-10-18T02:14:00Z" w16du:dateUtc="2024-10-17T18:14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50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•:</w:delText>
              </w:r>
            </w:del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151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本期增减变动金额（减少以</w:t>
            </w: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52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53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”</w:t>
            </w:r>
            <w:del w:id="154" w:author="Acer" w:date="2024-10-18T02:14:00Z" w16du:dateUtc="2024-10-17T18:14:00Z"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55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VM?!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创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56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\</w:delText>
              </w:r>
            </w:del>
            <w:ins w:id="157" w:author="Acer" w:date="2024-10-18T02:14:00Z" w16du:dateUtc="2024-10-17T18:14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58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号填列）</w:t>
              </w:r>
            </w:ins>
          </w:p>
        </w:tc>
      </w:tr>
      <w:tr w:rsidR="00DC2E47" w14:paraId="5A78B185" w14:textId="77777777" w:rsidTr="00DC2E47">
        <w:trPr>
          <w:trHeight w:val="300"/>
          <w:trPrChange w:id="15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039636" w14:textId="04BBEBFE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ins w:id="161" w:author="Acer" w:date="2024-10-18T02:14:00Z" w16du:dateUtc="2024-10-17T18:14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62" w:author="Acer" w:date="2024-10-18T02:17:00Z" w16du:dateUtc="2024-10-17T18:17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一</w:t>
              </w:r>
            </w:ins>
            <w:del w:id="163" w:author="Acer" w:date="2024-10-18T02:14:00Z" w16du:dateUtc="2024-10-17T18:14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64" w:author="Acer" w:date="2024-10-18T02:17:00Z" w16du:dateUtc="2024-10-17T18:17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*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）综合收益总额</w:t>
            </w:r>
          </w:p>
        </w:tc>
      </w:tr>
      <w:tr w:rsidR="00DC2E47" w14:paraId="0EF4EFF2" w14:textId="77777777" w:rsidTr="00DC2E47">
        <w:trPr>
          <w:trHeight w:val="300"/>
          <w:trPrChange w:id="16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940044" w14:textId="57FB47C2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67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（二）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所有</w:t>
            </w:r>
            <w:ins w:id="168" w:author="Acer" w:date="2024-10-18T02:14:00Z" w16du:dateUtc="2024-10-17T18:14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69" w:author="Acer" w:date="2024-10-18T02:17:00Z" w16du:dateUtc="2024-10-17T18:17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者</w:t>
              </w:r>
            </w:ins>
            <w:del w:id="170" w:author="Acer" w:date="2024-10-18T02:14:00Z" w16du:dateUtc="2024-10-17T18:14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71" w:author="Acer" w:date="2024-10-18T02:17:00Z" w16du:dateUtc="2024-10-17T18:17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*•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投入和减少资本</w:t>
            </w:r>
          </w:p>
        </w:tc>
      </w:tr>
      <w:tr w:rsidR="00DC2E47" w14:paraId="5AA9BE9D" w14:textId="77777777" w:rsidTr="00DC2E47">
        <w:trPr>
          <w:trHeight w:val="300"/>
          <w:trPrChange w:id="17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D027C8" w14:textId="6D240367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74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75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lastRenderedPageBreak/>
              <w:t>1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176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del w:id="177" w:author="Acer" w:date="2024-10-18T02:14:00Z" w16du:dateUtc="2024-10-17T18:14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所仃外</w:delText>
              </w:r>
            </w:del>
            <w:ins w:id="178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投入资本</w:t>
            </w:r>
          </w:p>
        </w:tc>
      </w:tr>
      <w:tr w:rsidR="00DC2E47" w14:paraId="435606E6" w14:textId="77777777" w:rsidTr="00DC2E47">
        <w:trPr>
          <w:trHeight w:val="300"/>
          <w:trPrChange w:id="17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AFEB5C" w14:textId="43689A51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81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82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2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183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其他权益</w:t>
            </w:r>
            <w:del w:id="184" w:author="Acer" w:date="2024-10-18T02:14:00Z" w16du:dateUtc="2024-10-17T18:14:00Z"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85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1: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貝</w:delText>
              </w:r>
            </w:del>
            <w:ins w:id="186" w:author="Acer" w:date="2024-10-18T02:14:00Z" w16du:dateUtc="2024-10-17T18:14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87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工具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持有</w:t>
            </w:r>
            <w:ins w:id="188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者</w:t>
              </w:r>
            </w:ins>
            <w:del w:id="189" w:author="Acer" w:date="2024-10-18T02:14:00Z" w16du:dateUtc="2024-10-17T18:14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酋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投入资本</w:t>
            </w:r>
          </w:p>
        </w:tc>
      </w:tr>
      <w:tr w:rsidR="00DC2E47" w14:paraId="4F937666" w14:textId="77777777" w:rsidTr="00DC2E47">
        <w:trPr>
          <w:trHeight w:val="300"/>
          <w:trPrChange w:id="19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F53243" w14:textId="30D1EC8C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92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93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3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194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股份</w:t>
            </w:r>
            <w:ins w:id="195" w:author="Acer" w:date="2024-10-18T02:14:00Z" w16du:dateUtc="2024-10-17T18:14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96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支</w:t>
              </w:r>
            </w:ins>
            <w:del w:id="197" w:author="Acer" w:date="2024-10-18T02:14:00Z" w16du:dateUtc="2024-10-17T18:14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98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k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付计入</w:t>
            </w:r>
            <w:ins w:id="199" w:author="Acer" w:date="2024-10-18T02:14:00Z" w16du:dateUtc="2024-10-17T1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所有者</w:t>
              </w:r>
            </w:ins>
            <w:del w:id="200" w:author="Acer" w:date="2024-10-18T02:14:00Z" w16du:dateUtc="2024-10-17T18:14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所仃苫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权益的金额</w:t>
            </w:r>
          </w:p>
        </w:tc>
      </w:tr>
      <w:tr w:rsidR="00DC2E47" w14:paraId="15DD4BB1" w14:textId="77777777" w:rsidTr="00DC2E47">
        <w:trPr>
          <w:trHeight w:val="300"/>
          <w:trPrChange w:id="20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C6B4F9" w14:textId="05297206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ins w:id="203" w:author="Acer" w:date="2024-10-18T02:15:00Z" w16du:dateUtc="2024-10-17T18:15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04" w:author="Acer" w:date="2024-10-18T02:17:00Z" w16du:dateUtc="2024-10-17T18:17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三</w:t>
              </w:r>
            </w:ins>
            <w:del w:id="205" w:author="Acer" w:date="2024-10-18T02:14:00Z" w16du:dateUtc="2024-10-17T18:14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06" w:author="Acer" w:date="2024-10-18T02:17:00Z" w16du:dateUtc="2024-10-17T18:17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;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）利润分配</w:t>
            </w:r>
          </w:p>
        </w:tc>
      </w:tr>
      <w:tr w:rsidR="00DC2E47" w14:paraId="46C28835" w14:textId="77777777" w:rsidTr="00DC2E47">
        <w:trPr>
          <w:trHeight w:val="300"/>
          <w:trPrChange w:id="20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7AD667" w14:textId="041206CB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09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10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2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11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提取</w:t>
            </w:r>
            <w:del w:id="212" w:author="Acer" w:date="2024-10-18T02:15:00Z" w16du:dateUtc="2024-10-17T18:15:00Z"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13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•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般风险准务</w:delText>
              </w:r>
            </w:del>
            <w:ins w:id="214" w:author="Acer" w:date="2024-10-18T02:15:00Z" w16du:dateUtc="2024-10-17T18:15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15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一般风险准备</w:t>
              </w:r>
            </w:ins>
          </w:p>
        </w:tc>
      </w:tr>
      <w:tr w:rsidR="00DC2E47" w14:paraId="17928A6D" w14:textId="77777777" w:rsidTr="00DC2E47">
        <w:trPr>
          <w:trHeight w:val="300"/>
          <w:trPrChange w:id="21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162637" w14:textId="7AEEEC5D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18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19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3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20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对所</w:t>
            </w:r>
            <w:ins w:id="221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del w:id="222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仃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者的分配</w:t>
            </w:r>
          </w:p>
        </w:tc>
      </w:tr>
      <w:tr w:rsidR="00DC2E47" w14:paraId="178FE5B4" w14:textId="77777777" w:rsidTr="00DC2E47">
        <w:trPr>
          <w:trHeight w:val="300"/>
          <w:trPrChange w:id="22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40CE49" w14:textId="3A437752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25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26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1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27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del w:id="228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说本公枳</w:delText>
              </w:r>
            </w:del>
            <w:ins w:id="229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资本公积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转增资本</w:t>
            </w:r>
          </w:p>
        </w:tc>
      </w:tr>
      <w:tr w:rsidR="00DC2E47" w14:paraId="3C2A342A" w14:textId="77777777" w:rsidTr="00DC2E47">
        <w:trPr>
          <w:trHeight w:val="300"/>
          <w:trPrChange w:id="23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1CA8F2" w14:textId="04C30E28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2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3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2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34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del w:id="235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綻余</w:delText>
              </w:r>
            </w:del>
            <w:ins w:id="236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公积转增资本</w:t>
            </w:r>
          </w:p>
        </w:tc>
      </w:tr>
      <w:tr w:rsidR="00DC2E47" w14:paraId="6E1A6D0D" w14:textId="77777777" w:rsidTr="00DC2E47">
        <w:trPr>
          <w:trHeight w:val="300"/>
          <w:trPrChange w:id="23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B36E1F" w14:textId="60E891F0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9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40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3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41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del w:id="242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統余公积弥补口损</w:delText>
              </w:r>
            </w:del>
            <w:ins w:id="243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盈余公积弥补亏损</w:t>
              </w:r>
            </w:ins>
          </w:p>
        </w:tc>
      </w:tr>
      <w:tr w:rsidR="00DC2E47" w14:paraId="380951DA" w14:textId="77777777" w:rsidTr="00DC2E47">
        <w:trPr>
          <w:trHeight w:val="300"/>
          <w:trPrChange w:id="24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4228C7" w14:textId="5182E13D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46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47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4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48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设定受益计划变动</w:t>
            </w:r>
            <w:ins w:id="249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250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澈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结转</w:t>
            </w:r>
            <w:del w:id="251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留俐攵益</w:delText>
              </w:r>
            </w:del>
            <w:ins w:id="252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留存收益</w:t>
              </w:r>
            </w:ins>
          </w:p>
        </w:tc>
      </w:tr>
      <w:tr w:rsidR="00DC2E47" w14:paraId="7A151BBA" w14:textId="77777777" w:rsidTr="00DC2E47">
        <w:trPr>
          <w:trHeight w:val="300"/>
          <w:trPrChange w:id="25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734074" w14:textId="4EE5032F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55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56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5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57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其他综合收益结转</w:t>
            </w:r>
            <w:ins w:id="258" w:author="Acer" w:date="2024-10-18T02:15:00Z" w16du:dateUtc="2024-10-17T18:15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59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留</w:t>
              </w:r>
            </w:ins>
            <w:del w:id="260" w:author="Acer" w:date="2024-10-18T02:15:00Z" w16du:dateUtc="2024-10-17T18:15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61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5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存收益</w:t>
            </w:r>
          </w:p>
        </w:tc>
      </w:tr>
      <w:tr w:rsidR="00DC2E47" w14:paraId="6DB2174F" w14:textId="77777777" w:rsidTr="00DC2E47">
        <w:trPr>
          <w:trHeight w:val="300"/>
          <w:trPrChange w:id="26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7C77BE" w14:textId="2248B0E6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64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65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6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66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ins w:id="267" w:author="Acer" w:date="2024-10-18T02:15:00Z" w16du:dateUtc="2024-10-17T18:15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68" w:author="Acer" w:date="2024-10-18T02:17:00Z" w16du:dateUtc="2024-10-17T18:17:00Z">
                    <w:rPr>
                      <w:rFonts w:asciiTheme="minorEastAsia" w:hAnsiTheme="minorEastAsi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其他</w:t>
              </w:r>
            </w:ins>
            <w:del w:id="269" w:author="Acer" w:date="2024-10-18T02:15:00Z" w16du:dateUtc="2024-10-17T18:15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70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JC.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他</w:delText>
              </w:r>
            </w:del>
          </w:p>
        </w:tc>
      </w:tr>
      <w:tr w:rsidR="00DC2E47" w14:paraId="17BB67C5" w14:textId="77777777" w:rsidTr="00DC2E47">
        <w:trPr>
          <w:trHeight w:val="300"/>
          <w:trPrChange w:id="27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46E28F" w14:textId="3BA72E00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73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74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(</w:t>
            </w:r>
            <w:ins w:id="275" w:author="Acer" w:date="2024-10-18T02:15:00Z" w16du:dateUtc="2024-10-17T18:15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76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五</w:t>
              </w:r>
            </w:ins>
            <w:del w:id="277" w:author="Acer" w:date="2024-10-18T02:15:00Z" w16du:dateUtc="2024-10-17T18:15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78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E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ins w:id="279" w:author="Acer" w:date="2024-10-18T02:15:00Z" w16du:dateUtc="2024-10-17T18:15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80" w:author="Acer" w:date="2024-10-18T02:17:00Z" w16du:dateUtc="2024-10-17T18:17:00Z">
                    <w:rPr>
                      <w:rFonts w:ascii="Meiryo UI" w:hAnsi="Meiryo UI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专</w:t>
              </w:r>
            </w:ins>
            <w:del w:id="281" w:author="Acer" w:date="2024-10-18T02:15:00Z" w16du:dateUtc="2024-10-17T18:15:00Z"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82" w:author="Acer" w:date="2024-10-18T02:17:00Z" w16du:dateUtc="2024-10-17T18:17:00Z">
                    <w:rPr>
                      <w:rFonts w:ascii="Meiryo UI" w:eastAsia="Meiryo UI" w:hAnsi="Meiryo UI" w:cs="Tahoma" w:hint="eastAsi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々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项储备</w:t>
            </w:r>
          </w:p>
        </w:tc>
      </w:tr>
      <w:tr w:rsidR="00DC2E47" w14:paraId="339BA920" w14:textId="77777777" w:rsidTr="00DC2E47">
        <w:trPr>
          <w:trHeight w:val="300"/>
          <w:trPrChange w:id="28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8AB7D0" w14:textId="40274E45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85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编制单位：抚州高新区发展投资集团有限公司</w:t>
              </w:r>
            </w:ins>
            <w:del w:id="286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编制单位丄抚勤高新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87" w:author="Acer" w:date="2024-10-18T02:17:00Z" w16du:dateUtc="2024-10-17T18:17:00Z">
                    <w:rPr>
                      <w:rFonts w:ascii="Meiryo UI" w:eastAsia="Meiryo UI" w:hAnsi="Meiryo UI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、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区发展投资集团有限玆</w:delText>
              </w:r>
            </w:del>
          </w:p>
        </w:tc>
      </w:tr>
      <w:tr w:rsidR="00DC2E47" w14:paraId="52D5C558" w14:textId="77777777" w:rsidTr="00DC2E47">
        <w:trPr>
          <w:trHeight w:val="300"/>
          <w:trPrChange w:id="288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9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FCB4AD" w14:textId="0EB56D42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90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91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1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92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所</w:t>
            </w:r>
            <w:ins w:id="293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del w:id="294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冇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者投入资本</w:t>
            </w:r>
          </w:p>
        </w:tc>
      </w:tr>
      <w:tr w:rsidR="00DC2E47" w14:paraId="75438D12" w14:textId="77777777" w:rsidTr="00DC2E47">
        <w:trPr>
          <w:trHeight w:val="300"/>
          <w:trPrChange w:id="29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8D90E4" w14:textId="4BBADB9A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97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98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2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99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ins w:id="300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</w:t>
              </w:r>
            </w:ins>
            <w:del w:id="301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共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他权益工具持</w:t>
            </w:r>
            <w:ins w:id="302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del w:id="303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仃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者投入资本</w:t>
            </w:r>
          </w:p>
        </w:tc>
      </w:tr>
      <w:tr w:rsidR="00DC2E47" w14:paraId="6555EA73" w14:textId="77777777" w:rsidTr="00DC2E47">
        <w:trPr>
          <w:trHeight w:val="300"/>
          <w:trPrChange w:id="30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8ED642" w14:textId="62CDCFC3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06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07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3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08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股份支付</w:t>
            </w:r>
            <w:ins w:id="309" w:author="Acer" w:date="2024-10-18T02:15:00Z" w16du:dateUtc="2024-10-17T18:15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10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计</w:t>
              </w:r>
            </w:ins>
            <w:del w:id="311" w:author="Acer" w:date="2024-10-18T02:15:00Z" w16du:dateUtc="2024-10-17T18:15:00Z"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312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il•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入</w:t>
            </w:r>
            <w:del w:id="313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所冇若</w:delText>
              </w:r>
            </w:del>
            <w:ins w:id="314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权益的金额</w:t>
            </w:r>
          </w:p>
        </w:tc>
      </w:tr>
      <w:tr w:rsidR="00DC2E47" w14:paraId="18DA889B" w14:textId="77777777" w:rsidTr="00DC2E47">
        <w:trPr>
          <w:trHeight w:val="300"/>
          <w:trPrChange w:id="31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ABAB76" w14:textId="01DAD314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17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18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4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19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ins w:id="320" w:author="Acer" w:date="2024-10-18T02:15:00Z" w16du:dateUtc="2024-10-17T18:15:00Z">
              <w:r w:rsidRPr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21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其他</w:t>
              </w:r>
            </w:ins>
            <w:del w:id="322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共</w:delText>
              </w:r>
              <w:r w:rsidRPr="00C61A7B" w:rsidDel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323" w:author="Acer" w:date="2024-10-18T02:17:00Z" w16du:dateUtc="2024-10-17T18:17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.</w:delText>
              </w:r>
            </w:del>
          </w:p>
        </w:tc>
      </w:tr>
      <w:tr w:rsidR="00DC2E47" w14:paraId="21FB61EE" w14:textId="77777777" w:rsidTr="00DC2E47">
        <w:trPr>
          <w:trHeight w:val="300"/>
          <w:trPrChange w:id="32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93DB01" w14:textId="4DE2A10C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26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27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1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28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del w:id="329" w:author="Acer" w:date="2024-10-18T02:15:00Z" w16du:dateUtc="2024-10-17T18:15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资木公枳</w:delText>
              </w:r>
            </w:del>
            <w:ins w:id="330" w:author="Acer" w:date="2024-10-18T02:15:00Z" w16du:dateUtc="2024-10-17T1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资本公积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转增资本</w:t>
            </w:r>
          </w:p>
        </w:tc>
      </w:tr>
      <w:tr w:rsidR="00DC2E47" w14:paraId="6F8A9B6E" w14:textId="77777777" w:rsidTr="00DC2E47">
        <w:trPr>
          <w:trHeight w:val="300"/>
          <w:trPrChange w:id="33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F12AD3" w14:textId="7C89755D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33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34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2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35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del w:id="336" w:author="Acer" w:date="2024-10-18T02:16:00Z" w16du:dateUtc="2024-10-17T18:16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帰余公积转増</w:delText>
              </w:r>
            </w:del>
            <w:ins w:id="337" w:author="Acer" w:date="2024-10-18T02:16:00Z" w16du:dateUtc="2024-10-17T1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盈余公积转增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资本</w:t>
            </w:r>
          </w:p>
        </w:tc>
      </w:tr>
      <w:tr w:rsidR="00DC2E47" w14:paraId="65B31F72" w14:textId="77777777" w:rsidTr="00DC2E47">
        <w:trPr>
          <w:trHeight w:val="300"/>
          <w:trPrChange w:id="338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9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240DAA" w14:textId="2C0C6287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40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41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3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42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del w:id="343" w:author="Acer" w:date="2024-10-18T02:16:00Z" w16du:dateUtc="2024-10-17T18:16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流余公积</w:delText>
              </w:r>
            </w:del>
            <w:ins w:id="344" w:author="Acer" w:date="2024-10-18T02:16:00Z" w16du:dateUtc="2024-10-17T1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弥补亏损</w:t>
            </w:r>
          </w:p>
        </w:tc>
      </w:tr>
      <w:tr w:rsidR="00DC2E47" w14:paraId="5B312B88" w14:textId="77777777" w:rsidTr="00DC2E47">
        <w:trPr>
          <w:trHeight w:val="300"/>
          <w:trPrChange w:id="34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185E2F" w14:textId="180EF595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47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48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4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49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设定</w:t>
            </w:r>
            <w:del w:id="350" w:author="Acer" w:date="2024-10-18T02:16:00Z" w16du:dateUtc="2024-10-17T18:16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受裕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51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I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52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•</w:delText>
              </w:r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划</w:delText>
              </w:r>
            </w:del>
            <w:ins w:id="353" w:author="Acer" w:date="2024-10-18T02:16:00Z" w16du:dateUtc="2024-10-17T1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受益计划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变动额结转</w:t>
            </w:r>
            <w:ins w:id="354" w:author="Acer" w:date="2024-10-18T02:16:00Z" w16du:dateUtc="2024-10-17T1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留</w:t>
              </w:r>
            </w:ins>
            <w:del w:id="355" w:author="Acer" w:date="2024-10-18T02:16:00Z" w16du:dateUtc="2024-10-17T18:16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带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存收益</w:t>
            </w:r>
          </w:p>
        </w:tc>
      </w:tr>
      <w:tr w:rsidR="00DC2E47" w14:paraId="37840D99" w14:textId="77777777" w:rsidTr="00DC2E47">
        <w:trPr>
          <w:trHeight w:val="300"/>
          <w:trPrChange w:id="35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2FA76C" w14:textId="2D551154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58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59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5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60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ins w:id="361" w:author="Acer" w:date="2024-10-18T02:16:00Z" w16du:dateUtc="2024-10-17T1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</w:t>
              </w:r>
            </w:ins>
            <w:del w:id="362" w:author="Acer" w:date="2024-10-18T02:16:00Z" w16du:dateUtc="2024-10-17T18:16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我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他综合收益结转</w:t>
            </w:r>
            <w:del w:id="363" w:author="Acer" w:date="2024-10-18T02:16:00Z" w16du:dateUtc="2024-10-17T18:16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用存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64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•</w:delText>
              </w:r>
            </w:del>
            <w:ins w:id="365" w:author="Acer" w:date="2024-10-18T02:16:00Z" w16du:dateUtc="2024-10-17T1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留存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</w:t>
            </w:r>
          </w:p>
        </w:tc>
      </w:tr>
      <w:tr w:rsidR="00DC2E47" w14:paraId="290543BD" w14:textId="77777777" w:rsidTr="00DC2E47">
        <w:trPr>
          <w:trHeight w:val="300"/>
          <w:trPrChange w:id="36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9A7BAE" w14:textId="66B5951F" w:rsidR="00DC2E47" w:rsidRPr="00C61A7B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68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C61A7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69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2</w:t>
            </w:r>
            <w:r w:rsidRPr="00C61A7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70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>、</w:t>
            </w:r>
            <w:del w:id="371" w:author="Acer" w:date="2024-10-18T02:16:00Z" w16du:dateUtc="2024-10-17T18:16:00Z">
              <w:r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木期使丿</w:delText>
              </w:r>
              <w:r w:rsidRPr="00C61A7B" w:rsidDel="00C61A7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72" w:author="Acer" w:date="2024-10-18T02:17:00Z" w16du:dateUtc="2024-10-17T18:17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IJ</w:delText>
              </w:r>
            </w:del>
            <w:ins w:id="373" w:author="Acer" w:date="2024-10-18T02:16:00Z" w16du:dateUtc="2024-10-17T1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本期使用</w:t>
              </w:r>
            </w:ins>
          </w:p>
        </w:tc>
      </w:tr>
      <w:tr w:rsidR="00DC2E47" w14:paraId="48C1372F" w14:textId="77777777" w:rsidTr="00DC2E47">
        <w:trPr>
          <w:trHeight w:val="300"/>
          <w:trPrChange w:id="37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1C0F5C" w14:textId="597C710B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单项计提坏账准备的</w:t>
            </w:r>
            <w:ins w:id="376" w:author="Acer" w:date="2024-10-18T02:16:00Z">
              <w:r w:rsidRPr="00C61A7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应收款项</w:t>
              </w:r>
            </w:ins>
          </w:p>
        </w:tc>
      </w:tr>
      <w:tr w:rsidR="00DC2E47" w14:paraId="3C702649" w14:textId="77777777" w:rsidTr="00DC2E47">
        <w:trPr>
          <w:trHeight w:val="300"/>
          <w:trPrChange w:id="37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68D300" w14:textId="5B6B902C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79" w:author="Acer" w:date="2024-10-18T02:16:00Z" w16du:dateUtc="2024-10-17T1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首次转换增值部分</w:t>
            </w:r>
          </w:p>
        </w:tc>
      </w:tr>
      <w:tr w:rsidR="00DC2E47" w14:paraId="5C1F7EB9" w14:textId="77777777" w:rsidTr="00DC2E47">
        <w:trPr>
          <w:trHeight w:val="300"/>
          <w:trPrChange w:id="38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5B0D26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）转无形资产</w:t>
            </w:r>
          </w:p>
        </w:tc>
      </w:tr>
      <w:tr w:rsidR="00DC2E47" w14:paraId="29BF236B" w14:textId="77777777" w:rsidTr="00DC2E47">
        <w:trPr>
          <w:trHeight w:val="300"/>
          <w:trPrChange w:id="38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B997E0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）转无形资产</w:t>
            </w:r>
          </w:p>
        </w:tc>
      </w:tr>
      <w:tr w:rsidR="00DC2E47" w14:paraId="6E9F093D" w14:textId="77777777" w:rsidTr="00DC2E47">
        <w:trPr>
          <w:trHeight w:val="300"/>
          <w:trPrChange w:id="38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671778" w14:textId="4F03789B" w:rsidR="00DC2E47" w:rsidRDefault="00DC2E47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14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在建工程</w:t>
            </w:r>
            <w:ins w:id="386" w:author="Acer" w:date="2024-10-18T02:16:00Z" w16du:dateUtc="2024-10-17T18:1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///</w:t>
              </w:r>
            </w:ins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）在建工程情况</w:t>
            </w:r>
          </w:p>
        </w:tc>
      </w:tr>
      <w:tr w:rsidR="00DC2E47" w14:paraId="62AC1501" w14:textId="77777777" w:rsidTr="00DC2E47">
        <w:trPr>
          <w:trHeight w:val="300"/>
          <w:trPrChange w:id="38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996B30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小微企业产业园项目</w:t>
            </w:r>
          </w:p>
        </w:tc>
      </w:tr>
      <w:tr w:rsidR="00DC2E47" w14:paraId="4AF9D3D4" w14:textId="77777777" w:rsidTr="00DC2E47">
        <w:trPr>
          <w:trHeight w:val="300"/>
          <w:trPrChange w:id="38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DD3AD8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改装车科技园项目</w:t>
            </w:r>
          </w:p>
        </w:tc>
      </w:tr>
      <w:tr w:rsidR="00DC2E47" w14:paraId="13B9B16F" w14:textId="77777777" w:rsidTr="00DC2E47">
        <w:trPr>
          <w:trHeight w:val="300"/>
          <w:trPrChange w:id="39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D033B6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标准厂房及经济产业园</w:t>
            </w:r>
          </w:p>
        </w:tc>
      </w:tr>
      <w:tr w:rsidR="00DC2E47" w14:paraId="634FB6F3" w14:textId="77777777" w:rsidTr="00DC2E47">
        <w:trPr>
          <w:trHeight w:val="300"/>
          <w:trPrChange w:id="39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3520C7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智慧通行科技园</w:t>
            </w:r>
          </w:p>
        </w:tc>
      </w:tr>
      <w:tr w:rsidR="00DC2E47" w14:paraId="20AB3298" w14:textId="77777777" w:rsidTr="00DC2E47">
        <w:trPr>
          <w:trHeight w:val="300"/>
          <w:trPrChange w:id="39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786E3F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新能源电池产业园</w:t>
            </w:r>
          </w:p>
        </w:tc>
      </w:tr>
      <w:tr w:rsidR="00DC2E47" w14:paraId="591A6A06" w14:textId="77777777" w:rsidTr="00DC2E47">
        <w:trPr>
          <w:trHeight w:val="300"/>
          <w:trPrChange w:id="39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860F4B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比亚迪项目</w:t>
            </w:r>
          </w:p>
        </w:tc>
      </w:tr>
      <w:tr w:rsidR="00DC2E47" w14:paraId="3728AC2B" w14:textId="77777777" w:rsidTr="00DC2E47">
        <w:trPr>
          <w:trHeight w:val="300"/>
          <w:trPrChange w:id="39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E3F971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高新区科创园</w:t>
            </w:r>
          </w:p>
        </w:tc>
      </w:tr>
      <w:tr w:rsidR="00DC2E47" w14:paraId="45918C0F" w14:textId="77777777" w:rsidTr="00DC2E47">
        <w:trPr>
          <w:trHeight w:val="300"/>
          <w:trPrChange w:id="40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CBE46C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高新区半导体科技园</w:t>
            </w:r>
          </w:p>
        </w:tc>
      </w:tr>
      <w:tr w:rsidR="00DC2E47" w14:paraId="15E3FABB" w14:textId="77777777" w:rsidTr="00DC2E47">
        <w:trPr>
          <w:trHeight w:val="300"/>
          <w:trPrChange w:id="40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88A51A" w14:textId="255EDF6E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405" w:author="Acer" w:date="2024-10-18T02:17:00Z" w16du:dateUtc="2024-10-17T1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一年内到期部分（见附注六</w:t>
            </w:r>
            <w:r>
              <w:rPr>
                <w:rFonts w:ascii="Meiryo UI" w:eastAsia="Meiryo UI" w:hAnsi="Meiryo UI" w:cs="Arial Unicode MS" w:hint="eastAsia"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ascii="Tahoma" w:eastAsia="Arial Unicode MS" w:hAnsi="Tahoma" w:cs="Tahoma"/>
                <w:color w:val="000000"/>
                <w:sz w:val="20"/>
                <w:szCs w:val="20"/>
                <w:lang w:eastAsia="zh-CN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DC2E47" w14:paraId="48FF84C3" w14:textId="77777777" w:rsidTr="00DC2E47">
        <w:trPr>
          <w:trHeight w:val="300"/>
          <w:trPrChange w:id="40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6207A6" w14:textId="3FD5E4BC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408" w:author="Acer" w:date="2024-10-18T02:17:00Z" w16du:dateUtc="2024-10-17T1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计入其他流动负债（附注六</w:t>
            </w:r>
            <w:r>
              <w:rPr>
                <w:rFonts w:ascii="Meiryo UI" w:eastAsia="Meiryo UI" w:hAnsi="Meiryo UI" w:cs="Arial Unicode MS" w:hint="eastAsia"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ascii="Tahoma" w:eastAsia="Arial Unicode MS" w:hAnsi="Tahoma" w:cs="Tahoma"/>
                <w:color w:val="000000"/>
                <w:sz w:val="20"/>
                <w:szCs w:val="20"/>
                <w:lang w:eastAsia="zh-CN"/>
              </w:rPr>
              <w:t>28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DC2E47" w14:paraId="6EC208F1" w14:textId="77777777" w:rsidTr="00DC2E47">
        <w:trPr>
          <w:trHeight w:val="300"/>
          <w:trPrChange w:id="40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F49579" w14:textId="0703B699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411" w:author="Acer" w:date="2024-10-18T02:17:00Z" w16du:dateUtc="2024-10-17T1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一年内到期的长期借款（附注六</w:t>
            </w:r>
            <w:r>
              <w:rPr>
                <w:rFonts w:ascii="Meiryo UI" w:eastAsia="Meiryo UI" w:hAnsi="Meiryo UI" w:cs="Arial Unicode MS" w:hint="eastAsia"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ascii="Tahoma" w:eastAsia="Arial Unicode MS" w:hAnsi="Tahoma" w:cs="Tahoma"/>
                <w:color w:val="000000"/>
                <w:sz w:val="20"/>
                <w:szCs w:val="20"/>
                <w:lang w:eastAsia="zh-CN"/>
              </w:rPr>
              <w:t>30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DC2E47" w14:paraId="3A465342" w14:textId="77777777" w:rsidTr="00DC2E47">
        <w:trPr>
          <w:trHeight w:val="300"/>
          <w:trPrChange w:id="41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81B209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不动产出售收入</w:t>
            </w:r>
          </w:p>
        </w:tc>
      </w:tr>
      <w:tr w:rsidR="00DC2E47" w14:paraId="751BE90B" w14:textId="77777777" w:rsidTr="00DC2E47">
        <w:trPr>
          <w:trHeight w:val="300"/>
          <w:trPrChange w:id="41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D59947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其他权益工具转让投资收益</w:t>
            </w:r>
          </w:p>
        </w:tc>
      </w:tr>
      <w:tr w:rsidR="00DC2E47" w14:paraId="71EA63CA" w14:textId="77777777" w:rsidTr="00DC2E47">
        <w:trPr>
          <w:trHeight w:val="300"/>
          <w:trPrChange w:id="41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FCC0A7" w14:textId="77777777" w:rsidR="00DC2E47" w:rsidRDefault="00DC2E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捐款及扶贫支出</w:t>
            </w:r>
          </w:p>
        </w:tc>
      </w:tr>
    </w:tbl>
    <w:p w14:paraId="49DB246A" w14:textId="49B5EC81" w:rsidR="00E34847" w:rsidRDefault="00E34847"/>
    <w:p w14:paraId="633EFF75" w14:textId="77777777" w:rsidR="00E34847" w:rsidRDefault="00E34847">
      <w:r>
        <w:br w:type="page"/>
      </w:r>
    </w:p>
    <w:p w14:paraId="2792E708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B970B" w14:textId="77777777" w:rsidR="002C4235" w:rsidRDefault="002C4235" w:rsidP="00A65055">
      <w:r>
        <w:separator/>
      </w:r>
    </w:p>
  </w:endnote>
  <w:endnote w:type="continuationSeparator" w:id="0">
    <w:p w14:paraId="3ED1A80A" w14:textId="77777777" w:rsidR="002C4235" w:rsidRDefault="002C4235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47187" w14:textId="77777777" w:rsidR="002C4235" w:rsidRDefault="002C4235" w:rsidP="00A65055">
      <w:r>
        <w:separator/>
      </w:r>
    </w:p>
  </w:footnote>
  <w:footnote w:type="continuationSeparator" w:id="0">
    <w:p w14:paraId="46D16B7B" w14:textId="77777777" w:rsidR="002C4235" w:rsidRDefault="002C4235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47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6EEE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ADD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952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6E6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AB3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D8D"/>
    <w:rsid w:val="0006604C"/>
    <w:rsid w:val="00066065"/>
    <w:rsid w:val="00066A7B"/>
    <w:rsid w:val="00066EED"/>
    <w:rsid w:val="000672B1"/>
    <w:rsid w:val="00067488"/>
    <w:rsid w:val="0006754F"/>
    <w:rsid w:val="00067A4C"/>
    <w:rsid w:val="00067CB2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D88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3CC"/>
    <w:rsid w:val="000F4C1C"/>
    <w:rsid w:val="000F4C7E"/>
    <w:rsid w:val="000F4CE6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35A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32B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EFA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20E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AB3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39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4BF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88D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8CD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2E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94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6C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9AD"/>
    <w:rsid w:val="00293A51"/>
    <w:rsid w:val="00293BBB"/>
    <w:rsid w:val="00293C69"/>
    <w:rsid w:val="00293C8A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9AE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235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426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69D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E20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4DEF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06E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E62"/>
    <w:rsid w:val="003C2F99"/>
    <w:rsid w:val="003C311D"/>
    <w:rsid w:val="003C3315"/>
    <w:rsid w:val="003C371B"/>
    <w:rsid w:val="003C37CD"/>
    <w:rsid w:val="003C3931"/>
    <w:rsid w:val="003C3AB6"/>
    <w:rsid w:val="003C402A"/>
    <w:rsid w:val="003C4090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093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04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8A0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0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84E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5F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316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0EC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5CE7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A2E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B5E"/>
    <w:rsid w:val="00521D7F"/>
    <w:rsid w:val="00521FA6"/>
    <w:rsid w:val="00521FB7"/>
    <w:rsid w:val="005221E4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1CF"/>
    <w:rsid w:val="00534FB7"/>
    <w:rsid w:val="00534FEF"/>
    <w:rsid w:val="005358CB"/>
    <w:rsid w:val="00535A58"/>
    <w:rsid w:val="00535DC4"/>
    <w:rsid w:val="005365BF"/>
    <w:rsid w:val="00536A3C"/>
    <w:rsid w:val="00536A99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523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8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5D2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3BEF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C6F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5B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EDB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0F02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77E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AD9"/>
    <w:rsid w:val="00604B35"/>
    <w:rsid w:val="00604F0E"/>
    <w:rsid w:val="00605129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AF9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196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CC7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C21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6BE5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3EA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895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051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9C1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23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23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19B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2F87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C57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ADB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97EFE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513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619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D2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0FAC"/>
    <w:rsid w:val="007D1018"/>
    <w:rsid w:val="007D111B"/>
    <w:rsid w:val="007D1373"/>
    <w:rsid w:val="007D1409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77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6C2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E47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0DF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0EA3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6B0"/>
    <w:rsid w:val="00862DAD"/>
    <w:rsid w:val="00863095"/>
    <w:rsid w:val="008632DF"/>
    <w:rsid w:val="0086372C"/>
    <w:rsid w:val="0086395A"/>
    <w:rsid w:val="008641A0"/>
    <w:rsid w:val="0086472C"/>
    <w:rsid w:val="00864F09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C54"/>
    <w:rsid w:val="008B3E64"/>
    <w:rsid w:val="008B414B"/>
    <w:rsid w:val="008B4320"/>
    <w:rsid w:val="008B4699"/>
    <w:rsid w:val="008B488D"/>
    <w:rsid w:val="008B4B0F"/>
    <w:rsid w:val="008B4BED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1A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92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35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441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5E90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3BB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20F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7C0"/>
    <w:rsid w:val="00962AE7"/>
    <w:rsid w:val="00962F6D"/>
    <w:rsid w:val="00962FCF"/>
    <w:rsid w:val="00962FEC"/>
    <w:rsid w:val="00963555"/>
    <w:rsid w:val="009638C5"/>
    <w:rsid w:val="00963BBB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2F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9DA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0AB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2F2C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BE3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849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4F4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82F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378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2C5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1E4D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579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06D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26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A32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01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77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D09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6D6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6B48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38C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993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A22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04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DEB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5DA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ACF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646"/>
    <w:rsid w:val="00BF4713"/>
    <w:rsid w:val="00BF4CCC"/>
    <w:rsid w:val="00BF4E51"/>
    <w:rsid w:val="00BF529A"/>
    <w:rsid w:val="00BF5B66"/>
    <w:rsid w:val="00BF646E"/>
    <w:rsid w:val="00BF6654"/>
    <w:rsid w:val="00BF667D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0E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3EC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510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67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5F3B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A7B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2EB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127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294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13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E97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C7881"/>
    <w:rsid w:val="00CD02B4"/>
    <w:rsid w:val="00CD07E7"/>
    <w:rsid w:val="00CD0A01"/>
    <w:rsid w:val="00CD0CC8"/>
    <w:rsid w:val="00CD12E9"/>
    <w:rsid w:val="00CD1686"/>
    <w:rsid w:val="00CD1871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B6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0F27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25E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834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4B6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87A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7C1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29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4F4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2E47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60D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57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847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0B90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75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C1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ABD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650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783"/>
    <w:rsid w:val="00F14A31"/>
    <w:rsid w:val="00F14CA3"/>
    <w:rsid w:val="00F14FD4"/>
    <w:rsid w:val="00F152C4"/>
    <w:rsid w:val="00F154CC"/>
    <w:rsid w:val="00F15892"/>
    <w:rsid w:val="00F15E71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1B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3EFC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57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1F7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E67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3F7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002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6E79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A4B57"/>
  <w15:chartTrackingRefBased/>
  <w15:docId w15:val="{C9CF3D5C-F888-4AA1-AD0C-26070317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61A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61A7B"/>
    <w:rPr>
      <w:sz w:val="18"/>
      <w:szCs w:val="18"/>
    </w:rPr>
  </w:style>
  <w:style w:type="paragraph" w:styleId="a5">
    <w:name w:val="footer"/>
    <w:basedOn w:val="a"/>
    <w:link w:val="a6"/>
    <w:unhideWhenUsed/>
    <w:rsid w:val="00C61A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61A7B"/>
    <w:rPr>
      <w:sz w:val="18"/>
      <w:szCs w:val="18"/>
    </w:rPr>
  </w:style>
  <w:style w:type="paragraph" w:styleId="a7">
    <w:name w:val="Revision"/>
    <w:hidden/>
    <w:uiPriority w:val="99"/>
    <w:semiHidden/>
    <w:rsid w:val="00C61A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Bommakanti, Chandrakanth</dc:creator>
  <cp:keywords/>
  <dc:description/>
  <cp:lastModifiedBy>Acer</cp:lastModifiedBy>
  <cp:revision>2</cp:revision>
  <dcterms:created xsi:type="dcterms:W3CDTF">2024-10-17T18:17:00Z</dcterms:created>
  <dcterms:modified xsi:type="dcterms:W3CDTF">2024-10-17T18:17:00Z</dcterms:modified>
</cp:coreProperties>
</file>