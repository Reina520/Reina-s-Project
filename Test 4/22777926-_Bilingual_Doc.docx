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336" w:type="dxa"/>
        <w:tblInd w:w="2" w:type="dxa"/>
        <w:tblLook w:val="04A0" w:firstRow="1" w:lastRow="0" w:firstColumn="1" w:lastColumn="0" w:noHBand="0" w:noVBand="1"/>
        <w:tblPrChange w:id="0" w:author="Dai Dai" w:date="2024-10-18T04:00:00Z" w16du:dateUtc="2024-10-17T20:00:00Z">
          <w:tblPr>
            <w:tblW w:w="9124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3336"/>
        <w:tblGridChange w:id="1">
          <w:tblGrid>
            <w:gridCol w:w="3336"/>
          </w:tblGrid>
        </w:tblGridChange>
      </w:tblGrid>
      <w:tr w:rsidR="00BF193B" w:rsidRPr="00AC7173" w:rsidDel="00BF193B" w14:paraId="21863032" w14:textId="77777777" w:rsidTr="00BF193B">
        <w:trPr>
          <w:trHeight w:val="300"/>
          <w:del w:id="2" w:author="Dai Dai" w:date="2024-10-18T04:00:00Z" w16du:dateUtc="2024-10-17T20:00:00Z"/>
          <w:trPrChange w:id="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1523FD" w14:textId="793728E7" w:rsidR="00BF193B" w:rsidRPr="00AC7173" w:rsidDel="00BF193B" w:rsidRDefault="00BF193B">
            <w:pPr>
              <w:rPr>
                <w:del w:id="5" w:author="Dai Dai" w:date="2024-10-18T04:00:00Z" w16du:dateUtc="2024-10-17T20:00:00Z"/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</w:pPr>
            <w:del w:id="6" w:author="Dai Dai" w:date="2024-10-18T04:00:00Z" w16du:dateUtc="2024-10-17T20:00:00Z">
              <w:r w:rsidRPr="00AC7173" w:rsidDel="00BF193B">
                <w:rPr>
                  <w:rFonts w:ascii="Arial Unicode MS" w:eastAsia="Arial Unicode MS" w:hAnsi="Arial Unicode MS" w:cs="Arial Unicode MS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BF193B" w:rsidRPr="00AC7173" w14:paraId="2C8F28AA" w14:textId="77777777" w:rsidTr="00BF193B">
        <w:trPr>
          <w:trHeight w:val="300"/>
          <w:trPrChange w:id="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7474AF" w14:textId="5CA58B19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9" w:author="Dai Dai" w:date="2024-10-18T03:50:00Z" w16du:dateUtc="2024-10-17T19:50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编制単位:</w:delText>
              </w:r>
            </w:del>
            <w:ins w:id="10" w:author="Dai Dai" w:date="2024-10-18T03:50:00Z" w16du:dateUtc="2024-10-17T19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编制单位：江苏新华报业传媒集团有限公司</w:t>
              </w:r>
            </w:ins>
          </w:p>
        </w:tc>
      </w:tr>
      <w:tr w:rsidR="00BF193B" w:rsidRPr="00AC7173" w14:paraId="4F743E1A" w14:textId="77777777" w:rsidTr="00BF193B">
        <w:trPr>
          <w:trHeight w:val="300"/>
          <w:trPrChange w:id="1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E980F4" w14:textId="4AA93F3C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3" w:author="Dai Dai" w:date="2024-10-18T03:50:00Z" w16du:dateUtc="2024-10-17T19:50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江苏新华报业传媒集团有限公冒</w:delText>
              </w:r>
            </w:del>
            <w:ins w:id="14" w:author="Dai Dai" w:date="2024-10-18T03:50:00Z" w16du:dateUtc="2024-10-17T19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BF193B" w:rsidRPr="00AC7173" w14:paraId="7D289E19" w14:textId="77777777" w:rsidTr="00BF193B">
        <w:trPr>
          <w:trHeight w:val="300"/>
          <w:trPrChange w:id="1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1E2A53" w14:textId="031E5EE7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7" w:author="Dai Dai" w:date="2024-10-18T03:51:00Z" w16du:dateUtc="2024-10-17T19:51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金领单位1人民币元</w:delText>
              </w:r>
            </w:del>
            <w:ins w:id="18" w:author="Dai Dai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金额单位：人民币元</w:t>
              </w:r>
            </w:ins>
          </w:p>
        </w:tc>
      </w:tr>
      <w:tr w:rsidR="00BF193B" w:rsidRPr="00AC7173" w14:paraId="42E240FC" w14:textId="77777777" w:rsidTr="00BF193B">
        <w:trPr>
          <w:trHeight w:val="300"/>
          <w:trPrChange w:id="1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E94C1A" w14:textId="5350BE7C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1" w:author="Dai Dai" w:date="2024-10-18T03:51:00Z" w16du:dateUtc="2024-10-17T19:51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dcvdsvgfd</w:delText>
              </w:r>
            </w:del>
            <w:ins w:id="22" w:author="Dai Dai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长期股权投资</w:t>
              </w:r>
            </w:ins>
          </w:p>
        </w:tc>
      </w:tr>
      <w:tr w:rsidR="00BF193B" w:rsidRPr="00AC7173" w14:paraId="2C08B22F" w14:textId="77777777" w:rsidTr="00BF193B">
        <w:trPr>
          <w:trHeight w:val="300"/>
          <w:trPrChange w:id="2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3ABEEB" w14:textId="7C5A8DB6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5" w:author="Dai Dai" w:date="2024-10-18T03:51:00Z" w16du:dateUtc="2024-10-17T19:51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其他^流动资产</w:delText>
              </w:r>
            </w:del>
            <w:ins w:id="26" w:author="Dai Dai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其他非流动资产</w:t>
              </w:r>
            </w:ins>
          </w:p>
        </w:tc>
      </w:tr>
      <w:tr w:rsidR="00BF193B" w:rsidRPr="00AC7173" w14:paraId="6A3CB0E5" w14:textId="77777777" w:rsidTr="00BF193B">
        <w:trPr>
          <w:trHeight w:val="300"/>
          <w:trPrChange w:id="2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34BC0B" w14:textId="52E2A93F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AC717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ins w:id="29" w:author="Dai Dai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</w:t>
              </w:r>
            </w:ins>
            <w:del w:id="30" w:author="Dai Dai" w:date="2024-10-18T03:51:00Z" w16du:dateUtc="2024-10-17T19:51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姓</w:delText>
              </w:r>
            </w:del>
            <w:r w:rsidRPr="00AC717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6</w:t>
            </w:r>
            <w:r w:rsidRPr="00AC717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</w:t>
            </w:r>
            <w:r w:rsidRPr="00AC717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30</w:t>
            </w:r>
            <w:r w:rsidRPr="00AC717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日</w:t>
            </w:r>
          </w:p>
        </w:tc>
      </w:tr>
      <w:tr w:rsidR="00BF193B" w:rsidRPr="00AC7173" w14:paraId="6F468C99" w14:textId="77777777" w:rsidTr="00BF193B">
        <w:trPr>
          <w:trHeight w:val="300"/>
          <w:trPrChange w:id="3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055013" w14:textId="03E848FB" w:rsidR="00BF193B" w:rsidRPr="00AC7173" w:rsidRDefault="00BF193B" w:rsidP="00AC717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33" w:author="Dai Dai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编制单位：江苏新华报业传媒集团有限公司</w:t>
              </w:r>
            </w:ins>
            <w:del w:id="34" w:author="Dai Dai" w:date="2024-10-18T03:51:00Z" w16du:dateUtc="2024-10-17T19:51:00Z">
              <w:r w:rsidRPr="00AC7173" w:rsidDel="0000250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江苏新华报业传媒集画有限公司</w:delText>
              </w:r>
            </w:del>
          </w:p>
        </w:tc>
      </w:tr>
      <w:tr w:rsidR="00BF193B" w:rsidRPr="00AC7173" w14:paraId="1FFDEC51" w14:textId="77777777" w:rsidTr="00BF193B">
        <w:trPr>
          <w:trHeight w:val="300"/>
          <w:trPrChange w:id="3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8248A6" w14:textId="342E0ABC" w:rsidR="00BF193B" w:rsidRPr="00AC7173" w:rsidRDefault="00BF193B" w:rsidP="00AC717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37" w:author="Dai Dai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金额单位：人民币元</w:t>
              </w:r>
            </w:ins>
            <w:del w:id="38" w:author="Dai Dai" w:date="2024-10-18T03:51:00Z" w16du:dateUtc="2024-10-17T19:51:00Z">
              <w:r w:rsidRPr="00AC7173" w:rsidDel="00E25F7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人民帀元</w:delText>
              </w:r>
            </w:del>
          </w:p>
        </w:tc>
      </w:tr>
      <w:tr w:rsidR="00BF193B" w:rsidRPr="00AC7173" w14:paraId="54800E63" w14:textId="77777777" w:rsidTr="00BF193B">
        <w:trPr>
          <w:trHeight w:val="300"/>
          <w:trPrChange w:id="3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08FD44" w14:textId="434C83F1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1" w:author="Dai Dai" w:date="2024-10-18T03:51:00Z" w16du:dateUtc="2024-10-17T19:51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海动负债:</w:delText>
              </w:r>
            </w:del>
            <w:ins w:id="42" w:author="Dai Dai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流动负债</w:t>
              </w:r>
            </w:ins>
          </w:p>
        </w:tc>
      </w:tr>
      <w:tr w:rsidR="00BF193B" w:rsidRPr="00AC7173" w14:paraId="186BB46D" w14:textId="77777777" w:rsidTr="00BF193B">
        <w:trPr>
          <w:trHeight w:val="300"/>
          <w:trPrChange w:id="4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822592" w14:textId="682ADC37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5" w:author="Dai Dai" w:date="2024-10-18T03:51:00Z" w16du:dateUtc="2024-10-17T19:51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颯好融负债</w:delText>
              </w:r>
            </w:del>
            <w:ins w:id="46" w:author="Dai Dai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交易性金融负债</w:t>
              </w:r>
            </w:ins>
          </w:p>
        </w:tc>
      </w:tr>
      <w:tr w:rsidR="00BF193B" w:rsidRPr="00AC7173" w14:paraId="670EA06F" w14:textId="77777777" w:rsidTr="00BF193B">
        <w:trPr>
          <w:trHeight w:val="300"/>
          <w:trPrChange w:id="4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46D082" w14:textId="675E829D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9" w:author="Dai Dai" w:date="2024-10-18T03:51:00Z" w16du:dateUtc="2024-10-17T19:51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寸票据</w:delText>
              </w:r>
            </w:del>
            <w:ins w:id="50" w:author="Dai Dai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应付票据</w:t>
              </w:r>
            </w:ins>
          </w:p>
        </w:tc>
      </w:tr>
      <w:tr w:rsidR="00BF193B" w:rsidRPr="00AC7173" w14:paraId="2BE7F68B" w14:textId="77777777" w:rsidTr="00BF193B">
        <w:trPr>
          <w:trHeight w:val="300"/>
          <w:trPrChange w:id="5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3C615A" w14:textId="78374A9A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53" w:author="Dai Dai" w:date="2024-10-18T03:51:00Z" w16du:dateUtc="2024-10-17T19:51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非说动负债:</w:delText>
              </w:r>
            </w:del>
            <w:ins w:id="54" w:author="Dai Dai" w:date="2024-10-18T03:51:00Z" w16du:dateUtc="2024-10-17T19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非流动负债</w:t>
              </w:r>
            </w:ins>
          </w:p>
        </w:tc>
      </w:tr>
      <w:tr w:rsidR="00BF193B" w:rsidRPr="00AC7173" w14:paraId="058E8CA3" w14:textId="77777777" w:rsidTr="00BF193B">
        <w:trPr>
          <w:trHeight w:val="300"/>
          <w:trPrChange w:id="5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55A305" w14:textId="7AA0D224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57" w:author="Dai Dai" w:date="2024-10-18T03:52:00Z" w16du:dateUtc="2024-10-17T19:52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鱷幡</w:delText>
              </w:r>
            </w:del>
            <w:ins w:id="58" w:author="Dai Dai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递延收益</w:t>
              </w:r>
            </w:ins>
          </w:p>
        </w:tc>
      </w:tr>
      <w:tr w:rsidR="00BF193B" w:rsidRPr="00AC7173" w14:paraId="482BAF0A" w14:textId="77777777" w:rsidTr="00BF193B">
        <w:trPr>
          <w:trHeight w:val="300"/>
          <w:trPrChange w:id="5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389221" w14:textId="195B8F27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61" w:author="Dai Dai" w:date="2024-10-18T03:52:00Z" w16du:dateUtc="2024-10-17T19:52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递延厢嬲负债</w:delText>
              </w:r>
            </w:del>
            <w:ins w:id="62" w:author="Dai Dai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递延所得税负债</w:t>
              </w:r>
            </w:ins>
          </w:p>
        </w:tc>
      </w:tr>
      <w:tr w:rsidR="00BF193B" w:rsidRPr="00AC7173" w14:paraId="21CBBE51" w14:textId="77777777" w:rsidTr="00BF193B">
        <w:trPr>
          <w:trHeight w:val="300"/>
          <w:trPrChange w:id="6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BD6F1F6" w14:textId="0FAEF80F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65" w:author="Dai Dai" w:date="2024-10-18T03:52:00Z" w16du:dateUtc="2024-10-17T19:52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其湖倒励负债</w:delText>
              </w:r>
            </w:del>
            <w:ins w:id="66" w:author="Dai Dai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其他非流动负债</w:t>
              </w:r>
            </w:ins>
          </w:p>
        </w:tc>
      </w:tr>
      <w:tr w:rsidR="00BF193B" w:rsidRPr="00AC7173" w14:paraId="6C40C1B7" w14:textId="77777777" w:rsidTr="00BF193B">
        <w:trPr>
          <w:trHeight w:val="300"/>
          <w:trPrChange w:id="6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DB08B5" w14:textId="1D3632E9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69" w:author="Dai Dai" w:date="2024-10-18T03:52:00Z" w16du:dateUtc="2024-10-17T19:52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非流动负</w:delText>
              </w:r>
            </w:del>
            <w:ins w:id="70" w:author="Dai Dai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非流动负债合计</w:t>
              </w:r>
            </w:ins>
          </w:p>
        </w:tc>
      </w:tr>
      <w:tr w:rsidR="00BF193B" w:rsidRPr="00AC7173" w14:paraId="24749E05" w14:textId="77777777" w:rsidTr="00BF193B">
        <w:trPr>
          <w:trHeight w:val="300"/>
          <w:trPrChange w:id="7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0C64347" w14:textId="45F16CD0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73" w:author="Dai Dai" w:date="2024-10-18T03:52:00Z" w16du:dateUtc="2024-10-17T19:52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其｛酶合收益</w:delText>
              </w:r>
            </w:del>
            <w:ins w:id="74" w:author="Dai Dai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其他综合收益</w:t>
              </w:r>
            </w:ins>
          </w:p>
        </w:tc>
      </w:tr>
      <w:tr w:rsidR="00BF193B" w:rsidRPr="00AC7173" w14:paraId="31D11637" w14:textId="77777777" w:rsidTr="00BF193B">
        <w:trPr>
          <w:trHeight w:val="300"/>
          <w:trPrChange w:id="7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EBCE40" w14:textId="52E1BD09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77" w:author="Dai Dai" w:date="2024-10-18T03:52:00Z" w16du:dateUtc="2024-10-17T19:52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g随</w:delText>
              </w:r>
            </w:del>
            <w:ins w:id="78" w:author="Dai Dai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专项储备</w:t>
              </w:r>
            </w:ins>
          </w:p>
        </w:tc>
      </w:tr>
      <w:tr w:rsidR="00BF193B" w:rsidRPr="00AC7173" w14:paraId="502F78A5" w14:textId="77777777" w:rsidTr="00BF193B">
        <w:trPr>
          <w:trHeight w:val="300"/>
          <w:trPrChange w:id="7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4FEA99C" w14:textId="0409B8AE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81" w:author="Dai Dai" w:date="2024-10-18T03:52:00Z" w16du:dateUtc="2024-10-17T19:52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T5风险准备</w:delText>
              </w:r>
            </w:del>
            <w:ins w:id="82" w:author="Dai Dai" w:date="2024-10-18T03:52:00Z" w16du:dateUtc="2024-10-17T19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一般风险准备</w:t>
              </w:r>
            </w:ins>
          </w:p>
        </w:tc>
      </w:tr>
      <w:tr w:rsidR="00BF193B" w:rsidRPr="00AC7173" w14:paraId="0790AEDC" w14:textId="77777777" w:rsidTr="00BF193B">
        <w:trPr>
          <w:trHeight w:val="300"/>
          <w:trPrChange w:id="8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BC6F98" w14:textId="01ADBCBF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85" w:author="Dai Dai" w:date="2024-10-18T03:53:00Z" w16du:dateUtc="2024-10-17T19:53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cdsvfdsg</w:delText>
              </w:r>
            </w:del>
            <w:ins w:id="86" w:author="Dai Dai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少数股东权益</w:t>
              </w:r>
            </w:ins>
          </w:p>
        </w:tc>
      </w:tr>
      <w:tr w:rsidR="00BF193B" w:rsidRPr="00AC7173" w14:paraId="24E9E883" w14:textId="77777777" w:rsidTr="00BF193B">
        <w:trPr>
          <w:trHeight w:val="300"/>
          <w:trPrChange w:id="8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3D5F8B" w14:textId="590398EB" w:rsidR="00BF193B" w:rsidRPr="00AC7173" w:rsidRDefault="00BF193B" w:rsidP="00AC717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89" w:author="Dai Dai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编制单位：江苏新华报业传媒集团有限公司</w:t>
              </w:r>
            </w:ins>
            <w:del w:id="90" w:author="Dai Dai" w:date="2024-10-18T03:53:00Z" w16du:dateUtc="2024-10-17T19:53:00Z">
              <w:r w:rsidRPr="00AC7173" w:rsidDel="00EC2C8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制单位</w:delText>
              </w:r>
              <w:r w:rsidRPr="00AC7173" w:rsidDel="00EC2C8F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:</w:delText>
              </w:r>
            </w:del>
          </w:p>
        </w:tc>
      </w:tr>
      <w:tr w:rsidR="00BF193B" w:rsidRPr="00AC7173" w14:paraId="5CD47564" w14:textId="77777777" w:rsidTr="00BF193B">
        <w:trPr>
          <w:trHeight w:val="300"/>
          <w:trPrChange w:id="9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0A67F1" w14:textId="2AD395E1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93" w:author="Dai Dai" w:date="2024-10-18T03:53:00Z" w16du:dateUtc="2024-10-17T19:53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过弗新华报业传媒集邮节限公团</w:delText>
              </w:r>
            </w:del>
            <w:ins w:id="94" w:author="Dai Dai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BF193B" w:rsidRPr="00AC7173" w14:paraId="21210FA1" w14:textId="77777777" w:rsidTr="00BF193B">
        <w:trPr>
          <w:trHeight w:val="300"/>
          <w:trPrChange w:id="9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243041" w14:textId="70078A4D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97" w:author="Dai Dai" w:date="2024-10-18T03:53:00Z" w16du:dateUtc="2024-10-17T19:53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金照单位:</w:delText>
              </w:r>
            </w:del>
            <w:ins w:id="98" w:author="Dai Dai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金额单位：人民币元</w:t>
              </w:r>
            </w:ins>
          </w:p>
        </w:tc>
      </w:tr>
      <w:tr w:rsidR="00BF193B" w:rsidRPr="00AC7173" w14:paraId="55F2118F" w14:textId="77777777" w:rsidTr="00BF193B">
        <w:trPr>
          <w:trHeight w:val="300"/>
          <w:trPrChange w:id="9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A74682" w14:textId="0567F7EC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01" w:author="Dai Dai" w:date="2024-10-18T03:53:00Z" w16du:dateUtc="2024-10-17T19:53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人品帀元</w:delText>
              </w:r>
            </w:del>
            <w:ins w:id="102" w:author="Dai Dai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BF193B" w:rsidRPr="00AC7173" w14:paraId="63D90296" w14:textId="77777777" w:rsidTr="00BF193B">
        <w:trPr>
          <w:trHeight w:val="300"/>
          <w:trPrChange w:id="10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D3C5EA" w14:textId="4DF5F3DC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05" w:author="Dai Dai" w:date="2024-10-18T03:53:00Z" w16du:dateUtc="2024-10-17T19:53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一、营业总收、</w:delText>
              </w:r>
            </w:del>
            <w:ins w:id="106" w:author="Dai Dai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一、营业总收入</w:t>
              </w:r>
            </w:ins>
          </w:p>
        </w:tc>
      </w:tr>
      <w:tr w:rsidR="00BF193B" w:rsidRPr="00AC7173" w14:paraId="00F831CF" w14:textId="77777777" w:rsidTr="00BF193B">
        <w:trPr>
          <w:trHeight w:val="300"/>
          <w:trPrChange w:id="10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48E1C3" w14:textId="6E6DB9FC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09" w:author="Dai Dai" w:date="2024-10-18T03:53:00Z" w16du:dateUtc="2024-10-17T19:53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其中；营业收、</w:delText>
              </w:r>
            </w:del>
            <w:ins w:id="110" w:author="Dai Dai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其中：营业收入</w:t>
              </w:r>
            </w:ins>
          </w:p>
        </w:tc>
      </w:tr>
      <w:tr w:rsidR="00BF193B" w:rsidRPr="00AC7173" w14:paraId="3AB715E8" w14:textId="77777777" w:rsidTr="00BF193B">
        <w:trPr>
          <w:trHeight w:val="300"/>
          <w:trPrChange w:id="11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0AF389" w14:textId="056D7892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13" w:author="Dai Dai" w:date="2024-10-18T03:53:00Z" w16du:dateUtc="2024-10-17T19:53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税餃附加</w:delText>
              </w:r>
            </w:del>
            <w:ins w:id="114" w:author="Dai Dai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税金及附加</w:t>
              </w:r>
            </w:ins>
          </w:p>
        </w:tc>
      </w:tr>
      <w:tr w:rsidR="00BF193B" w:rsidRPr="00AC7173" w14:paraId="5AAA93BD" w14:textId="77777777" w:rsidTr="00BF193B">
        <w:trPr>
          <w:trHeight w:val="300"/>
          <w:trPrChange w:id="11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519716" w14:textId="3AEB04C1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17" w:author="Dai Dai" w:date="2024-10-18T03:53:00Z" w16du:dateUtc="2024-10-17T19:53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公允价值变动收益（:</w:delText>
              </w:r>
            </w:del>
            <w:ins w:id="118" w:author="Dai Dai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公允价值变动收益（损失以“-”号填列）</w:t>
              </w:r>
            </w:ins>
          </w:p>
        </w:tc>
      </w:tr>
      <w:tr w:rsidR="00BF193B" w:rsidRPr="00AC7173" w14:paraId="7AF99F9F" w14:textId="77777777" w:rsidTr="00BF193B">
        <w:trPr>
          <w:trHeight w:val="300"/>
          <w:trPrChange w:id="11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A35289" w14:textId="0764A702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21" w:author="Dai Dai" w:date="2024-10-18T03:53:00Z" w16du:dateUtc="2024-10-17T19:53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损失以</w:delText>
              </w:r>
              <w:r w:rsidRPr="00AC7173" w:rsidDel="00AC7173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“</w:delText>
              </w:r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</w:delText>
              </w:r>
              <w:r w:rsidRPr="00AC7173" w:rsidDel="00AC7173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”</w:delText>
              </w:r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号填列）</w:delText>
              </w:r>
            </w:del>
            <w:ins w:id="122" w:author="Dai Dai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BF193B" w:rsidRPr="00AC7173" w14:paraId="47D38664" w14:textId="77777777" w:rsidTr="00BF193B">
        <w:trPr>
          <w:trHeight w:val="300"/>
          <w:trPrChange w:id="12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D4E193" w14:textId="6BBAD8D6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25" w:author="Dai Dai" w:date="2024-10-18T03:53:00Z" w16du:dateUtc="2024-10-17T19:53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三营业利润（亏报以“”号填列）</w:delText>
              </w:r>
            </w:del>
            <w:ins w:id="126" w:author="Dai Dai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三、营业利润（亏损以“-”号填列）</w:t>
              </w:r>
            </w:ins>
          </w:p>
        </w:tc>
      </w:tr>
      <w:tr w:rsidR="00BF193B" w:rsidRPr="00AC7173" w14:paraId="6FB02D49" w14:textId="77777777" w:rsidTr="00BF193B">
        <w:trPr>
          <w:trHeight w:val="300"/>
          <w:trPrChange w:id="12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581E69" w14:textId="1B3E8F5C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29" w:author="Dai Dai" w:date="2024-10-18T03:53:00Z" w16du:dateUtc="2024-10-17T19:53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营财卜支出</w:delText>
              </w:r>
            </w:del>
            <w:ins w:id="130" w:author="Dai Dai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减：营业外支出</w:t>
              </w:r>
            </w:ins>
          </w:p>
        </w:tc>
      </w:tr>
      <w:tr w:rsidR="00BF193B" w:rsidRPr="00AC7173" w14:paraId="3D89232A" w14:textId="77777777" w:rsidTr="00BF193B">
        <w:trPr>
          <w:trHeight w:val="300"/>
          <w:trPrChange w:id="13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43284F5" w14:textId="2E123249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33" w:author="Dai Dai" w:date="2024-10-18T03:53:00Z" w16du:dateUtc="2024-10-17T19:53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E3.利润总额（领总额以号填列）</w:delText>
              </w:r>
            </w:del>
            <w:ins w:id="134" w:author="Dai Dai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四、利润总额（亏损总额以“-”号填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lastRenderedPageBreak/>
                <w:t>列）</w:t>
              </w:r>
            </w:ins>
          </w:p>
        </w:tc>
      </w:tr>
      <w:tr w:rsidR="00BF193B" w:rsidRPr="00AC7173" w14:paraId="31793644" w14:textId="77777777" w:rsidTr="00BF193B">
        <w:trPr>
          <w:trHeight w:val="300"/>
          <w:trPrChange w:id="13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B37786" w14:textId="5B7682E5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37" w:author="Dai Dai" w:date="2024-10-18T03:53:00Z" w16du:dateUtc="2024-10-17T19:53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lastRenderedPageBreak/>
                <w:delText>五净利湖（净亏损以“-”号填列）</w:delText>
              </w:r>
            </w:del>
            <w:ins w:id="138" w:author="Dai Dai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五、净利润（净亏损以“-”号填列）</w:t>
              </w:r>
            </w:ins>
          </w:p>
        </w:tc>
      </w:tr>
      <w:tr w:rsidR="00BF193B" w:rsidRPr="00AC7173" w14:paraId="77D0CE1C" w14:textId="77777777" w:rsidTr="00BF193B">
        <w:trPr>
          <w:trHeight w:val="300"/>
          <w:trPrChange w:id="13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D02CE4B" w14:textId="2C17EC6D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41" w:author="Dai Dai" w:date="2024-10-18T03:53:00Z" w16du:dateUtc="2024-10-17T19:53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（-）跳营持续性分类:</w:delText>
              </w:r>
            </w:del>
            <w:ins w:id="142" w:author="Dai Dai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（一）按经营持续性分类</w:t>
              </w:r>
            </w:ins>
          </w:p>
        </w:tc>
      </w:tr>
      <w:tr w:rsidR="00BF193B" w:rsidRPr="00AC7173" w14:paraId="06E2F2FB" w14:textId="77777777" w:rsidTr="00BF193B">
        <w:trPr>
          <w:trHeight w:val="300"/>
          <w:trPrChange w:id="14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3BAEBA" w14:textId="52E9163F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45" w:author="Dai Dai" w:date="2024-10-18T03:53:00Z" w16du:dateUtc="2024-10-17T19:53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1、持經营净利润（净亏损以•，号填列）</w:delText>
              </w:r>
            </w:del>
            <w:ins w:id="146" w:author="Dai Dai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1、持续经营净利润（净亏损以“-”号填列）</w:t>
              </w:r>
            </w:ins>
          </w:p>
        </w:tc>
      </w:tr>
      <w:tr w:rsidR="00BF193B" w:rsidRPr="00AC7173" w14:paraId="0588AC5B" w14:textId="77777777" w:rsidTr="00BF193B">
        <w:trPr>
          <w:trHeight w:val="300"/>
          <w:trPrChange w:id="14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FE7658" w14:textId="36E1797D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49" w:author="Dai Dai" w:date="2024-10-18T03:53:00Z" w16du:dateUtc="2024-10-17T19:53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2、终止经营净利润（净亏损以••-号填列）</w:delText>
              </w:r>
            </w:del>
            <w:ins w:id="150" w:author="Dai Dai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2、终止经营净利润（净亏损以“-”号填列）</w:t>
              </w:r>
            </w:ins>
          </w:p>
        </w:tc>
      </w:tr>
      <w:tr w:rsidR="00BF193B" w:rsidRPr="00AC7173" w14:paraId="301EB88E" w14:textId="77777777" w:rsidTr="00BF193B">
        <w:trPr>
          <w:trHeight w:val="300"/>
          <w:trPrChange w:id="15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715292" w14:textId="06F551CB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C717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1</w:t>
            </w:r>
            <w:r w:rsidRPr="00AC717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、</w:t>
            </w:r>
            <w:del w:id="153" w:author="Dai Dai" w:date="2024-10-18T03:53:00Z" w16du:dateUtc="2024-10-17T19:53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归属于母公司股东的净利润（净亏损以•-•号填列）</w:delText>
              </w:r>
            </w:del>
            <w:ins w:id="154" w:author="Dai Dai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归属于母公司股东的净利润（净亏损以“-”号填列）</w:t>
              </w:r>
            </w:ins>
          </w:p>
        </w:tc>
      </w:tr>
      <w:tr w:rsidR="00BF193B" w:rsidRPr="00AC7173" w14:paraId="3337B1A4" w14:textId="77777777" w:rsidTr="00BF193B">
        <w:trPr>
          <w:trHeight w:val="300"/>
          <w:trPrChange w:id="15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C4E5C9" w14:textId="6014FB7B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C717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</w:t>
            </w:r>
            <w:r w:rsidRPr="00AC717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、</w:t>
            </w:r>
            <w:del w:id="157" w:author="Dai Dai" w:date="2024-10-18T03:53:00Z" w16du:dateUtc="2024-10-17T19:53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除股东损益（净誨以1“号填列）</w:delText>
              </w:r>
            </w:del>
            <w:ins w:id="158" w:author="Dai Dai" w:date="2024-10-18T03:53:00Z" w16du:dateUtc="2024-10-17T19:5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少数股东损益（净亏损以“-”号填列）</w:t>
              </w:r>
            </w:ins>
          </w:p>
        </w:tc>
      </w:tr>
      <w:tr w:rsidR="00BF193B" w:rsidRPr="00AC7173" w14:paraId="4F7A51E7" w14:textId="77777777" w:rsidTr="00BF193B">
        <w:trPr>
          <w:trHeight w:val="300"/>
          <w:trPrChange w:id="15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DD05F2" w14:textId="6C596E3D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C717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ins w:id="161" w:author="Dai Dai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</w:t>
              </w:r>
            </w:ins>
            <w:del w:id="162" w:author="Dai Dai" w:date="2024-10-18T03:54:00Z" w16du:dateUtc="2024-10-17T19:54:00Z">
              <w:r w:rsidRPr="00AC7173" w:rsidDel="00AC7173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-</w:delText>
              </w:r>
            </w:del>
            <w:r w:rsidRPr="00AC717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ins w:id="163" w:author="Dai Dai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归属</w:t>
              </w:r>
            </w:ins>
            <w:del w:id="164" w:author="Dai Dai" w:date="2024-10-18T03:54:00Z" w16du:dateUtc="2024-10-17T19:54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归屈</w:delText>
              </w:r>
            </w:del>
            <w:r w:rsidRPr="00AC717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母公司所有者的其他综合收益的税后净额</w:t>
            </w:r>
          </w:p>
        </w:tc>
      </w:tr>
      <w:tr w:rsidR="00BF193B" w:rsidRPr="00AC7173" w14:paraId="722A332A" w14:textId="77777777" w:rsidTr="00BF193B">
        <w:trPr>
          <w:trHeight w:val="300"/>
          <w:trPrChange w:id="16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02C27F" w14:textId="0C01F517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67" w:author="Dai Dai" w:date="2024-10-18T03:54:00Z" w16du:dateUtc="2024-10-17T19:54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1.不能兔分类进损益的其他综合收益</w:delText>
              </w:r>
            </w:del>
            <w:ins w:id="168" w:author="Dai Dai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1、不能重分类进损益的其他综合收益</w:t>
              </w:r>
            </w:ins>
          </w:p>
        </w:tc>
      </w:tr>
      <w:tr w:rsidR="00BF193B" w:rsidRPr="00AC7173" w14:paraId="006F2F5E" w14:textId="77777777" w:rsidTr="00BF193B">
        <w:trPr>
          <w:trHeight w:val="300"/>
          <w:trPrChange w:id="16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E94C2B" w14:textId="170DA903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71" w:author="Dai Dai" w:date="2024-10-18T03:54:00Z" w16du:dateUtc="2024-10-17T19:54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（1）奥新计最设定受益计划变动額</w:delText>
              </w:r>
            </w:del>
            <w:ins w:id="172" w:author="Dai Dai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（1）重新计量设定受益计划变动额</w:t>
              </w:r>
            </w:ins>
          </w:p>
        </w:tc>
      </w:tr>
      <w:tr w:rsidR="00BF193B" w:rsidRPr="00AC7173" w14:paraId="768DBFC9" w14:textId="77777777" w:rsidTr="00BF193B">
        <w:trPr>
          <w:trHeight w:val="300"/>
          <w:trPrChange w:id="17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3C3FBC" w14:textId="001D5E31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75" w:author="Dai Dai" w:date="2024-10-18T03:54:00Z" w16du:dateUtc="2024-10-17T19:54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2.将更分类进损益的其他综合收益</w:delText>
              </w:r>
            </w:del>
            <w:ins w:id="176" w:author="Dai Dai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2、将重分类进损益的其他综合收益</w:t>
              </w:r>
            </w:ins>
          </w:p>
        </w:tc>
      </w:tr>
      <w:tr w:rsidR="00BF193B" w:rsidRPr="00AC7173" w14:paraId="7A6A23C8" w14:textId="77777777" w:rsidTr="00BF193B">
        <w:trPr>
          <w:trHeight w:val="300"/>
          <w:trPrChange w:id="17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CEF7326" w14:textId="43EF6F59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C717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AC7173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</w:t>
            </w:r>
            <w:r w:rsidRPr="00AC717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del w:id="179" w:author="Dai Dai" w:date="2024-10-18T03:54:00Z" w16du:dateUtc="2024-10-17T19:54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金融资产至分类计入其他综合收益的金额</w:delText>
              </w:r>
            </w:del>
            <w:ins w:id="180" w:author="Dai Dai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金融资产重分类计入其他综合收益的金额</w:t>
              </w:r>
            </w:ins>
          </w:p>
        </w:tc>
      </w:tr>
      <w:tr w:rsidR="00BF193B" w:rsidRPr="00AC7173" w14:paraId="04715650" w14:textId="77777777" w:rsidTr="00BF193B">
        <w:trPr>
          <w:trHeight w:val="300"/>
          <w:trPrChange w:id="18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F7E86F" w14:textId="17B00CDE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C717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（一）</w:t>
            </w:r>
            <w:del w:id="183" w:author="Dai Dai" w:date="2024-10-18T03:54:00Z" w16du:dateUtc="2024-10-17T19:54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归属于母公司所有者的综合收益救领</w:delText>
              </w:r>
            </w:del>
            <w:ins w:id="184" w:author="Dai Dai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归属于母公司所有者的综合收益总额</w:t>
              </w:r>
            </w:ins>
          </w:p>
        </w:tc>
      </w:tr>
      <w:tr w:rsidR="00BF193B" w:rsidRPr="00AC7173" w14:paraId="61568089" w14:textId="77777777" w:rsidTr="00BF193B">
        <w:trPr>
          <w:trHeight w:val="300"/>
          <w:trPrChange w:id="18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606E0B" w14:textId="5D9A52D6" w:rsidR="00BF193B" w:rsidRPr="00AC7173" w:rsidRDefault="00BF193B" w:rsidP="00AC717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87" w:author="Dai Dai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编制单位：江苏新华报业传媒集团有限公司</w:t>
              </w:r>
            </w:ins>
            <w:del w:id="188" w:author="Dai Dai" w:date="2024-10-18T03:54:00Z" w16du:dateUtc="2024-10-17T19:54:00Z">
              <w:r w:rsidRPr="00AC7173" w:rsidDel="0087199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江苏新华报业传映团補限公司一</w:delText>
              </w:r>
            </w:del>
          </w:p>
        </w:tc>
      </w:tr>
      <w:tr w:rsidR="00BF193B" w:rsidRPr="00AC7173" w14:paraId="0095B37C" w14:textId="77777777" w:rsidTr="00BF193B">
        <w:trPr>
          <w:trHeight w:val="300"/>
          <w:trPrChange w:id="18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5D83B0A" w14:textId="236858EB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AC717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2024</w:t>
            </w:r>
            <w:ins w:id="191" w:author="Dai Dai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</w:t>
              </w:r>
            </w:ins>
            <w:del w:id="192" w:author="Dai Dai" w:date="2024-10-18T03:54:00Z" w16du:dateUtc="2024-10-17T19:54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碎</w:delText>
              </w:r>
            </w:del>
            <w:r w:rsidRPr="00AC717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1-6</w:t>
            </w:r>
            <w:r w:rsidRPr="00AC717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月</w:t>
            </w:r>
          </w:p>
        </w:tc>
      </w:tr>
      <w:tr w:rsidR="00BF193B" w:rsidRPr="00AC7173" w14:paraId="68891C47" w14:textId="77777777" w:rsidTr="00BF193B">
        <w:trPr>
          <w:trHeight w:val="300"/>
          <w:trPrChange w:id="19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236ABE" w14:textId="1C7BC007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95" w:author="Dai Dai" w:date="2024-10-18T03:54:00Z" w16du:dateUtc="2024-10-17T19:54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-•经营活动产生的现金流量:</w:delText>
              </w:r>
            </w:del>
            <w:ins w:id="196" w:author="Dai Dai" w:date="2024-10-18T03:54:00Z" w16du:dateUtc="2024-10-17T19:5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一、经营活动产生的现金流量：</w:t>
              </w:r>
            </w:ins>
          </w:p>
        </w:tc>
      </w:tr>
      <w:tr w:rsidR="00BF193B" w:rsidRPr="00AC7173" w14:paraId="302F0AA5" w14:textId="77777777" w:rsidTr="00BF193B">
        <w:trPr>
          <w:trHeight w:val="300"/>
          <w:trPrChange w:id="19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1C9B94" w14:textId="4B99847C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99" w:author="Dai Dai" w:date="2024-10-18T03:55:00Z" w16du:dateUtc="2024-10-17T19:55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整的税</w:delText>
              </w:r>
            </w:del>
            <w:ins w:id="200" w:author="Dai Dai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收到的税费返还</w:t>
              </w:r>
            </w:ins>
          </w:p>
        </w:tc>
      </w:tr>
      <w:tr w:rsidR="00BF193B" w:rsidRPr="00AC7173" w14:paraId="6EBA4947" w14:textId="77777777" w:rsidTr="00BF193B">
        <w:trPr>
          <w:trHeight w:val="300"/>
          <w:trPrChange w:id="20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395F3F" w14:textId="2C9EC30B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03" w:author="Dai Dai" w:date="2024-10-18T03:55:00Z" w16du:dateUtc="2024-10-17T19:55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經营活动现金流入小计</w:delText>
              </w:r>
            </w:del>
            <w:ins w:id="204" w:author="Dai Dai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经营活动现金流入小计</w:t>
              </w:r>
            </w:ins>
          </w:p>
        </w:tc>
      </w:tr>
      <w:tr w:rsidR="00BF193B" w:rsidRPr="00AC7173" w14:paraId="5780926A" w14:textId="77777777" w:rsidTr="00BF193B">
        <w:trPr>
          <w:trHeight w:val="300"/>
          <w:trPrChange w:id="20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D05FA4" w14:textId="1808DC32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07" w:author="Dai Dai" w:date="2024-10-18T03:55:00Z" w16du:dateUtc="2024-10-17T19:55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二投資活动产生的现金流量:</w:delText>
              </w:r>
            </w:del>
            <w:ins w:id="208" w:author="Dai Dai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二、投资活动产生的现金流量：</w:t>
              </w:r>
            </w:ins>
          </w:p>
        </w:tc>
      </w:tr>
      <w:tr w:rsidR="00BF193B" w:rsidRPr="00AC7173" w14:paraId="11034934" w14:textId="77777777" w:rsidTr="00BF193B">
        <w:trPr>
          <w:trHeight w:val="300"/>
          <w:trPrChange w:id="20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4B7DB1" w14:textId="76ABBEF0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11" w:author="Dai Dai" w:date="2024-10-18T03:55:00Z" w16du:dateUtc="2024-10-17T19:55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=,筹资活动产生的现金流量:</w:delText>
              </w:r>
            </w:del>
            <w:ins w:id="212" w:author="Dai Dai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三、筹资活动产生的现金流量：</w:t>
              </w:r>
            </w:ins>
          </w:p>
        </w:tc>
      </w:tr>
      <w:tr w:rsidR="00BF193B" w:rsidRPr="00AC7173" w14:paraId="54466D10" w14:textId="77777777" w:rsidTr="00BF193B">
        <w:trPr>
          <w:trHeight w:val="300"/>
          <w:trPrChange w:id="21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A5B437" w14:textId="5EB75421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15" w:author="Dai Dai" w:date="2024-10-18T03:55:00Z" w16du:dateUtc="2024-10-17T19:55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磔其他与筹资活动有关的现金</w:delText>
              </w:r>
            </w:del>
            <w:ins w:id="216" w:author="Dai Dai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收到其他与筹资活动有关的现金</w:t>
              </w:r>
            </w:ins>
          </w:p>
        </w:tc>
      </w:tr>
      <w:tr w:rsidR="00BF193B" w:rsidRPr="00AC7173" w14:paraId="074BD9D1" w14:textId="77777777" w:rsidTr="00BF193B">
        <w:trPr>
          <w:trHeight w:val="300"/>
          <w:trPrChange w:id="21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69895C" w14:textId="1AB8B27F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19" w:author="Dai Dai" w:date="2024-10-18T03:55:00Z" w16du:dateUtc="2024-10-17T19:55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筹资靛现金流出小计</w:delText>
              </w:r>
            </w:del>
            <w:ins w:id="220" w:author="Dai Dai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筹资活动现金流出小计</w:t>
              </w:r>
            </w:ins>
          </w:p>
        </w:tc>
      </w:tr>
      <w:tr w:rsidR="00BF193B" w:rsidRPr="00AC7173" w14:paraId="7FE5F5F3" w14:textId="77777777" w:rsidTr="00BF193B">
        <w:trPr>
          <w:trHeight w:val="300"/>
          <w:trPrChange w:id="22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BD488F" w14:textId="4FEE6A0F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23" w:author="Dai Dai" w:date="2024-10-18T03:55:00Z" w16du:dateUtc="2024-10-17T19:55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球就产生的现金流所额</w:delText>
              </w:r>
            </w:del>
            <w:ins w:id="224" w:author="Dai Dai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筹资活动产生的现金流量净额</w:t>
              </w:r>
            </w:ins>
          </w:p>
        </w:tc>
      </w:tr>
      <w:tr w:rsidR="00BF193B" w:rsidRPr="00AC7173" w14:paraId="2C37C9EB" w14:textId="77777777" w:rsidTr="00BF193B">
        <w:trPr>
          <w:trHeight w:val="300"/>
          <w:trPrChange w:id="22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8527B5" w14:textId="358845CB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27" w:author="Dai Dai" w:date="2024-10-18T03:55:00Z" w16du:dateUtc="2024-10-17T19:55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六、期末现金及现金轉价物余額</w:delText>
              </w:r>
            </w:del>
            <w:ins w:id="228" w:author="Dai Dai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六、期末现金及现金等价物余额</w:t>
              </w:r>
            </w:ins>
          </w:p>
        </w:tc>
      </w:tr>
      <w:tr w:rsidR="00BF193B" w:rsidRPr="00AC7173" w14:paraId="1FDD5885" w14:textId="77777777" w:rsidTr="00BF193B">
        <w:trPr>
          <w:trHeight w:val="300"/>
          <w:trPrChange w:id="22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7CE73B" w14:textId="3112A8C0" w:rsidR="00BF193B" w:rsidRPr="00AC7173" w:rsidRDefault="00BF193B" w:rsidP="00AC717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31" w:author="Dai Dai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编制单位：江苏新华报业传媒集团有限公司</w:t>
              </w:r>
            </w:ins>
            <w:del w:id="232" w:author="Dai Dai" w:date="2024-10-18T03:55:00Z" w16du:dateUtc="2024-10-17T19:55:00Z">
              <w:r w:rsidRPr="00AC7173" w:rsidDel="00B3251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单位</w:delText>
              </w:r>
              <w:r w:rsidRPr="00AC7173" w:rsidDel="00B3251F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ngfnhgnjhj</w:delText>
              </w:r>
            </w:del>
          </w:p>
        </w:tc>
      </w:tr>
      <w:tr w:rsidR="00BF193B" w:rsidRPr="00AC7173" w14:paraId="4FC5EC1B" w14:textId="77777777" w:rsidTr="00BF193B">
        <w:trPr>
          <w:trHeight w:val="300"/>
          <w:trPrChange w:id="23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DE5933" w14:textId="3A6187B7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35" w:author="Dai Dai" w:date="2024-10-18T03:55:00Z" w16du:dateUtc="2024-10-17T19:55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金（单位:</w:delText>
              </w:r>
            </w:del>
            <w:ins w:id="236" w:author="Dai Dai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金额单位：人民币元</w:t>
              </w:r>
            </w:ins>
          </w:p>
        </w:tc>
      </w:tr>
      <w:tr w:rsidR="00BF193B" w:rsidRPr="00AC7173" w14:paraId="22C23802" w14:textId="77777777" w:rsidTr="00BF193B">
        <w:trPr>
          <w:trHeight w:val="300"/>
          <w:trPrChange w:id="23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624091" w14:textId="481A3F64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39" w:author="Dai Dai" w:date="2024-10-18T03:55:00Z" w16du:dateUtc="2024-10-17T19:55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人民市元</w:delText>
              </w:r>
            </w:del>
            <w:ins w:id="240" w:author="Dai Dai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BF193B" w:rsidRPr="00AC7173" w14:paraId="1943524C" w14:textId="77777777" w:rsidTr="00BF193B">
        <w:trPr>
          <w:trHeight w:val="300"/>
          <w:trPrChange w:id="24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D398D0" w14:textId="10BE470A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43" w:author="Dai Dai" w:date="2024-10-18T03:55:00Z" w16du:dateUtc="2024-10-17T19:55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cxscdsf</w:delText>
              </w:r>
            </w:del>
            <w:ins w:id="244" w:author="Dai Dai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少数股东权益</w:t>
              </w:r>
            </w:ins>
          </w:p>
        </w:tc>
      </w:tr>
      <w:tr w:rsidR="00BF193B" w:rsidRPr="00AC7173" w14:paraId="3359288D" w14:textId="77777777" w:rsidTr="00BF193B">
        <w:trPr>
          <w:trHeight w:val="300"/>
          <w:trPrChange w:id="24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ED4BAA" w14:textId="65D8AF4B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47" w:author="Dai Dai" w:date="2024-10-18T03:55:00Z" w16du:dateUtc="2024-10-17T19:55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所有者权总合计</w:delText>
              </w:r>
            </w:del>
            <w:ins w:id="248" w:author="Dai Dai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所有者权益合计</w:t>
              </w:r>
            </w:ins>
          </w:p>
        </w:tc>
      </w:tr>
      <w:tr w:rsidR="00BF193B" w:rsidRPr="00AC7173" w14:paraId="48B0891B" w14:textId="77777777" w:rsidTr="00BF193B">
        <w:trPr>
          <w:trHeight w:val="300"/>
          <w:trPrChange w:id="24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D1ACF84" w14:textId="06C425D8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51" w:author="Dai Dai" w:date="2024-10-18T03:55:00Z" w16du:dateUtc="2024-10-17T19:55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实jfj</w:delText>
              </w:r>
            </w:del>
            <w:ins w:id="252" w:author="Dai Dai" w:date="2024-10-18T03:55:00Z" w16du:dateUtc="2024-10-17T19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实收资本</w:t>
              </w:r>
            </w:ins>
          </w:p>
        </w:tc>
      </w:tr>
      <w:tr w:rsidR="00BF193B" w:rsidRPr="00AC7173" w14:paraId="53F5D384" w14:textId="77777777" w:rsidTr="00BF193B">
        <w:trPr>
          <w:trHeight w:val="300"/>
          <w:trPrChange w:id="25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F2FDDD" w14:textId="323284F3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55" w:author="Dai Dai" w:date="2024-10-18T03:56:00Z" w16du:dateUtc="2024-10-17T19:56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责本公联</w:delText>
              </w:r>
            </w:del>
            <w:ins w:id="256" w:author="Dai Dai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资本公积</w:t>
              </w:r>
            </w:ins>
          </w:p>
        </w:tc>
      </w:tr>
      <w:tr w:rsidR="00BF193B" w:rsidRPr="00AC7173" w14:paraId="2147E8E0" w14:textId="77777777" w:rsidTr="00BF193B">
        <w:trPr>
          <w:trHeight w:val="300"/>
          <w:trPrChange w:id="25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5689B0" w14:textId="0E7A6178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59" w:author="Dai Dai" w:date="2024-10-18T03:56:00Z" w16du:dateUtc="2024-10-17T19:56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kkukk</w:delText>
              </w:r>
            </w:del>
            <w:ins w:id="260" w:author="Dai Dai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减：库存股</w:t>
              </w:r>
            </w:ins>
          </w:p>
        </w:tc>
      </w:tr>
      <w:tr w:rsidR="00BF193B" w:rsidRPr="00AC7173" w14:paraId="73A78098" w14:textId="77777777" w:rsidTr="00BF193B">
        <w:trPr>
          <w:trHeight w:val="300"/>
          <w:trPrChange w:id="26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C9FCD07" w14:textId="4B8110ED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63" w:author="Dai Dai" w:date="2024-10-18T03:56:00Z" w16du:dateUtc="2024-10-17T19:56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其他俄合收过</w:delText>
              </w:r>
            </w:del>
            <w:ins w:id="264" w:author="Dai Dai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其他综合收益</w:t>
              </w:r>
            </w:ins>
          </w:p>
        </w:tc>
      </w:tr>
      <w:tr w:rsidR="00BF193B" w:rsidRPr="00AC7173" w14:paraId="3745B1E0" w14:textId="77777777" w:rsidTr="00BF193B">
        <w:trPr>
          <w:trHeight w:val="300"/>
          <w:trPrChange w:id="26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DE0C42" w14:textId="6F0E41F9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67" w:author="Dai Dai" w:date="2024-10-18T03:56:00Z" w16du:dateUtc="2024-10-17T19:56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专项总务</w:delText>
              </w:r>
            </w:del>
            <w:ins w:id="268" w:author="Dai Dai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专项储备</w:t>
              </w:r>
            </w:ins>
          </w:p>
        </w:tc>
      </w:tr>
      <w:tr w:rsidR="00BF193B" w:rsidRPr="00AC7173" w14:paraId="6D11EEA0" w14:textId="77777777" w:rsidTr="00BF193B">
        <w:trPr>
          <w:trHeight w:val="300"/>
          <w:trPrChange w:id="26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3C94F3A" w14:textId="086E2562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71" w:author="Dai Dai" w:date="2024-10-18T03:56:00Z" w16du:dateUtc="2024-10-17T19:56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kmjuku</w:delText>
              </w:r>
            </w:del>
            <w:ins w:id="272" w:author="Dai Dai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盈余公积</w:t>
              </w:r>
            </w:ins>
          </w:p>
        </w:tc>
      </w:tr>
      <w:tr w:rsidR="00BF193B" w:rsidRPr="00AC7173" w14:paraId="210AFA57" w14:textId="77777777" w:rsidTr="00BF193B">
        <w:trPr>
          <w:trHeight w:val="300"/>
          <w:trPrChange w:id="27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D5EAA0" w14:textId="73961167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75" w:author="Dai Dai" w:date="2024-10-18T03:56:00Z" w16du:dateUtc="2024-10-17T19:56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一級又隆准善</w:delText>
              </w:r>
            </w:del>
            <w:ins w:id="276" w:author="Dai Dai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一般风险准备</w:t>
              </w:r>
            </w:ins>
          </w:p>
        </w:tc>
      </w:tr>
      <w:tr w:rsidR="00BF193B" w:rsidRPr="00AC7173" w14:paraId="6DFE7592" w14:textId="77777777" w:rsidTr="00BF193B">
        <w:trPr>
          <w:trHeight w:val="300"/>
          <w:trPrChange w:id="27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903D4B" w14:textId="6896FB33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79" w:author="Dai Dai" w:date="2024-10-18T03:56:00Z" w16du:dateUtc="2024-10-17T19:56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水族債</w:delText>
              </w:r>
            </w:del>
            <w:ins w:id="280" w:author="Dai Dai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永续债</w:t>
              </w:r>
            </w:ins>
          </w:p>
        </w:tc>
      </w:tr>
      <w:tr w:rsidR="00BF193B" w:rsidRPr="00AC7173" w14:paraId="5852E042" w14:textId="77777777" w:rsidTr="00BF193B">
        <w:trPr>
          <w:trHeight w:val="300"/>
          <w:trPrChange w:id="28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86CAF7" w14:textId="354C3DBA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83" w:author="Dai Dai" w:date="2024-10-18T03:56:00Z" w16du:dateUtc="2024-10-17T19:56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sasada</w:delText>
              </w:r>
            </w:del>
            <w:ins w:id="284" w:author="Dai Dai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一、上年年末余额</w:t>
              </w:r>
            </w:ins>
          </w:p>
        </w:tc>
      </w:tr>
      <w:tr w:rsidR="00BF193B" w:rsidRPr="00AC7173" w14:paraId="0259EAE6" w14:textId="77777777" w:rsidTr="00BF193B">
        <w:trPr>
          <w:trHeight w:val="300"/>
          <w:trPrChange w:id="28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D476BD" w14:textId="39DF9575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87" w:author="Dai Dai" w:date="2024-10-18T03:56:00Z" w16du:dateUtc="2024-10-17T19:56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m:asdas</w:delText>
              </w:r>
            </w:del>
            <w:ins w:id="288" w:author="Dai Dai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加：会计政策变更</w:t>
              </w:r>
            </w:ins>
          </w:p>
        </w:tc>
      </w:tr>
      <w:tr w:rsidR="00BF193B" w:rsidRPr="00AC7173" w14:paraId="351F2955" w14:textId="77777777" w:rsidTr="00BF193B">
        <w:trPr>
          <w:trHeight w:val="300"/>
          <w:trPrChange w:id="28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0CD0A6" w14:textId="6D766D4C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91" w:author="Dai Dai" w:date="2024-10-18T03:56:00Z" w16du:dateUtc="2024-10-17T19:56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的期差增更正</w:delText>
              </w:r>
            </w:del>
            <w:ins w:id="292" w:author="Dai Dai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前期差错更正</w:t>
              </w:r>
            </w:ins>
          </w:p>
        </w:tc>
      </w:tr>
      <w:tr w:rsidR="00BF193B" w:rsidRPr="00AC7173" w14:paraId="49206FDA" w14:textId="77777777" w:rsidTr="00BF193B">
        <w:trPr>
          <w:trHeight w:val="300"/>
          <w:trPrChange w:id="29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71B62E" w14:textId="0FF0E610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95" w:author="Dai Dai" w:date="2024-10-18T03:56:00Z" w16du:dateUtc="2024-10-17T19:56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二本年年初余</w:delText>
              </w:r>
            </w:del>
            <w:ins w:id="296" w:author="Dai Dai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二、本年年初余额</w:t>
              </w:r>
            </w:ins>
          </w:p>
        </w:tc>
      </w:tr>
      <w:tr w:rsidR="00BF193B" w:rsidRPr="00AC7173" w14:paraId="2C59D3ED" w14:textId="77777777" w:rsidTr="00BF193B">
        <w:trPr>
          <w:trHeight w:val="300"/>
          <w:trPrChange w:id="29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18936C" w14:textId="0227EE13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99" w:author="Dai Dai" w:date="2024-10-18T03:56:00Z" w16du:dateUtc="2024-10-17T19:56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三本期城《动金（收以“-”号*wi</w:delText>
              </w:r>
            </w:del>
            <w:ins w:id="300" w:author="Dai Dai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三、本期增减变动金额（减少以“-”号填列）</w:t>
              </w:r>
            </w:ins>
          </w:p>
        </w:tc>
      </w:tr>
      <w:tr w:rsidR="00BF193B" w:rsidRPr="00AC7173" w14:paraId="4F0E1919" w14:textId="77777777" w:rsidTr="00BF193B">
        <w:trPr>
          <w:trHeight w:val="300"/>
          <w:trPrChange w:id="30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779F868" w14:textId="15EAB5A5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03" w:author="Dai Dai" w:date="2024-10-18T03:56:00Z" w16du:dateUtc="2024-10-17T19:56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（-）绿合收以总修</w:delText>
              </w:r>
            </w:del>
            <w:ins w:id="304" w:author="Dai Dai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（一）综合收益总额</w:t>
              </w:r>
            </w:ins>
          </w:p>
        </w:tc>
      </w:tr>
      <w:tr w:rsidR="00BF193B" w:rsidRPr="00AC7173" w14:paraId="7F62A457" w14:textId="77777777" w:rsidTr="00BF193B">
        <w:trPr>
          <w:trHeight w:val="300"/>
          <w:trPrChange w:id="30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5F1C20" w14:textId="0678BB8F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07" w:author="Dai Dai" w:date="2024-10-18T03:56:00Z" w16du:dateUtc="2024-10-17T19:56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（-）所有者投入和』少資本</w:delText>
              </w:r>
            </w:del>
            <w:ins w:id="308" w:author="Dai Dai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（二）所有者投入和减少资本</w:t>
              </w:r>
            </w:ins>
          </w:p>
        </w:tc>
      </w:tr>
      <w:tr w:rsidR="00BF193B" w:rsidRPr="00AC7173" w14:paraId="52F11E42" w14:textId="77777777" w:rsidTr="00BF193B">
        <w:trPr>
          <w:trHeight w:val="300"/>
          <w:trPrChange w:id="30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5E6CE2" w14:textId="30D5E4C9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11" w:author="Dai Dai" w:date="2024-10-18T03:56:00Z" w16du:dateUtc="2024-10-17T19:56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2.其他权益工具持有者投入知本</w:delText>
              </w:r>
            </w:del>
            <w:ins w:id="312" w:author="Dai Dai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2、其他权益工具持有者投入资本</w:t>
              </w:r>
            </w:ins>
          </w:p>
        </w:tc>
      </w:tr>
      <w:tr w:rsidR="00BF193B" w:rsidRPr="00AC7173" w14:paraId="2EF8343B" w14:textId="77777777" w:rsidTr="00BF193B">
        <w:trPr>
          <w:trHeight w:val="300"/>
          <w:trPrChange w:id="31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EDC65E" w14:textId="7E4F806A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15" w:author="Dai Dai" w:date="2024-10-18T03:56:00Z" w16du:dateUtc="2024-10-17T19:56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3.股份支付计入所有者权确金融</w:delText>
              </w:r>
            </w:del>
            <w:ins w:id="316" w:author="Dai Dai" w:date="2024-10-18T03:56:00Z" w16du:dateUtc="2024-10-17T19:5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3、股份支付计入股东权益的金额</w:t>
              </w:r>
            </w:ins>
          </w:p>
        </w:tc>
      </w:tr>
      <w:tr w:rsidR="00BF193B" w:rsidRPr="00AC7173" w14:paraId="5342BB8D" w14:textId="77777777" w:rsidTr="00BF193B">
        <w:trPr>
          <w:trHeight w:val="300"/>
          <w:trPrChange w:id="31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6F5102" w14:textId="6A1D0022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19" w:author="Dai Dai" w:date="2024-10-18T03:56:00Z" w16du:dateUtc="2024-10-17T19:56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（=）利泪分配</w:delText>
              </w:r>
            </w:del>
            <w:ins w:id="320" w:author="Dai Dai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（三）利润分配</w:t>
              </w:r>
            </w:ins>
          </w:p>
        </w:tc>
      </w:tr>
      <w:tr w:rsidR="00BF193B" w:rsidRPr="00AC7173" w14:paraId="0CD991F9" w14:textId="77777777" w:rsidTr="00BF193B">
        <w:trPr>
          <w:trHeight w:val="300"/>
          <w:trPrChange w:id="32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56B6E6" w14:textId="308732C0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AC717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2.</w:t>
            </w:r>
            <w:r w:rsidRPr="00AC7173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提取</w:t>
            </w:r>
            <w:del w:id="323" w:author="Dai Dai" w:date="2024-10-18T03:57:00Z" w16du:dateUtc="2024-10-17T19:57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一Om备</w:delText>
              </w:r>
            </w:del>
            <w:ins w:id="324" w:author="Dai Dai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一般风险准备</w:t>
              </w:r>
            </w:ins>
          </w:p>
        </w:tc>
      </w:tr>
      <w:tr w:rsidR="00BF193B" w:rsidRPr="00AC7173" w14:paraId="332CD32E" w14:textId="77777777" w:rsidTr="00BF193B">
        <w:trPr>
          <w:trHeight w:val="300"/>
          <w:trPrChange w:id="32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829FF2" w14:textId="09A9489F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27" w:author="Dai Dai" w:date="2024-10-18T03:57:00Z" w16du:dateUtc="2024-10-17T19:57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《其他</w:delText>
              </w:r>
            </w:del>
            <w:ins w:id="328" w:author="Dai Dai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4.其他</w:t>
              </w:r>
            </w:ins>
          </w:p>
        </w:tc>
      </w:tr>
      <w:tr w:rsidR="00BF193B" w:rsidRPr="00AC7173" w14:paraId="548F3202" w14:textId="77777777" w:rsidTr="00BF193B">
        <w:trPr>
          <w:trHeight w:val="300"/>
          <w:trPrChange w:id="32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831800" w14:textId="43AE38CD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31" w:author="Dai Dai" w:date="2024-10-18T03:57:00Z" w16du:dateUtc="2024-10-17T19:57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（四）股东权社内部结转</w:delText>
              </w:r>
            </w:del>
            <w:ins w:id="332" w:author="Dai Dai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（四）股东权益内部结转</w:t>
              </w:r>
            </w:ins>
          </w:p>
        </w:tc>
      </w:tr>
      <w:tr w:rsidR="00BF193B" w:rsidRPr="00AC7173" w14:paraId="5BB729E5" w14:textId="77777777" w:rsidTr="00BF193B">
        <w:trPr>
          <w:trHeight w:val="300"/>
          <w:trPrChange w:id="33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F98FEF" w14:textId="1757123E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35" w:author="Dai Dai" w:date="2024-10-18T03:57:00Z" w16du:dateUtc="2024-10-17T19:57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1.资本公職増资本</w:delText>
              </w:r>
            </w:del>
            <w:ins w:id="336" w:author="Dai Dai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1.资本公积转增资本</w:t>
              </w:r>
            </w:ins>
          </w:p>
        </w:tc>
      </w:tr>
      <w:tr w:rsidR="00BF193B" w:rsidRPr="00AC7173" w14:paraId="2A8A60EB" w14:textId="77777777" w:rsidTr="00BF193B">
        <w:trPr>
          <w:trHeight w:val="300"/>
          <w:trPrChange w:id="33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5E1E43" w14:textId="3A676B50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AC717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2.</w:t>
            </w:r>
            <w:del w:id="339" w:author="Dai Dai" w:date="2024-10-18T03:57:00Z" w16du:dateUtc="2024-10-17T19:57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解</w:delText>
              </w:r>
            </w:del>
            <w:ins w:id="340" w:author="Dai Dai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盈余公积转增资本</w:t>
              </w:r>
            </w:ins>
          </w:p>
        </w:tc>
      </w:tr>
      <w:tr w:rsidR="00BF193B" w:rsidRPr="00AC7173" w14:paraId="0E96A9C5" w14:textId="77777777" w:rsidTr="00BF193B">
        <w:trPr>
          <w:trHeight w:val="300"/>
          <w:trPrChange w:id="34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09711E" w14:textId="3EDFE6A2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43" w:author="Dai Dai" w:date="2024-10-18T03:57:00Z" w16du:dateUtc="2024-10-17T19:57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3.盈彫制対卜亏损</w:delText>
              </w:r>
            </w:del>
            <w:ins w:id="344" w:author="Dai Dai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3.盈余公积弥补亏损</w:t>
              </w:r>
            </w:ins>
          </w:p>
        </w:tc>
      </w:tr>
      <w:tr w:rsidR="00BF193B" w:rsidRPr="00AC7173" w14:paraId="47AAA5C2" w14:textId="77777777" w:rsidTr="00BF193B">
        <w:trPr>
          <w:trHeight w:val="300"/>
          <w:trPrChange w:id="34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B16042" w14:textId="33ABB601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47" w:author="Dai Dai" w:date="2024-10-18T03:57:00Z" w16du:dateUtc="2024-10-17T19:57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4.设定受武+划减融结转斷城益</w:delText>
              </w:r>
            </w:del>
            <w:ins w:id="348" w:author="Dai Dai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4.设定受益计划变动额结转留存收益</w:t>
              </w:r>
            </w:ins>
          </w:p>
        </w:tc>
      </w:tr>
      <w:tr w:rsidR="00BF193B" w:rsidRPr="00AC7173" w14:paraId="13A5C697" w14:textId="77777777" w:rsidTr="00BF193B">
        <w:trPr>
          <w:trHeight w:val="300"/>
          <w:trPrChange w:id="34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DA1F10" w14:textId="05EFCFBC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51" w:author="Dai Dai" w:date="2024-10-18T03:57:00Z" w16du:dateUtc="2024-10-17T19:57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5.其他给合收拉结转留存收益</w:delText>
              </w:r>
            </w:del>
            <w:ins w:id="352" w:author="Dai Dai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5.其他综合收益结转留存收益</w:t>
              </w:r>
            </w:ins>
          </w:p>
        </w:tc>
      </w:tr>
      <w:tr w:rsidR="00BF193B" w:rsidRPr="00AC7173" w14:paraId="7FD5F768" w14:textId="77777777" w:rsidTr="00BF193B">
        <w:trPr>
          <w:trHeight w:val="300"/>
          <w:trPrChange w:id="35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F6AEF2" w14:textId="145A3BE7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55" w:author="Dai Dai" w:date="2024-10-18T03:57:00Z" w16du:dateUtc="2024-10-17T19:57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（五）专項的各</w:delText>
              </w:r>
            </w:del>
            <w:ins w:id="356" w:author="Dai Dai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（五）专项储备</w:t>
              </w:r>
            </w:ins>
          </w:p>
        </w:tc>
      </w:tr>
      <w:tr w:rsidR="00BF193B" w:rsidRPr="00AC7173" w14:paraId="4F14020B" w14:textId="77777777" w:rsidTr="00BF193B">
        <w:trPr>
          <w:trHeight w:val="300"/>
          <w:trPrChange w:id="35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ED893F" w14:textId="0918F027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59" w:author="Dai Dai" w:date="2024-10-18T03:57:00Z" w16du:dateUtc="2024-10-17T19:57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1、本期坦取</w:delText>
              </w:r>
            </w:del>
            <w:ins w:id="360" w:author="Dai Dai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1.本期提取</w:t>
              </w:r>
            </w:ins>
          </w:p>
        </w:tc>
      </w:tr>
      <w:tr w:rsidR="00BF193B" w:rsidRPr="00AC7173" w14:paraId="04988D9D" w14:textId="77777777" w:rsidTr="00BF193B">
        <w:trPr>
          <w:trHeight w:val="300"/>
          <w:trPrChange w:id="36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692DAD" w14:textId="061A1B17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63" w:author="Dai Dai" w:date="2024-10-18T03:57:00Z" w16du:dateUtc="2024-10-17T19:57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2本朋使用</w:delText>
              </w:r>
            </w:del>
            <w:ins w:id="364" w:author="Dai Dai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2.本期使用</w:t>
              </w:r>
            </w:ins>
          </w:p>
        </w:tc>
      </w:tr>
      <w:tr w:rsidR="00BF193B" w:rsidRPr="00AC7173" w14:paraId="65401685" w14:textId="77777777" w:rsidTr="00BF193B">
        <w:trPr>
          <w:trHeight w:val="300"/>
          <w:trPrChange w:id="36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DC393A" w14:textId="69D9BB43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67" w:author="Dai Dai" w:date="2024-10-18T03:57:00Z" w16du:dateUtc="2024-10-17T19:57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四、本年年末余・</w:delText>
              </w:r>
            </w:del>
            <w:ins w:id="368" w:author="Dai Dai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四、本年年末余额</w:t>
              </w:r>
            </w:ins>
          </w:p>
        </w:tc>
      </w:tr>
      <w:tr w:rsidR="00BF193B" w:rsidRPr="00AC7173" w14:paraId="07AA015A" w14:textId="77777777" w:rsidTr="00BF193B">
        <w:trPr>
          <w:trHeight w:val="300"/>
          <w:trPrChange w:id="36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28D0F1" w14:textId="26C872B0" w:rsidR="00BF193B" w:rsidRPr="00AC7173" w:rsidRDefault="00BF193B" w:rsidP="00AC717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371" w:author="Dai Dai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编制单位：江苏新华报业传媒集团有限公司</w:t>
              </w:r>
            </w:ins>
            <w:del w:id="372" w:author="Dai Dai" w:date="2024-10-18T03:57:00Z" w16du:dateUtc="2024-10-17T19:57:00Z">
              <w:r w:rsidRPr="00AC7173" w:rsidDel="00C931E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江爵新华维业团司公司</w:delText>
              </w:r>
            </w:del>
          </w:p>
        </w:tc>
      </w:tr>
      <w:tr w:rsidR="00BF193B" w:rsidRPr="00AC7173" w14:paraId="32B131C6" w14:textId="77777777" w:rsidTr="00BF193B">
        <w:trPr>
          <w:trHeight w:val="300"/>
          <w:trPrChange w:id="37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D4414B" w14:textId="243545A0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75" w:author="Dai Dai" w:date="2024-10-18T03:57:00Z" w16du:dateUtc="2024-10-17T19:57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金9单位:</w:delText>
              </w:r>
            </w:del>
            <w:ins w:id="376" w:author="Dai Dai" w:date="2024-10-18T03:57:00Z" w16du:dateUtc="2024-10-17T19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金额单位：</w:t>
              </w:r>
            </w:ins>
            <w:ins w:id="377" w:author="Dai Dai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人民币元</w:t>
              </w:r>
            </w:ins>
          </w:p>
        </w:tc>
      </w:tr>
      <w:tr w:rsidR="00BF193B" w:rsidRPr="00AC7173" w14:paraId="0B829C41" w14:textId="77777777" w:rsidTr="00BF193B">
        <w:trPr>
          <w:trHeight w:val="300"/>
          <w:trPrChange w:id="378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9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65C6499" w14:textId="7252FD76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80" w:author="Dai Dai" w:date="2024-10-18T03:58:00Z" w16du:dateUtc="2024-10-17T19:58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归属于母公司所有看权过</w:delText>
              </w:r>
            </w:del>
            <w:ins w:id="381" w:author="Dai Dai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归属于母公司所有者权益</w:t>
              </w:r>
            </w:ins>
          </w:p>
        </w:tc>
      </w:tr>
      <w:tr w:rsidR="00BF193B" w:rsidRPr="00AC7173" w14:paraId="760609EE" w14:textId="77777777" w:rsidTr="00BF193B">
        <w:trPr>
          <w:trHeight w:val="300"/>
          <w:trPrChange w:id="382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3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DDDFB5" w14:textId="453A20BE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84" w:author="Dai Dai" w:date="2024-10-18T03:58:00Z" w16du:dateUtc="2024-10-17T19:58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nhgjnhj</w:delText>
              </w:r>
            </w:del>
            <w:ins w:id="385" w:author="Dai Dai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少数股东权益</w:t>
              </w:r>
            </w:ins>
          </w:p>
        </w:tc>
      </w:tr>
      <w:tr w:rsidR="00BF193B" w:rsidRPr="00AC7173" w14:paraId="76CD1027" w14:textId="77777777" w:rsidTr="00BF193B">
        <w:trPr>
          <w:trHeight w:val="300"/>
          <w:trPrChange w:id="386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7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77B2D0" w14:textId="2310B11F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88" w:author="Dai Dai" w:date="2024-10-18T03:58:00Z" w16du:dateUtc="2024-10-17T19:58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mjhgkmg</w:delText>
              </w:r>
            </w:del>
            <w:ins w:id="389" w:author="Dai Dai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实收资本</w:t>
              </w:r>
            </w:ins>
          </w:p>
        </w:tc>
      </w:tr>
      <w:tr w:rsidR="00BF193B" w:rsidRPr="00AC7173" w14:paraId="3FB844AA" w14:textId="77777777" w:rsidTr="00BF193B">
        <w:trPr>
          <w:trHeight w:val="300"/>
          <w:trPrChange w:id="390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1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4CD249C" w14:textId="73B1BF0C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92" w:author="Dai Dai" w:date="2024-10-18T03:58:00Z" w16du:dateUtc="2024-10-17T19:58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其他权找工具</w:delText>
              </w:r>
            </w:del>
            <w:ins w:id="393" w:author="Dai Dai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其他权益工具</w:t>
              </w:r>
            </w:ins>
          </w:p>
        </w:tc>
      </w:tr>
      <w:tr w:rsidR="00BF193B" w:rsidRPr="00AC7173" w14:paraId="533CCEF4" w14:textId="77777777" w:rsidTr="00BF193B">
        <w:trPr>
          <w:trHeight w:val="300"/>
          <w:trPrChange w:id="394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5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E4C58A" w14:textId="6B73740C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96" w:author="Dai Dai" w:date="2024-10-18T03:58:00Z" w16du:dateUtc="2024-10-17T19:58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贵本公积</w:delText>
              </w:r>
            </w:del>
            <w:ins w:id="397" w:author="Dai Dai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资本公积</w:t>
              </w:r>
            </w:ins>
          </w:p>
        </w:tc>
      </w:tr>
      <w:tr w:rsidR="00BF193B" w:rsidRPr="00AC7173" w14:paraId="14FA2BEC" w14:textId="77777777" w:rsidTr="00BF193B">
        <w:trPr>
          <w:trHeight w:val="300"/>
          <w:trPrChange w:id="398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9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BC082C" w14:textId="1D9E09CE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00" w:author="Dai Dai" w:date="2024-10-18T03:58:00Z" w16du:dateUtc="2024-10-17T19:58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wms</w:delText>
              </w:r>
            </w:del>
            <w:ins w:id="401" w:author="Dai Dai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减：库存股</w:t>
              </w:r>
            </w:ins>
          </w:p>
        </w:tc>
      </w:tr>
      <w:tr w:rsidR="00BF193B" w:rsidRPr="00AC7173" w14:paraId="62270D51" w14:textId="77777777" w:rsidTr="00BF193B">
        <w:trPr>
          <w:trHeight w:val="300"/>
          <w:trPrChange w:id="402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3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EDBA40" w14:textId="25418B0C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04" w:author="Dai Dai" w:date="2024-10-18T03:58:00Z" w16du:dateUtc="2024-10-17T19:58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其他僚合收益</w:delText>
              </w:r>
            </w:del>
            <w:ins w:id="405" w:author="Dai Dai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其他综合收益</w:t>
              </w:r>
            </w:ins>
          </w:p>
        </w:tc>
      </w:tr>
      <w:tr w:rsidR="00BF193B" w:rsidRPr="00AC7173" w14:paraId="42806961" w14:textId="77777777" w:rsidTr="00BF193B">
        <w:trPr>
          <w:trHeight w:val="300"/>
          <w:trPrChange w:id="406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7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70788B" w14:textId="7BE60014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08" w:author="Dai Dai" w:date="2024-10-18T03:58:00Z" w16du:dateUtc="2024-10-17T19:58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查余公积</w:delText>
              </w:r>
            </w:del>
            <w:ins w:id="409" w:author="Dai Dai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盈余公积</w:t>
              </w:r>
            </w:ins>
          </w:p>
        </w:tc>
      </w:tr>
      <w:tr w:rsidR="00BF193B" w:rsidRPr="00AC7173" w14:paraId="5088294D" w14:textId="77777777" w:rsidTr="00BF193B">
        <w:trPr>
          <w:trHeight w:val="300"/>
          <w:trPrChange w:id="410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1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1D2124" w14:textId="786363DF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12" w:author="Dai Dai" w:date="2024-10-18T03:58:00Z" w16du:dateUtc="2024-10-17T19:58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一般只陰准多</w:delText>
              </w:r>
            </w:del>
            <w:ins w:id="413" w:author="Dai Dai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一般风险准备</w:t>
              </w:r>
            </w:ins>
          </w:p>
        </w:tc>
      </w:tr>
      <w:tr w:rsidR="00BF193B" w:rsidRPr="00AC7173" w14:paraId="6460CCE5" w14:textId="77777777" w:rsidTr="00BF193B">
        <w:trPr>
          <w:trHeight w:val="300"/>
          <w:trPrChange w:id="414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5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6BB64E" w14:textId="0D321D28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16" w:author="Dai Dai" w:date="2024-10-18T03:58:00Z" w16du:dateUtc="2024-10-17T19:58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永族債</w:delText>
              </w:r>
            </w:del>
            <w:ins w:id="417" w:author="Dai Dai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永续债</w:t>
              </w:r>
            </w:ins>
          </w:p>
        </w:tc>
      </w:tr>
      <w:tr w:rsidR="00BF193B" w:rsidRPr="00AC7173" w14:paraId="66E7EC6F" w14:textId="77777777" w:rsidTr="00BF193B">
        <w:trPr>
          <w:trHeight w:val="300"/>
          <w:trPrChange w:id="418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9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7E9DEA" w14:textId="096B2FBC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420" w:author="Dai Dai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  <w:del w:id="421" w:author="Dai Dai" w:date="2024-10-18T03:58:00Z" w16du:dateUtc="2024-10-17T19:58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其彼</w:delText>
              </w:r>
            </w:del>
          </w:p>
        </w:tc>
      </w:tr>
      <w:tr w:rsidR="00BF193B" w:rsidRPr="00AC7173" w14:paraId="570738B7" w14:textId="77777777" w:rsidTr="00BF193B">
        <w:trPr>
          <w:trHeight w:val="300"/>
          <w:trPrChange w:id="422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3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87FDC7" w14:textId="60AF770D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24" w:author="Dai Dai" w:date="2024-10-18T03:58:00Z" w16du:dateUtc="2024-10-17T19:58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ngjnhjkmyh</w:delText>
              </w:r>
            </w:del>
            <w:ins w:id="425" w:author="Dai Dai" w:date="2024-10-18T03:58:00Z" w16du:dateUtc="2024-10-17T19:5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一、上年年末余额</w:t>
              </w:r>
            </w:ins>
          </w:p>
        </w:tc>
      </w:tr>
      <w:tr w:rsidR="00BF193B" w:rsidRPr="00AC7173" w14:paraId="6A9DA816" w14:textId="77777777" w:rsidTr="00BF193B">
        <w:trPr>
          <w:trHeight w:val="300"/>
          <w:trPrChange w:id="426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7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499423" w14:textId="7438CD7E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28" w:author="Dai Dai" w:date="2024-10-18T03:59:00Z" w16du:dateUtc="2024-10-17T19:59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会访雌变更</w:delText>
              </w:r>
            </w:del>
            <w:ins w:id="429" w:author="Dai Dai" w:date="2024-10-18T03:59:00Z" w16du:dateUtc="2024-10-17T19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加：会计政策变更</w:t>
              </w:r>
            </w:ins>
          </w:p>
        </w:tc>
      </w:tr>
      <w:tr w:rsidR="00BF193B" w:rsidRPr="00AC7173" w14:paraId="4B0A0B36" w14:textId="77777777" w:rsidTr="00BF193B">
        <w:trPr>
          <w:trHeight w:val="300"/>
          <w:trPrChange w:id="430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1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5EAA48" w14:textId="0007CE34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32" w:author="Dai Dai" w:date="2024-10-18T03:59:00Z" w16du:dateUtc="2024-10-17T19:59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二adads</w:delText>
              </w:r>
            </w:del>
            <w:ins w:id="433" w:author="Dai Dai" w:date="2024-10-18T03:59:00Z" w16du:dateUtc="2024-10-17T19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二、本年年初余额</w:t>
              </w:r>
            </w:ins>
          </w:p>
        </w:tc>
      </w:tr>
      <w:tr w:rsidR="00BF193B" w:rsidRPr="00AC7173" w14:paraId="3EE922E2" w14:textId="77777777" w:rsidTr="00BF193B">
        <w:trPr>
          <w:trHeight w:val="300"/>
          <w:trPrChange w:id="434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5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1C97AF" w14:textId="4BAC24C7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36" w:author="Dai Dai" w:date="2024-10-18T03:59:00Z" w16du:dateUtc="2024-10-17T19:59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三本超增应动金[1}♦{2]（物以[3}3/{4]号[3}mi{4]）</w:delText>
              </w:r>
            </w:del>
            <w:ins w:id="437" w:author="Dai Dai" w:date="2024-10-18T03:59:00Z" w16du:dateUtc="2024-10-17T19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三、本期增减变动金额（减少以“-”号填列）</w:t>
              </w:r>
            </w:ins>
          </w:p>
        </w:tc>
      </w:tr>
      <w:tr w:rsidR="00BF193B" w:rsidRPr="00AC7173" w14:paraId="6F51EA35" w14:textId="77777777" w:rsidTr="00BF193B">
        <w:trPr>
          <w:trHeight w:val="300"/>
          <w:trPrChange w:id="438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9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A4BCD0" w14:textId="2678CA1C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40" w:author="Dai Dai" w:date="2024-10-18T03:59:00Z" w16du:dateUtc="2024-10-17T19:59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一）唸ss.</w:delText>
              </w:r>
            </w:del>
            <w:ins w:id="441" w:author="Dai Dai" w:date="2024-10-18T03:59:00Z" w16du:dateUtc="2024-10-17T19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（一）综合收益总额</w:t>
              </w:r>
            </w:ins>
          </w:p>
        </w:tc>
      </w:tr>
      <w:tr w:rsidR="00BF193B" w:rsidRPr="00AC7173" w14:paraId="332F3673" w14:textId="77777777" w:rsidTr="00BF193B">
        <w:trPr>
          <w:trHeight w:val="300"/>
          <w:trPrChange w:id="442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3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39B0C6" w14:textId="3ED8193E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44" w:author="Dai Dai" w:date="2024-10-18T03:59:00Z" w16du:dateUtc="2024-10-17T19:59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（-＞所有看投入和X少贵本</w:delText>
              </w:r>
            </w:del>
            <w:ins w:id="445" w:author="Dai Dai" w:date="2024-10-18T03:59:00Z" w16du:dateUtc="2024-10-17T19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（二）所有者投入和减少资本</w:t>
              </w:r>
            </w:ins>
          </w:p>
        </w:tc>
      </w:tr>
      <w:tr w:rsidR="00BF193B" w:rsidRPr="00AC7173" w14:paraId="3ADF20A3" w14:textId="77777777" w:rsidTr="00BF193B">
        <w:trPr>
          <w:trHeight w:val="300"/>
          <w:trPrChange w:id="446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7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DB3737" w14:textId="59785BB0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48" w:author="Dai Dai" w:date="2024-10-18T03:59:00Z" w16du:dateUtc="2024-10-17T19:59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2、其他权控工具持有者投入资本</w:delText>
              </w:r>
            </w:del>
            <w:ins w:id="449" w:author="Dai Dai" w:date="2024-10-18T03:59:00Z" w16du:dateUtc="2024-10-17T19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2、其他权益工具持有者投入资本</w:t>
              </w:r>
            </w:ins>
          </w:p>
        </w:tc>
      </w:tr>
      <w:tr w:rsidR="00BF193B" w:rsidRPr="00AC7173" w14:paraId="5A0FFC96" w14:textId="77777777" w:rsidTr="00BF193B">
        <w:trPr>
          <w:trHeight w:val="300"/>
          <w:trPrChange w:id="450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1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2AF5D4" w14:textId="46C7C726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52" w:author="Dai Dai" w:date="2024-10-18T03:59:00Z" w16du:dateUtc="2024-10-17T19:59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3.股份支村计入所有者权邮金静</w:delText>
              </w:r>
            </w:del>
            <w:ins w:id="453" w:author="Dai Dai" w:date="2024-10-18T03:59:00Z" w16du:dateUtc="2024-10-17T19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3、股份支付计入股东权益的金额</w:t>
              </w:r>
            </w:ins>
          </w:p>
        </w:tc>
      </w:tr>
      <w:tr w:rsidR="00BF193B" w:rsidRPr="00AC7173" w14:paraId="0C0FEEA1" w14:textId="77777777" w:rsidTr="00BF193B">
        <w:trPr>
          <w:trHeight w:val="300"/>
          <w:trPrChange w:id="454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5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4A542B" w14:textId="49C18B93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56" w:author="Dai Dai" w:date="2024-10-18T03:59:00Z" w16du:dateUtc="2024-10-17T19:59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1、asdsad</w:delText>
              </w:r>
            </w:del>
            <w:ins w:id="457" w:author="Dai Dai" w:date="2024-10-18T03:59:00Z" w16du:dateUtc="2024-10-17T19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1.提取盈余公积</w:t>
              </w:r>
            </w:ins>
          </w:p>
        </w:tc>
      </w:tr>
      <w:tr w:rsidR="00BF193B" w:rsidRPr="00AC7173" w14:paraId="4F879BB1" w14:textId="77777777" w:rsidTr="00BF193B">
        <w:trPr>
          <w:trHeight w:val="300"/>
          <w:trPrChange w:id="458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9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92609C" w14:textId="22B493ED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C717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del w:id="460" w:author="Dai Dai" w:date="2024-10-18T03:59:00Z" w16du:dateUtc="2024-10-17T19:59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進取</w:delText>
              </w:r>
              <w:r w:rsidRPr="00AC7173" w:rsidDel="00AC717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Tfim</w:delText>
              </w:r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准節</w:delText>
              </w:r>
            </w:del>
            <w:ins w:id="461" w:author="Dai Dai" w:date="2024-10-18T03:59:00Z" w16du:dateUtc="2024-10-17T19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.提取一般风险准备</w:t>
              </w:r>
            </w:ins>
          </w:p>
        </w:tc>
      </w:tr>
      <w:tr w:rsidR="00BF193B" w:rsidRPr="00AC7173" w14:paraId="2DC30B5C" w14:textId="77777777" w:rsidTr="00BF193B">
        <w:trPr>
          <w:trHeight w:val="300"/>
          <w:trPrChange w:id="462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3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C1472B" w14:textId="4B70CB7B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AC717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3.</w:t>
            </w:r>
            <w:del w:id="464" w:author="Dai Dai" w:date="2024-10-18T03:59:00Z" w16du:dateUtc="2024-10-17T19:59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对所將的分配</w:delText>
              </w:r>
            </w:del>
            <w:ins w:id="465" w:author="Dai Dai" w:date="2024-10-18T03:59:00Z" w16du:dateUtc="2024-10-17T19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对所有者的分配</w:t>
              </w:r>
            </w:ins>
          </w:p>
        </w:tc>
      </w:tr>
      <w:tr w:rsidR="00BF193B" w:rsidRPr="00AC7173" w14:paraId="402029D2" w14:textId="77777777" w:rsidTr="00BF193B">
        <w:trPr>
          <w:trHeight w:val="300"/>
          <w:trPrChange w:id="466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7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0DC377" w14:textId="0F8CB49A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68" w:author="Dai Dai" w:date="2024-10-18T03:59:00Z" w16du:dateUtc="2024-10-17T19:59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1、资本公雌增资本</w:delText>
              </w:r>
            </w:del>
            <w:ins w:id="469" w:author="Dai Dai" w:date="2024-10-18T03:59:00Z" w16du:dateUtc="2024-10-17T19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1.资本公积转增资本</w:t>
              </w:r>
            </w:ins>
          </w:p>
        </w:tc>
      </w:tr>
      <w:tr w:rsidR="00BF193B" w:rsidRPr="00AC7173" w14:paraId="5594E9E6" w14:textId="77777777" w:rsidTr="00BF193B">
        <w:trPr>
          <w:trHeight w:val="300"/>
          <w:trPrChange w:id="470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1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E532C3" w14:textId="6C696C76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C7173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del w:id="472" w:author="Dai Dai" w:date="2024-10-18T04:00:00Z" w16du:dateUtc="2024-10-17T20:00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、盈余公映增资本</w:delText>
              </w:r>
            </w:del>
            <w:ins w:id="473" w:author="Dai Dai" w:date="2024-10-18T04:00:00Z" w16du:dateUtc="2024-10-17T20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.盈余公积转增资本</w:t>
              </w:r>
            </w:ins>
          </w:p>
        </w:tc>
      </w:tr>
      <w:tr w:rsidR="00BF193B" w:rsidRPr="00AC7173" w14:paraId="4CDF071D" w14:textId="77777777" w:rsidTr="00BF193B">
        <w:trPr>
          <w:trHeight w:val="300"/>
          <w:trPrChange w:id="474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5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B5645F2" w14:textId="77643D79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76" w:author="Dai Dai" w:date="2024-10-18T04:00:00Z" w16du:dateUtc="2024-10-17T20:00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4设定受益it划变动额结转留存收益</w:delText>
              </w:r>
            </w:del>
            <w:ins w:id="477" w:author="Dai Dai" w:date="2024-10-18T04:00:00Z" w16du:dateUtc="2024-10-17T20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4.设定受益计划变动额结转留存收益</w:t>
              </w:r>
            </w:ins>
          </w:p>
        </w:tc>
      </w:tr>
      <w:tr w:rsidR="00BF193B" w:rsidRPr="00AC7173" w14:paraId="33303EAE" w14:textId="77777777" w:rsidTr="00BF193B">
        <w:trPr>
          <w:trHeight w:val="300"/>
          <w:trPrChange w:id="478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9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10BD6B" w14:textId="7E0F311B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80" w:author="Dai Dai" w:date="2024-10-18T04:00:00Z" w16du:dateUtc="2024-10-17T20:00:00Z">
              <w:r w:rsidRPr="00AC7173" w:rsidDel="00AC71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5、其他综合收益结转苗存收益</w:delText>
              </w:r>
            </w:del>
            <w:ins w:id="481" w:author="Dai Dai" w:date="2024-10-18T04:00:00Z" w16du:dateUtc="2024-10-17T20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5.其他综合收益结转留存收益</w:t>
              </w:r>
            </w:ins>
          </w:p>
        </w:tc>
      </w:tr>
      <w:tr w:rsidR="00BF193B" w:rsidRPr="00AC7173" w14:paraId="31200335" w14:textId="77777777" w:rsidTr="00BF193B">
        <w:trPr>
          <w:trHeight w:val="300"/>
          <w:trPrChange w:id="482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3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6409C9" w14:textId="20411408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84" w:author="Dai Dai" w:date="2024-10-18T04:00:00Z" w16du:dateUtc="2024-10-17T20:00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（五）专項仅各</w:delText>
              </w:r>
            </w:del>
            <w:ins w:id="485" w:author="Dai Dai" w:date="2024-10-18T04:00:00Z" w16du:dateUtc="2024-10-17T20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（五）专项储备</w:t>
              </w:r>
            </w:ins>
          </w:p>
        </w:tc>
      </w:tr>
      <w:tr w:rsidR="00BF193B" w:rsidRPr="00AC7173" w14:paraId="3F0BE3B1" w14:textId="77777777" w:rsidTr="00BF193B">
        <w:trPr>
          <w:trHeight w:val="300"/>
          <w:trPrChange w:id="486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7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4879906" w14:textId="1137CB02" w:rsidR="00BF193B" w:rsidRPr="00AC7173" w:rsidRDefault="00BF193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AC717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四、本年年末余</w:t>
            </w:r>
            <w:ins w:id="488" w:author="Dai Dai" w:date="2024-10-18T04:00:00Z" w16du:dateUtc="2024-10-17T20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489" w:author="Dai Dai" w:date="2024-10-18T04:00:00Z" w16du:dateUtc="2024-10-17T20:00:00Z">
              <w:r w:rsidRPr="00AC7173" w:rsidDel="00AC71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事</w:delText>
              </w:r>
            </w:del>
          </w:p>
        </w:tc>
      </w:tr>
    </w:tbl>
    <w:p w14:paraId="462AE4DA" w14:textId="77777777" w:rsidR="007313D0" w:rsidRDefault="007313D0"/>
    <w:p w14:paraId="769A5A15" w14:textId="77777777" w:rsidR="007313D0" w:rsidRDefault="007313D0">
      <w:r>
        <w:br w:type="page"/>
      </w:r>
    </w:p>
    <w:p w14:paraId="1A7EBE22" w14:textId="77777777" w:rsidR="00224D4F" w:rsidRDefault="00224D4F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C0B03" w14:textId="77777777" w:rsidR="007313D0" w:rsidRDefault="007313D0" w:rsidP="00A65055">
      <w:r>
        <w:separator/>
      </w:r>
    </w:p>
  </w:endnote>
  <w:endnote w:type="continuationSeparator" w:id="0">
    <w:p w14:paraId="796FE7CE" w14:textId="77777777" w:rsidR="007313D0" w:rsidRDefault="007313D0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A06EF" w14:textId="77777777" w:rsidR="007313D0" w:rsidRDefault="007313D0" w:rsidP="00A65055">
      <w:r>
        <w:separator/>
      </w:r>
    </w:p>
  </w:footnote>
  <w:footnote w:type="continuationSeparator" w:id="0">
    <w:p w14:paraId="668C6C68" w14:textId="77777777" w:rsidR="007313D0" w:rsidRDefault="007313D0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i Dai">
    <w15:presenceInfo w15:providerId="Windows Live" w15:userId="ad57e777a402c8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3D0"/>
    <w:rsid w:val="0000028D"/>
    <w:rsid w:val="00000680"/>
    <w:rsid w:val="0000080D"/>
    <w:rsid w:val="00000BD3"/>
    <w:rsid w:val="00001445"/>
    <w:rsid w:val="0000165E"/>
    <w:rsid w:val="000017F6"/>
    <w:rsid w:val="00001857"/>
    <w:rsid w:val="00001951"/>
    <w:rsid w:val="00001CD2"/>
    <w:rsid w:val="00001CEE"/>
    <w:rsid w:val="00001D1A"/>
    <w:rsid w:val="00001E37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6E7"/>
    <w:rsid w:val="00004B1C"/>
    <w:rsid w:val="00004E5C"/>
    <w:rsid w:val="0000517B"/>
    <w:rsid w:val="00005738"/>
    <w:rsid w:val="00005797"/>
    <w:rsid w:val="00005AAC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10A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3E9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5E66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9DE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111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339"/>
    <w:rsid w:val="000817AD"/>
    <w:rsid w:val="00081942"/>
    <w:rsid w:val="00081E17"/>
    <w:rsid w:val="00081E26"/>
    <w:rsid w:val="00081ECA"/>
    <w:rsid w:val="00081FBE"/>
    <w:rsid w:val="00081FC5"/>
    <w:rsid w:val="00082007"/>
    <w:rsid w:val="00082158"/>
    <w:rsid w:val="0008275D"/>
    <w:rsid w:val="00082978"/>
    <w:rsid w:val="00082B04"/>
    <w:rsid w:val="00082B06"/>
    <w:rsid w:val="00082C33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C61"/>
    <w:rsid w:val="00085F0D"/>
    <w:rsid w:val="000862C5"/>
    <w:rsid w:val="00086591"/>
    <w:rsid w:val="0008669F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2D75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5BA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B12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C46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6C3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1F9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E61"/>
    <w:rsid w:val="000E5F14"/>
    <w:rsid w:val="000E6182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4980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13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06D"/>
    <w:rsid w:val="001223A0"/>
    <w:rsid w:val="001223C9"/>
    <w:rsid w:val="00122514"/>
    <w:rsid w:val="00122701"/>
    <w:rsid w:val="00122762"/>
    <w:rsid w:val="001227E7"/>
    <w:rsid w:val="00122838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3A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D4B"/>
    <w:rsid w:val="00143F98"/>
    <w:rsid w:val="001443A4"/>
    <w:rsid w:val="001446D4"/>
    <w:rsid w:val="00144712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325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12D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2D9"/>
    <w:rsid w:val="00195405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5C7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1D4"/>
    <w:rsid w:val="001B32EC"/>
    <w:rsid w:val="001B3986"/>
    <w:rsid w:val="001B40C4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0AE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C7EE2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B9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08A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5EC0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29C"/>
    <w:rsid w:val="002163A8"/>
    <w:rsid w:val="00216574"/>
    <w:rsid w:val="0021693C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7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842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33"/>
    <w:rsid w:val="00231981"/>
    <w:rsid w:val="00231AAF"/>
    <w:rsid w:val="002323B1"/>
    <w:rsid w:val="00232575"/>
    <w:rsid w:val="00232632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686E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285"/>
    <w:rsid w:val="002656CD"/>
    <w:rsid w:val="00265C67"/>
    <w:rsid w:val="002664A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80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3A37"/>
    <w:rsid w:val="002A438D"/>
    <w:rsid w:val="002A43DA"/>
    <w:rsid w:val="002A4676"/>
    <w:rsid w:val="002A46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6D5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786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C22"/>
    <w:rsid w:val="002E7D0E"/>
    <w:rsid w:val="002E7D23"/>
    <w:rsid w:val="002F00B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3EA2"/>
    <w:rsid w:val="002F4083"/>
    <w:rsid w:val="002F40E0"/>
    <w:rsid w:val="002F45AC"/>
    <w:rsid w:val="002F4D35"/>
    <w:rsid w:val="002F4D73"/>
    <w:rsid w:val="002F4DA3"/>
    <w:rsid w:val="002F4FB8"/>
    <w:rsid w:val="002F5802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653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38A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7F9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46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01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6CEB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63A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513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14E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139"/>
    <w:rsid w:val="003A6651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924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859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2E65"/>
    <w:rsid w:val="003E35C8"/>
    <w:rsid w:val="003E372D"/>
    <w:rsid w:val="003E3777"/>
    <w:rsid w:val="003E43C4"/>
    <w:rsid w:val="003E4474"/>
    <w:rsid w:val="003E46D2"/>
    <w:rsid w:val="003E472F"/>
    <w:rsid w:val="003E4931"/>
    <w:rsid w:val="003E5158"/>
    <w:rsid w:val="003E5404"/>
    <w:rsid w:val="003E55DD"/>
    <w:rsid w:val="003E5782"/>
    <w:rsid w:val="003E57AD"/>
    <w:rsid w:val="003E5827"/>
    <w:rsid w:val="003E5946"/>
    <w:rsid w:val="003E599D"/>
    <w:rsid w:val="003E59A4"/>
    <w:rsid w:val="003E5D2A"/>
    <w:rsid w:val="003E5ED5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8FE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6D"/>
    <w:rsid w:val="00403CA0"/>
    <w:rsid w:val="0040454A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71F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9A5"/>
    <w:rsid w:val="00415BD5"/>
    <w:rsid w:val="0041603B"/>
    <w:rsid w:val="0041607D"/>
    <w:rsid w:val="004161B9"/>
    <w:rsid w:val="00416A3D"/>
    <w:rsid w:val="00416C20"/>
    <w:rsid w:val="00416E0A"/>
    <w:rsid w:val="00416E87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1E6A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358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2D1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C8D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165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5F9"/>
    <w:rsid w:val="00475710"/>
    <w:rsid w:val="004759A3"/>
    <w:rsid w:val="00475B0A"/>
    <w:rsid w:val="00475C3F"/>
    <w:rsid w:val="00476511"/>
    <w:rsid w:val="0047686D"/>
    <w:rsid w:val="004769ED"/>
    <w:rsid w:val="00476AFF"/>
    <w:rsid w:val="00476E25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1F4"/>
    <w:rsid w:val="0049245D"/>
    <w:rsid w:val="00492487"/>
    <w:rsid w:val="0049274B"/>
    <w:rsid w:val="004927D9"/>
    <w:rsid w:val="00492B71"/>
    <w:rsid w:val="00493032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D9D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4F51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427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4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31F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12B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0F8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31B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6F09"/>
    <w:rsid w:val="00537296"/>
    <w:rsid w:val="005372F5"/>
    <w:rsid w:val="00537B90"/>
    <w:rsid w:val="00537D06"/>
    <w:rsid w:val="00537DAB"/>
    <w:rsid w:val="005400E0"/>
    <w:rsid w:val="005400E3"/>
    <w:rsid w:val="00540214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1B7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8B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6C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699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3DB8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068"/>
    <w:rsid w:val="00567301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62A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0B7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61B"/>
    <w:rsid w:val="005C181F"/>
    <w:rsid w:val="005C1F7F"/>
    <w:rsid w:val="005C2223"/>
    <w:rsid w:val="005C235A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54B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4E4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DD7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D1C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14D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101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9D5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656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00A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5F82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6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389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5AA"/>
    <w:rsid w:val="006A0A7A"/>
    <w:rsid w:val="006A0D6F"/>
    <w:rsid w:val="006A12D6"/>
    <w:rsid w:val="006A1462"/>
    <w:rsid w:val="006A14BA"/>
    <w:rsid w:val="006A16DC"/>
    <w:rsid w:val="006A1757"/>
    <w:rsid w:val="006A191E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0F3"/>
    <w:rsid w:val="006B35CF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0B"/>
    <w:rsid w:val="006C5443"/>
    <w:rsid w:val="006C55F5"/>
    <w:rsid w:val="006C5A7A"/>
    <w:rsid w:val="006C5E5C"/>
    <w:rsid w:val="006C610E"/>
    <w:rsid w:val="006C6310"/>
    <w:rsid w:val="006C6487"/>
    <w:rsid w:val="006C65E7"/>
    <w:rsid w:val="006C6640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28"/>
    <w:rsid w:val="006D697A"/>
    <w:rsid w:val="006D6B88"/>
    <w:rsid w:val="006D6C3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241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76D"/>
    <w:rsid w:val="006E48EC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34A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950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81B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3D0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4A2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75B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BFD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45E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8D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614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5C76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7B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138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229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4F98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6F3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BBC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72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42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AD2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855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760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2ED5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6F0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25A"/>
    <w:rsid w:val="008E350C"/>
    <w:rsid w:val="008E392C"/>
    <w:rsid w:val="008E3D6E"/>
    <w:rsid w:val="008E3FB2"/>
    <w:rsid w:val="008E3FED"/>
    <w:rsid w:val="008E437D"/>
    <w:rsid w:val="008E47BD"/>
    <w:rsid w:val="008E485F"/>
    <w:rsid w:val="008E48B3"/>
    <w:rsid w:val="008E4CC9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777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302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9BF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7C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A05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B24"/>
    <w:rsid w:val="00943CD4"/>
    <w:rsid w:val="00943F40"/>
    <w:rsid w:val="00944385"/>
    <w:rsid w:val="00944540"/>
    <w:rsid w:val="009445E6"/>
    <w:rsid w:val="00944D12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4FCF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4E5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6D20"/>
    <w:rsid w:val="00966E69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D3C"/>
    <w:rsid w:val="00985E33"/>
    <w:rsid w:val="00985FC5"/>
    <w:rsid w:val="00986175"/>
    <w:rsid w:val="00986346"/>
    <w:rsid w:val="00986404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638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2B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660"/>
    <w:rsid w:val="009C7B6A"/>
    <w:rsid w:val="009C7DA8"/>
    <w:rsid w:val="009D019E"/>
    <w:rsid w:val="009D02E6"/>
    <w:rsid w:val="009D0AE9"/>
    <w:rsid w:val="009D124E"/>
    <w:rsid w:val="009D1514"/>
    <w:rsid w:val="009D158E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5B6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03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0FB6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073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316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B38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1E3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8BB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227"/>
    <w:rsid w:val="00A344F3"/>
    <w:rsid w:val="00A345E7"/>
    <w:rsid w:val="00A3466B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ABA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4B65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862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673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399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173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B86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1A5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9A9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2835"/>
    <w:rsid w:val="00AF3110"/>
    <w:rsid w:val="00AF3233"/>
    <w:rsid w:val="00AF34ED"/>
    <w:rsid w:val="00AF38B1"/>
    <w:rsid w:val="00AF3CAE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717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BF"/>
    <w:rsid w:val="00B474C7"/>
    <w:rsid w:val="00B47793"/>
    <w:rsid w:val="00B47E20"/>
    <w:rsid w:val="00B50135"/>
    <w:rsid w:val="00B502BB"/>
    <w:rsid w:val="00B504DA"/>
    <w:rsid w:val="00B50892"/>
    <w:rsid w:val="00B50C60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8A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4CA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4FB6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528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239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B0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AFB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67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9E5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3B"/>
    <w:rsid w:val="00BF19BC"/>
    <w:rsid w:val="00BF1C77"/>
    <w:rsid w:val="00BF20C0"/>
    <w:rsid w:val="00BF210F"/>
    <w:rsid w:val="00BF2501"/>
    <w:rsid w:val="00BF254D"/>
    <w:rsid w:val="00BF25E2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811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037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73F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9E2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124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37DF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B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B72"/>
    <w:rsid w:val="00C82C47"/>
    <w:rsid w:val="00C83059"/>
    <w:rsid w:val="00C830D6"/>
    <w:rsid w:val="00C833A4"/>
    <w:rsid w:val="00C8363A"/>
    <w:rsid w:val="00C836AF"/>
    <w:rsid w:val="00C837ED"/>
    <w:rsid w:val="00C8388F"/>
    <w:rsid w:val="00C838FB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63B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4B1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2E7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CA8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576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3F"/>
    <w:rsid w:val="00CC579E"/>
    <w:rsid w:val="00CC5A63"/>
    <w:rsid w:val="00CC5BAD"/>
    <w:rsid w:val="00CC5BFC"/>
    <w:rsid w:val="00CC5DAF"/>
    <w:rsid w:val="00CC65B5"/>
    <w:rsid w:val="00CC6989"/>
    <w:rsid w:val="00CC704D"/>
    <w:rsid w:val="00CC7333"/>
    <w:rsid w:val="00CC746E"/>
    <w:rsid w:val="00CC772E"/>
    <w:rsid w:val="00CD02B4"/>
    <w:rsid w:val="00CD07E7"/>
    <w:rsid w:val="00CD0A01"/>
    <w:rsid w:val="00CD0A5A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4BE"/>
    <w:rsid w:val="00CF2732"/>
    <w:rsid w:val="00CF29C1"/>
    <w:rsid w:val="00CF2BA8"/>
    <w:rsid w:val="00CF2ED3"/>
    <w:rsid w:val="00CF343F"/>
    <w:rsid w:val="00CF391E"/>
    <w:rsid w:val="00CF4104"/>
    <w:rsid w:val="00CF417A"/>
    <w:rsid w:val="00CF423E"/>
    <w:rsid w:val="00CF480C"/>
    <w:rsid w:val="00CF4CAE"/>
    <w:rsid w:val="00CF515B"/>
    <w:rsid w:val="00CF52F1"/>
    <w:rsid w:val="00CF5696"/>
    <w:rsid w:val="00CF5CBC"/>
    <w:rsid w:val="00CF6113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3CB6"/>
    <w:rsid w:val="00D14853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74B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17E65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1E0C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878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A36"/>
    <w:rsid w:val="00D46D34"/>
    <w:rsid w:val="00D46E8B"/>
    <w:rsid w:val="00D472C4"/>
    <w:rsid w:val="00D474AB"/>
    <w:rsid w:val="00D474DB"/>
    <w:rsid w:val="00D477C9"/>
    <w:rsid w:val="00D47884"/>
    <w:rsid w:val="00D47BED"/>
    <w:rsid w:val="00D500CF"/>
    <w:rsid w:val="00D50173"/>
    <w:rsid w:val="00D50206"/>
    <w:rsid w:val="00D504BE"/>
    <w:rsid w:val="00D507C8"/>
    <w:rsid w:val="00D51619"/>
    <w:rsid w:val="00D5168A"/>
    <w:rsid w:val="00D51824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4C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956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C0F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3C2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04D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95E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5EC"/>
    <w:rsid w:val="00DC566A"/>
    <w:rsid w:val="00DC573A"/>
    <w:rsid w:val="00DC5756"/>
    <w:rsid w:val="00DC5927"/>
    <w:rsid w:val="00DC5D3C"/>
    <w:rsid w:val="00DC62C9"/>
    <w:rsid w:val="00DC67FF"/>
    <w:rsid w:val="00DC6999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7E7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4CA"/>
    <w:rsid w:val="00DE68B4"/>
    <w:rsid w:val="00DE6B2A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E03"/>
    <w:rsid w:val="00E25F28"/>
    <w:rsid w:val="00E25FB1"/>
    <w:rsid w:val="00E2607C"/>
    <w:rsid w:val="00E26091"/>
    <w:rsid w:val="00E26109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7B4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7B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0B52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06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513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612"/>
    <w:rsid w:val="00E777AD"/>
    <w:rsid w:val="00E77A21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01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6D7"/>
    <w:rsid w:val="00E85AD9"/>
    <w:rsid w:val="00E86195"/>
    <w:rsid w:val="00E86550"/>
    <w:rsid w:val="00E8661B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3FE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27A1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C73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64C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7FE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2F3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283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4A6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D9E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001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5F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89C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6E"/>
    <w:rsid w:val="00F315D5"/>
    <w:rsid w:val="00F31B82"/>
    <w:rsid w:val="00F31EB7"/>
    <w:rsid w:val="00F32122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0B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E00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2EB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4AF"/>
    <w:rsid w:val="00F907D1"/>
    <w:rsid w:val="00F909CA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207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798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67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152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3A6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9E0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515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41"/>
    <w:rsid w:val="00FF2853"/>
    <w:rsid w:val="00FF2BB5"/>
    <w:rsid w:val="00FF2C95"/>
    <w:rsid w:val="00FF2DF9"/>
    <w:rsid w:val="00FF36F8"/>
    <w:rsid w:val="00FF375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A82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ACDC5"/>
  <w15:chartTrackingRefBased/>
  <w15:docId w15:val="{05AF5ED3-0B18-494E-80A6-FE1A83C0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AC71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Chokkar, Shiva</dc:creator>
  <cp:keywords/>
  <dc:description/>
  <cp:lastModifiedBy>Dai Dai</cp:lastModifiedBy>
  <cp:revision>6</cp:revision>
  <dcterms:created xsi:type="dcterms:W3CDTF">2024-10-16T09:28:00Z</dcterms:created>
  <dcterms:modified xsi:type="dcterms:W3CDTF">2024-10-17T20:00:00Z</dcterms:modified>
</cp:coreProperties>
</file>