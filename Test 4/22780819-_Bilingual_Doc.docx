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279" w:type="dxa"/>
        <w:tblInd w:w="2" w:type="dxa"/>
        <w:tblLook w:val="04A0" w:firstRow="1" w:lastRow="0" w:firstColumn="1" w:lastColumn="0" w:noHBand="0" w:noVBand="1"/>
        <w:tblPrChange w:id="0" w:author="Dai Dai" w:date="2024-10-18T04:26:00Z" w16du:dateUtc="2024-10-17T20:26:00Z">
          <w:tblPr>
            <w:tblW w:w="9008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279"/>
        <w:tblGridChange w:id="1">
          <w:tblGrid>
            <w:gridCol w:w="3279"/>
          </w:tblGrid>
        </w:tblGridChange>
      </w:tblGrid>
      <w:tr w:rsidR="00276490" w:rsidRPr="006F4839" w:rsidDel="00276490" w14:paraId="268DCC64" w14:textId="77777777" w:rsidTr="00276490">
        <w:trPr>
          <w:trHeight w:val="300"/>
          <w:del w:id="2" w:author="Dai Dai" w:date="2024-10-18T04:26:00Z" w16du:dateUtc="2024-10-17T20:26:00Z"/>
          <w:trPrChange w:id="3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F98F77" w14:textId="26DBB85E" w:rsidR="00276490" w:rsidRPr="006F4839" w:rsidDel="00276490" w:rsidRDefault="00276490">
            <w:pPr>
              <w:rPr>
                <w:del w:id="5" w:author="Dai Dai" w:date="2024-10-18T04:26:00Z" w16du:dateUtc="2024-10-17T20:26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  <w:del w:id="6" w:author="Dai Dai" w:date="2024-10-18T04:26:00Z" w16du:dateUtc="2024-10-17T20:26:00Z">
              <w:r w:rsidRPr="006F4839" w:rsidDel="00276490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276490" w:rsidRPr="006F4839" w14:paraId="2E90EC0F" w14:textId="77777777" w:rsidTr="00276490">
        <w:trPr>
          <w:trHeight w:val="300"/>
          <w:trPrChange w:id="7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9A46F2" w14:textId="6E28EF13" w:rsidR="00276490" w:rsidRPr="006F4839" w:rsidRDefault="002764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 w:rsidRPr="006F483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编制单位</w:t>
            </w:r>
            <w:ins w:id="9" w:author="Dai Dai" w:date="2024-10-18T04:23:00Z" w16du:dateUtc="2024-10-17T20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ins w:id="10" w:author="Dai Dai" w:date="2024-10-18T04:24:00Z" w16du:dateUtc="2024-10-17T20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台州市椒江区社会事业发展集团有限公司</w:t>
              </w:r>
            </w:ins>
            <w:del w:id="11" w:author="Dai Dai" w:date="2024-10-18T04:23:00Z" w16du:dateUtc="2024-10-17T20:23:00Z">
              <w:r w:rsidRPr="006F4839" w:rsidDel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台于椒江</w:delText>
              </w:r>
              <w:r w:rsidRPr="006F4839" w:rsidDel="006F4839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L</w:delText>
              </w:r>
              <w:r w:rsidRPr="006F4839" w:rsidDel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十业厂</w:delText>
              </w:r>
              <w:r w:rsidRPr="006F4839" w:rsidDel="006F4839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.</w:delText>
              </w:r>
            </w:del>
          </w:p>
        </w:tc>
      </w:tr>
      <w:tr w:rsidR="00276490" w:rsidRPr="006F4839" w14:paraId="1602C3BE" w14:textId="77777777" w:rsidTr="00276490">
        <w:trPr>
          <w:trHeight w:val="300"/>
          <w:trPrChange w:id="12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A353D8" w14:textId="21E0B3A9" w:rsidR="00276490" w:rsidRPr="006F4839" w:rsidRDefault="002764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14" w:author="Dai Dai" w:date="2024-10-18T04:24:00Z" w16du:dateUtc="2024-10-17T20:24:00Z">
              <w:r w:rsidRPr="006F4839" w:rsidDel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二丝传有限公司</w:delText>
              </w:r>
            </w:del>
            <w:ins w:id="15" w:author="Dai Dai" w:date="2024-10-18T04:24:00Z" w16du:dateUtc="2024-10-17T20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276490" w:rsidRPr="006F4839" w14:paraId="7539B79F" w14:textId="77777777" w:rsidTr="00276490">
        <w:trPr>
          <w:trHeight w:val="300"/>
          <w:trPrChange w:id="16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7C4C1B" w14:textId="3C78E74A" w:rsidR="00276490" w:rsidRPr="006F4839" w:rsidRDefault="002764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ins w:id="18" w:author="Dai Dai" w:date="2024-10-18T04:24:00Z" w16du:dateUtc="2024-10-17T20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合并</w:t>
              </w:r>
            </w:ins>
            <w:del w:id="19" w:author="Dai Dai" w:date="2024-10-18T04:24:00Z" w16du:dateUtc="2024-10-17T20:24:00Z">
              <w:r w:rsidRPr="006F4839" w:rsidDel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合井</w:delText>
              </w:r>
            </w:del>
            <w:proofErr w:type="spellStart"/>
            <w:r w:rsidRPr="006F483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资产负债表</w:t>
            </w:r>
            <w:proofErr w:type="spellEnd"/>
            <w:r w:rsidRPr="006F4839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(</w:t>
            </w:r>
            <w:r w:rsidRPr="006F4839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续）</w:t>
            </w:r>
          </w:p>
        </w:tc>
      </w:tr>
      <w:tr w:rsidR="00276490" w:rsidRPr="006F4839" w14:paraId="04DD967A" w14:textId="77777777" w:rsidTr="00276490">
        <w:trPr>
          <w:trHeight w:val="300"/>
          <w:trPrChange w:id="20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5336DC" w14:textId="717006EB" w:rsidR="00276490" w:rsidRPr="006F4839" w:rsidRDefault="00276490" w:rsidP="006F483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22" w:author="Dai Dai" w:date="2024-10-18T04:25:00Z" w16du:dateUtc="2024-10-17T20:25:00Z">
              <w:r w:rsidRPr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：台州市椒江区社会事业发展集团有限公司</w:t>
              </w:r>
            </w:ins>
            <w:del w:id="23" w:author="Dai Dai" w:date="2024-10-18T04:25:00Z" w16du:dateUtc="2024-10-17T20:25:00Z">
              <w:r w:rsidRPr="006F4839" w:rsidDel="001E1ECA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分市郴江区巷</w:delText>
              </w:r>
              <w:r w:rsidRPr="006F4839" w:rsidDel="001E1ECA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</w:p>
        </w:tc>
      </w:tr>
      <w:tr w:rsidR="00276490" w:rsidRPr="006F4839" w14:paraId="34442F97" w14:textId="77777777" w:rsidTr="00276490">
        <w:trPr>
          <w:trHeight w:val="300"/>
          <w:trPrChange w:id="24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CC4B46" w14:textId="533B4A73" w:rsidR="00276490" w:rsidRPr="006F4839" w:rsidRDefault="002764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26" w:author="Dai Dai" w:date="2024-10-18T04:25:00Z" w16du:dateUtc="2024-10-17T20:25:00Z">
              <w:r w:rsidRPr="006F4839" w:rsidDel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发展芳中有限公司</w:delText>
              </w:r>
            </w:del>
            <w:ins w:id="27" w:author="Dai Dai" w:date="2024-10-18T04:25:00Z" w16du:dateUtc="2024-10-17T20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276490" w:rsidRPr="006F4839" w14:paraId="73588722" w14:textId="77777777" w:rsidTr="00276490">
        <w:trPr>
          <w:trHeight w:val="300"/>
          <w:trPrChange w:id="28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01273F" w14:textId="6E1918F7" w:rsidR="00276490" w:rsidRPr="006F4839" w:rsidRDefault="00276490" w:rsidP="006F483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30" w:author="Dai Dai" w:date="2024-10-18T04:25:00Z" w16du:dateUtc="2024-10-17T20:25:00Z">
              <w:r w:rsidRPr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：台州市椒江区社会事业发展集团有限公司</w:t>
              </w:r>
            </w:ins>
            <w:del w:id="31" w:author="Dai Dai" w:date="2024-10-18T04:25:00Z" w16du:dateUtc="2024-10-17T20:25:00Z">
              <w:r w:rsidRPr="006F4839" w:rsidDel="00992F8C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台州市椒</w:delText>
              </w:r>
              <w:r w:rsidRPr="006F4839" w:rsidDel="00992F8C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y.</w:delText>
              </w:r>
            </w:del>
          </w:p>
        </w:tc>
      </w:tr>
      <w:tr w:rsidR="00276490" w:rsidRPr="006F4839" w14:paraId="0EB7A578" w14:textId="77777777" w:rsidTr="00276490">
        <w:trPr>
          <w:trHeight w:val="300"/>
          <w:trPrChange w:id="32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01B54D" w14:textId="266BDC92" w:rsidR="00276490" w:rsidRPr="006F4839" w:rsidRDefault="002764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34" w:author="Dai Dai" w:date="2024-10-18T04:25:00Z" w16du:dateUtc="2024-10-17T20:25:00Z">
              <w:r w:rsidRPr="006F4839" w:rsidDel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区社业发展集团行录公司</w:delText>
              </w:r>
            </w:del>
            <w:ins w:id="35" w:author="Dai Dai" w:date="2024-10-18T04:25:00Z" w16du:dateUtc="2024-10-17T20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#</w:t>
              </w:r>
            </w:ins>
          </w:p>
        </w:tc>
      </w:tr>
      <w:tr w:rsidR="00276490" w:rsidRPr="006F4839" w14:paraId="6C7DE241" w14:textId="77777777" w:rsidTr="00276490">
        <w:trPr>
          <w:trHeight w:val="300"/>
          <w:trPrChange w:id="36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6CD5FC" w14:textId="51076960" w:rsidR="00276490" w:rsidRPr="006F4839" w:rsidRDefault="00276490" w:rsidP="006F483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ins w:id="38" w:author="Dai Dai" w:date="2024-10-18T04:25:00Z" w16du:dateUtc="2024-10-17T20:25:00Z">
              <w:r w:rsidRPr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编制单位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：台州市椒江区社会事业发展集团有限公司</w:t>
              </w:r>
            </w:ins>
            <w:del w:id="39" w:author="Dai Dai" w:date="2024-10-18T04:25:00Z" w16du:dateUtc="2024-10-17T20:25:00Z">
              <w:r w:rsidRPr="006F4839" w:rsidDel="002A691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台州市做江</w:delText>
              </w:r>
              <w:r w:rsidRPr="006F4839" w:rsidDel="002A691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K</w:delText>
              </w:r>
              <w:r w:rsidRPr="006F4839" w:rsidDel="002A691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计</w:delText>
              </w:r>
              <w:r w:rsidRPr="006F4839" w:rsidDel="002A691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M</w:delText>
              </w:r>
              <w:r w:rsidRPr="006F4839" w:rsidDel="002A691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厚业发庐父</w:delText>
              </w:r>
              <w:r w:rsidRPr="006F4839" w:rsidDel="002A6916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n</w:delText>
              </w:r>
              <w:r w:rsidRPr="006F4839" w:rsidDel="002A6916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陳限公司</w:delText>
              </w:r>
            </w:del>
          </w:p>
        </w:tc>
      </w:tr>
      <w:tr w:rsidR="00276490" w:rsidRPr="006F4839" w14:paraId="37349451" w14:textId="77777777" w:rsidTr="00276490">
        <w:trPr>
          <w:trHeight w:val="300"/>
          <w:trPrChange w:id="40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811D75" w14:textId="36849671" w:rsidR="00276490" w:rsidRPr="006F4839" w:rsidRDefault="002764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2" w:author="Dai Dai" w:date="2024-10-18T04:25:00Z" w16du:dateUtc="2024-10-17T20:25:00Z">
              <w:r w:rsidRPr="006F4839" w:rsidDel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销售商品、评供劳务收到的现</w:delText>
              </w:r>
            </w:del>
            <w:ins w:id="43" w:author="Dai Dai" w:date="2024-10-18T04:25:00Z" w16du:dateUtc="2024-10-17T20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销售商品、提供劳务收到的现金</w:t>
              </w:r>
            </w:ins>
          </w:p>
        </w:tc>
      </w:tr>
      <w:tr w:rsidR="00276490" w:rsidRPr="006F4839" w14:paraId="2F413CE1" w14:textId="77777777" w:rsidTr="00276490">
        <w:trPr>
          <w:trHeight w:val="300"/>
          <w:trPrChange w:id="44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56E121" w14:textId="2EE1BA49" w:rsidR="00276490" w:rsidRPr="006F4839" w:rsidRDefault="002764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46" w:author="Dai Dai" w:date="2024-10-18T04:25:00Z" w16du:dateUtc="2024-10-17T20:25:00Z">
              <w:r w:rsidRPr="006F4839" w:rsidDel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力h：</w:delText>
              </w:r>
            </w:del>
            <w:ins w:id="47" w:author="Dai Dai" w:date="2024-10-18T04:25:00Z" w16du:dateUtc="2024-10-17T20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加：期初现金及现金等价物余额</w:t>
              </w:r>
            </w:ins>
          </w:p>
        </w:tc>
      </w:tr>
      <w:tr w:rsidR="00276490" w:rsidRPr="006F4839" w14:paraId="1986B9B4" w14:textId="77777777" w:rsidTr="00276490">
        <w:trPr>
          <w:trHeight w:val="300"/>
          <w:trPrChange w:id="48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20EA94" w14:textId="64F81890" w:rsidR="00276490" w:rsidRPr="006F4839" w:rsidRDefault="002764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50" w:author="Dai Dai" w:date="2024-10-18T04:25:00Z" w16du:dateUtc="2024-10-17T20:25:00Z">
              <w:r w:rsidRPr="006F4839" w:rsidDel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二、木期期初余额</w:delText>
              </w:r>
            </w:del>
            <w:ins w:id="51" w:author="Dai Dai" w:date="2024-10-18T04:25:00Z" w16du:dateUtc="2024-10-17T20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二、本期期初余额</w:t>
              </w:r>
            </w:ins>
          </w:p>
        </w:tc>
      </w:tr>
      <w:tr w:rsidR="00276490" w:rsidRPr="006F4839" w14:paraId="38F7B8A9" w14:textId="77777777" w:rsidTr="00276490">
        <w:trPr>
          <w:trHeight w:val="300"/>
          <w:trPrChange w:id="52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3BE820" w14:textId="5401A577" w:rsidR="00276490" w:rsidRPr="006F4839" w:rsidRDefault="002764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54" w:author="Dai Dai" w:date="2024-10-18T04:25:00Z" w16du:dateUtc="2024-10-17T20:25:00Z">
              <w:r w:rsidRPr="006F4839" w:rsidDel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三、木期均减変动金额（减少以“-”号填列）</w:delText>
              </w:r>
            </w:del>
            <w:ins w:id="55" w:author="Dai Dai" w:date="2024-10-18T04:25:00Z" w16du:dateUtc="2024-10-17T20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三、本期增减变动金额（减少以“-”号填列）</w:t>
              </w:r>
            </w:ins>
          </w:p>
        </w:tc>
      </w:tr>
      <w:tr w:rsidR="00276490" w:rsidRPr="006F4839" w14:paraId="48CFD2EF" w14:textId="77777777" w:rsidTr="00276490">
        <w:trPr>
          <w:trHeight w:val="300"/>
          <w:trPrChange w:id="56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7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D16248" w14:textId="1ECE52C0" w:rsidR="00276490" w:rsidRPr="006F4839" w:rsidRDefault="002764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del w:id="58" w:author="Dai Dai" w:date="2024-10-18T04:25:00Z" w16du:dateUtc="2024-10-17T20:25:00Z">
              <w:r w:rsidRPr="006F4839" w:rsidDel="006F4839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（7）利润分配</w:delText>
              </w:r>
            </w:del>
            <w:ins w:id="59" w:author="Dai Dai" w:date="2024-10-18T04:25:00Z" w16du:dateUtc="2024-10-17T20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（三）利润分配</w:t>
              </w:r>
            </w:ins>
          </w:p>
        </w:tc>
      </w:tr>
      <w:tr w:rsidR="00276490" w:rsidRPr="006F4839" w14:paraId="4A36AA7B" w14:textId="77777777" w:rsidTr="00276490">
        <w:trPr>
          <w:trHeight w:val="300"/>
          <w:trPrChange w:id="60" w:author="Dai Dai" w:date="2024-10-18T04:26:00Z" w16du:dateUtc="2024-10-17T20:26:00Z">
            <w:trPr>
              <w:trHeight w:val="300"/>
            </w:trPr>
          </w:trPrChange>
        </w:trPr>
        <w:tc>
          <w:tcPr>
            <w:tcW w:w="32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1" w:author="Dai Dai" w:date="2024-10-18T04:26:00Z" w16du:dateUtc="2024-10-17T20:26:00Z">
              <w:tcPr>
                <w:tcW w:w="3279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CD34DC" w14:textId="0085BA99" w:rsidR="00276490" w:rsidRPr="006F4839" w:rsidRDefault="0027649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del w:id="62" w:author="Dai Dai" w:date="2024-10-18T04:25:00Z" w16du:dateUtc="2024-10-17T20:25:00Z">
              <w:r w:rsidRPr="006F4839" w:rsidDel="006F4839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4.没定设益计划变动额结转留存收益</w:delText>
              </w:r>
            </w:del>
            <w:ins w:id="63" w:author="Dai Dai" w:date="2024-10-18T04:25:00Z" w16du:dateUtc="2024-10-17T20:2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4.设定受益计划变动额结转留存收益</w:t>
              </w:r>
            </w:ins>
          </w:p>
        </w:tc>
      </w:tr>
    </w:tbl>
    <w:p w14:paraId="2E36FDDC" w14:textId="77777777" w:rsidR="0040052C" w:rsidRDefault="0040052C">
      <w:pPr>
        <w:rPr>
          <w:lang w:eastAsia="zh-CN"/>
        </w:rPr>
      </w:pPr>
    </w:p>
    <w:p w14:paraId="0EB5BE36" w14:textId="77777777" w:rsidR="0040052C" w:rsidRDefault="0040052C">
      <w:pPr>
        <w:rPr>
          <w:lang w:eastAsia="zh-CN"/>
        </w:rPr>
      </w:pPr>
      <w:r>
        <w:rPr>
          <w:lang w:eastAsia="zh-CN"/>
        </w:rPr>
        <w:br w:type="page"/>
      </w:r>
    </w:p>
    <w:p w14:paraId="6D4ED68F" w14:textId="77777777" w:rsidR="00224D4F" w:rsidRDefault="00224D4F">
      <w:pPr>
        <w:rPr>
          <w:lang w:eastAsia="zh-CN"/>
        </w:rPr>
      </w:pPr>
    </w:p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F761B" w14:textId="77777777" w:rsidR="0040052C" w:rsidRDefault="0040052C" w:rsidP="00A65055">
      <w:r>
        <w:separator/>
      </w:r>
    </w:p>
  </w:endnote>
  <w:endnote w:type="continuationSeparator" w:id="0">
    <w:p w14:paraId="373F1C1E" w14:textId="77777777" w:rsidR="0040052C" w:rsidRDefault="0040052C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1A2D0" w14:textId="77777777" w:rsidR="0040052C" w:rsidRDefault="0040052C" w:rsidP="00A65055">
      <w:r>
        <w:separator/>
      </w:r>
    </w:p>
  </w:footnote>
  <w:footnote w:type="continuationSeparator" w:id="0">
    <w:p w14:paraId="54F17F1E" w14:textId="77777777" w:rsidR="0040052C" w:rsidRDefault="0040052C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52C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D99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0C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11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AB1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49C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41E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36F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81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2871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1F6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2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456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8B2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A7A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90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3C5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283"/>
    <w:rsid w:val="002A0545"/>
    <w:rsid w:val="002A05CD"/>
    <w:rsid w:val="002A10C0"/>
    <w:rsid w:val="002A11A3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ADB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2C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594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650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496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940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1F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A95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0B23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05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D7CEB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839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3C0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B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701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3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3A5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6EC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5CF8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0FF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79B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3DB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778CA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51A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A71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83A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09E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25C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653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643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212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593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C08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0D7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438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5E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1A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6B80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5C5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2F1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86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DFE"/>
    <w:rsid w:val="00D80E68"/>
    <w:rsid w:val="00D80F98"/>
    <w:rsid w:val="00D81446"/>
    <w:rsid w:val="00D816EB"/>
    <w:rsid w:val="00D816EE"/>
    <w:rsid w:val="00D81944"/>
    <w:rsid w:val="00D819CC"/>
    <w:rsid w:val="00D81AC9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32B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7F4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2F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8CC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EA9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900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27E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E4F88"/>
  <w15:chartTrackingRefBased/>
  <w15:docId w15:val="{85DBFA1F-234D-43C5-B58D-BA4D10EC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F48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3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315</Characters>
  <Application>Microsoft Office Word</Application>
  <DocSecurity>0</DocSecurity>
  <Lines>2</Lines>
  <Paragraphs>1</Paragraphs>
  <ScaleCrop>false</ScaleCrop>
  <Company>SP Global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Sure</dc:creator>
  <cp:keywords/>
  <dc:description/>
  <cp:lastModifiedBy>Dai Dai</cp:lastModifiedBy>
  <cp:revision>7</cp:revision>
  <dcterms:created xsi:type="dcterms:W3CDTF">2024-10-16T07:37:00Z</dcterms:created>
  <dcterms:modified xsi:type="dcterms:W3CDTF">2024-10-17T20:26:00Z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2024-10-16T07:37:22Z</vt:lpwstr>
  </property>
  <property fmtid="{D5CDD505-2E9C-101B-9397-08002B2CF9AE}" pid="4" name="MSIP_Label_831f0267-8575-4fc2-99cc-f6b7f9934be9_Method">
    <vt:lpwstr>Privileged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9ac6da26-278f-4027-bccd-0d8284ceffc7</vt:lpwstr>
  </property>
  <property fmtid="{D5CDD505-2E9C-101B-9397-08002B2CF9AE}" pid="8" name="MSIP_Label_831f0267-8575-4fc2-99cc-f6b7f9934be9_ContentBits">
    <vt:lpwstr>0</vt:lpwstr>
  </property>
</Properties>
</file>