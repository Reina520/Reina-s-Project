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535" w:type="dxa"/>
        <w:tblInd w:w="118" w:type="dxa"/>
        <w:tblLook w:val="04A0" w:firstRow="1" w:lastRow="0" w:firstColumn="1" w:lastColumn="0" w:noHBand="0" w:noVBand="1"/>
        <w:tblPrChange w:id="0" w:author="Acer" w:date="2024-10-18T01:52:00Z" w16du:dateUtc="2024-10-17T17:52:00Z">
          <w:tblPr>
            <w:tblW w:w="4101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535"/>
        <w:tblGridChange w:id="1">
          <w:tblGrid>
            <w:gridCol w:w="108"/>
            <w:gridCol w:w="3427"/>
            <w:gridCol w:w="108"/>
          </w:tblGrid>
        </w:tblGridChange>
      </w:tblGrid>
      <w:tr w:rsidR="002637AC" w:rsidDel="002637AC" w14:paraId="607D9246" w14:textId="77777777" w:rsidTr="002637AC">
        <w:trPr>
          <w:trHeight w:val="300"/>
          <w:del w:id="2" w:author="Acer" w:date="2024-10-18T01:52:00Z" w16du:dateUtc="2024-10-17T17:52:00Z"/>
          <w:trPrChange w:id="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9C4392" w14:textId="45AE9C70" w:rsidR="002637AC" w:rsidDel="002637AC" w:rsidRDefault="002637AC">
            <w:pPr>
              <w:rPr>
                <w:del w:id="5" w:author="Acer" w:date="2024-10-18T01:52:00Z" w16du:dateUtc="2024-10-17T17:52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1:52:00Z" w16du:dateUtc="2024-10-17T17:52:00Z">
              <w:r w:rsidDel="002637AC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637AC" w14:paraId="75DE931D" w14:textId="77777777" w:rsidTr="002637AC">
        <w:trPr>
          <w:trHeight w:val="300"/>
          <w:trPrChange w:id="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46ABB" w14:textId="3786D3C7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9" w:author="Acer" w:date="2024-10-18T01:49:00Z" w16du:dateUtc="2024-10-17T17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编制单位：上海基础设施建设发展（集团）有限公司</w:t>
              </w:r>
            </w:ins>
            <w:del w:id="10" w:author="Acer" w:date="2024-10-18T01:49:00Z" w16du:dateUtc="2024-10-17T17:49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上海基础殳施員</w:delText>
              </w:r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1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…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发展</w:delText>
              </w:r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2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*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公司</w:delText>
              </w:r>
            </w:del>
          </w:p>
        </w:tc>
      </w:tr>
      <w:tr w:rsidR="002637AC" w14:paraId="10A04529" w14:textId="77777777" w:rsidTr="002637AC">
        <w:trPr>
          <w:trHeight w:val="300"/>
          <w:trPrChange w:id="1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6CCBCF" w14:textId="33888185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期</w:t>
            </w:r>
            <w:ins w:id="15" w:author="Acer" w:date="2024-10-18T01:49:00Z" w16du:dateUtc="2024-10-17T17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del w:id="16" w:author="Acer" w:date="2024-10-18T01:49:00Z" w16du:dateUtc="2024-10-17T17:49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亦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余额</w:t>
            </w:r>
          </w:p>
        </w:tc>
      </w:tr>
      <w:tr w:rsidR="002637AC" w14:paraId="63AD0653" w14:textId="77777777" w:rsidTr="002637AC">
        <w:trPr>
          <w:trHeight w:val="300"/>
          <w:trPrChange w:id="1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9087BC" w14:textId="77777777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9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20" w:author="Acer" w:date="2024-10-18T01:49:00Z" w16du:dateUtc="2024-10-17T17:49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21" w:author="Acer" w:date="2024-10-18T01:52:00Z" w16du:dateUtc="2024-10-17T17:5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拆出资金</w:t>
            </w:r>
          </w:p>
        </w:tc>
      </w:tr>
      <w:tr w:rsidR="002637AC" w14:paraId="11C27F53" w14:textId="77777777" w:rsidTr="002637AC">
        <w:trPr>
          <w:trHeight w:val="300"/>
          <w:trPrChange w:id="2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D2F6AB" w14:textId="18611545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24" w:author="Acer" w:date="2024-10-18T01:52:00Z" w16du:dateUtc="2024-10-17T17:5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25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26" w:author="Acer" w:date="2024-10-18T01:52:00Z" w16du:dateUtc="2024-10-17T17:52:00Z">
                    <w:rPr>
                      <w:rFonts w:ascii="Segoe UI Symbol" w:hAnsi="Segoe UI Symbol" w:cs="Segoe UI Symbol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☆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以公允价值计量且其变动计入</w:t>
            </w:r>
            <w:del w:id="27" w:author="Acer" w:date="2024-10-18T01:49:00Z" w16du:dateUtc="2024-10-17T17:49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三</w:delText>
              </w:r>
              <w:r w:rsidRPr="00E5394F"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28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WJ1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贝</w:delText>
              </w:r>
            </w:del>
            <w:ins w:id="29" w:author="Acer" w:date="2024-10-18T01:49:00Z" w16du:dateUtc="2024-10-17T17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当期损益的</w:t>
              </w:r>
            </w:ins>
            <w:ins w:id="30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金融资产</w:t>
              </w:r>
            </w:ins>
          </w:p>
        </w:tc>
      </w:tr>
      <w:tr w:rsidR="002637AC" w14:paraId="2BA5DE5F" w14:textId="77777777" w:rsidTr="002637AC">
        <w:trPr>
          <w:trHeight w:val="300"/>
          <w:trPrChange w:id="3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5B8FDD" w14:textId="442876F5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del w:id="33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衍贵金冠</w:delText>
              </w:r>
            </w:del>
            <w:ins w:id="34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衍生金融</w:t>
              </w:r>
            </w:ins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资产</w:t>
            </w:r>
          </w:p>
        </w:tc>
      </w:tr>
      <w:tr w:rsidR="002637AC" w14:paraId="54509B4B" w14:textId="77777777" w:rsidTr="002637AC">
        <w:trPr>
          <w:trHeight w:val="300"/>
          <w:trPrChange w:id="3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03EC28" w14:textId="0A7EC305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固定</w:t>
            </w:r>
            <w:ins w:id="37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del w:id="38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資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产减值准备</w:t>
            </w:r>
          </w:p>
        </w:tc>
      </w:tr>
      <w:tr w:rsidR="002637AC" w14:paraId="381C5765" w14:textId="77777777" w:rsidTr="002637AC">
        <w:trPr>
          <w:trHeight w:val="300"/>
          <w:trPrChange w:id="3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DCD58" w14:textId="52A89E54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41" w:author="Acer" w:date="2024-10-18T01:52:00Z" w16du:dateUtc="2024-10-17T17:5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2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43" w:author="Acer" w:date="2024-10-18T01:52:00Z" w16du:dateUtc="2024-10-17T17:52:00Z">
                    <w:rPr>
                      <w:rFonts w:ascii="Segoe UI Symbol" w:hAnsi="Segoe UI Symbol" w:cs="Segoe UI Symbol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☆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以公允价值计量且其变动计入当期损益</w:t>
            </w:r>
            <w:ins w:id="44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的金融负债</w:t>
              </w:r>
            </w:ins>
          </w:p>
        </w:tc>
      </w:tr>
      <w:tr w:rsidR="002637AC" w14:paraId="2FB78F36" w14:textId="77777777" w:rsidTr="002637AC">
        <w:trPr>
          <w:trHeight w:val="300"/>
          <w:trPrChange w:id="4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2F3996" w14:textId="72395FB2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实收</w:t>
            </w:r>
            <w:ins w:id="47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del w:id="48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费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本（或股本）</w:t>
            </w:r>
          </w:p>
        </w:tc>
      </w:tr>
      <w:tr w:rsidR="002637AC" w14:paraId="1F3DC59C" w14:textId="77777777" w:rsidTr="002637AC">
        <w:trPr>
          <w:trHeight w:val="300"/>
          <w:trPrChange w:id="4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12BB1C" w14:textId="6B86E283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51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52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53" w:author="Acer" w:date="2024-10-18T01:52:00Z" w16du:dateUtc="2024-10-17T17:5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#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减</w:t>
            </w:r>
            <w:r w:rsidRPr="00E5394F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54" w:author="Acer" w:date="2024-10-18T01:52:00Z" w16du:dateUtc="2024-10-17T17:5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:</w:t>
            </w:r>
            <w:ins w:id="55" w:author="Acer" w:date="2024-10-18T01:50:00Z" w16du:dateUtc="2024-10-17T17:50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56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已归还投资</w:t>
              </w:r>
            </w:ins>
          </w:p>
        </w:tc>
      </w:tr>
      <w:tr w:rsidR="002637AC" w14:paraId="48A479C5" w14:textId="77777777" w:rsidTr="002637AC">
        <w:trPr>
          <w:trHeight w:val="300"/>
          <w:trPrChange w:id="5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C23EAD" w14:textId="7A553036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59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编制单位：上海基础设施建设发展（集团）有限公司</w:t>
              </w:r>
            </w:ins>
            <w:del w:id="60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上海基础设施進设号庭，集团）右</w:delText>
              </w:r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61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''n</w:delText>
              </w:r>
            </w:del>
          </w:p>
        </w:tc>
      </w:tr>
      <w:tr w:rsidR="002637AC" w14:paraId="23949B2F" w14:textId="77777777" w:rsidTr="002637AC">
        <w:trPr>
          <w:trHeight w:val="300"/>
          <w:trPrChange w:id="6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F0C406" w14:textId="281B15E9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净敞</w:t>
            </w:r>
            <w:ins w:id="64" w:author="Acer" w:date="2024-10-18T01:50:00Z" w16du:dateUtc="2024-10-17T17:50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65" w:author="Acer" w:date="2024-10-18T01:52:00Z" w16du:dateUtc="2024-10-17T17:5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口</w:t>
              </w:r>
            </w:ins>
            <w:del w:id="66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67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□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套期收益（损失以</w:t>
            </w:r>
            <w:r w:rsidRPr="00E5394F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68" w:author="Acer" w:date="2024-10-18T01:52:00Z" w16du:dateUtc="2024-10-17T17:5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“-”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号填列</w:t>
            </w:r>
            <w:ins w:id="69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）</w:t>
              </w:r>
            </w:ins>
          </w:p>
        </w:tc>
      </w:tr>
      <w:tr w:rsidR="002637AC" w14:paraId="5EAE021E" w14:textId="77777777" w:rsidTr="002637AC">
        <w:trPr>
          <w:trHeight w:val="300"/>
          <w:trPrChange w:id="7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1A1AD3" w14:textId="2A844173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ins w:id="72" w:author="Acer" w:date="2024-10-18T01:50:00Z" w16du:dateUtc="2024-10-17T17:50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73" w:author="Acer" w:date="2024-10-18T01:52:00Z" w16du:dateUtc="2024-10-17T17:5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74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75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~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）不能重分类进损益的其他综合收益</w:t>
            </w:r>
          </w:p>
        </w:tc>
      </w:tr>
      <w:tr w:rsidR="002637AC" w14:paraId="48444018" w14:textId="77777777" w:rsidTr="002637AC">
        <w:trPr>
          <w:trHeight w:val="300"/>
          <w:trPrChange w:id="7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9697A7" w14:textId="7E247564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78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E5394F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79" w:author="Acer" w:date="2024-10-18T01:52:00Z" w16du:dateUtc="2024-10-17T17:5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7.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现金流量套期储备（现金流量套期损益的有效部</w:t>
            </w:r>
            <w:ins w:id="80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分）</w:t>
              </w:r>
            </w:ins>
          </w:p>
        </w:tc>
      </w:tr>
      <w:tr w:rsidR="002637AC" w14:paraId="1A3B8572" w14:textId="77777777" w:rsidTr="002637AC">
        <w:trPr>
          <w:trHeight w:val="300"/>
          <w:trPrChange w:id="8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42B09B" w14:textId="79C2D787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83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编制单位：上海基础设施建设发展（集团）有限公司</w:t>
              </w:r>
            </w:ins>
            <w:del w:id="84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上海基础设施建设左展（集团）</w:delText>
              </w:r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85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'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司</w:delText>
              </w:r>
            </w:del>
          </w:p>
        </w:tc>
      </w:tr>
      <w:tr w:rsidR="002637AC" w14:paraId="47C17A4A" w14:textId="77777777" w:rsidTr="002637AC">
        <w:trPr>
          <w:trHeight w:val="300"/>
          <w:trPrChange w:id="8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012A72" w14:textId="050E3773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88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89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90" w:author="Acer" w:date="2024-10-18T01:52:00Z" w16du:dateUtc="2024-10-17T17:5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向中央银行借款净</w:t>
            </w:r>
            <w:ins w:id="91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del w:id="92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増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加额</w:t>
            </w:r>
          </w:p>
        </w:tc>
      </w:tr>
      <w:tr w:rsidR="002637AC" w14:paraId="3B84A7E3" w14:textId="77777777" w:rsidTr="002637AC">
        <w:trPr>
          <w:trHeight w:val="300"/>
          <w:trPrChange w:id="9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14AD4" w14:textId="4D2F5EB3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95" w:author="Acer" w:date="2024-10-18T01:52:00Z" w16du:dateUtc="2024-10-17T17:5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96" w:author="Acer" w:date="2024-10-18T01:50:00Z" w16du:dateUtc="2024-10-17T17:50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97" w:author="Acer" w:date="2024-10-18T01:52:00Z" w16du:dateUtc="2024-10-17T17:5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处置以公允价值计量且其变动计入当期损益的金融资产净</w:t>
            </w:r>
            <w:del w:id="98" w:author="Acer" w:date="2024-10-18T01:50:00Z" w16du:dateUtc="2024-10-17T17:50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福力</w:delText>
              </w:r>
              <w:r w:rsidRPr="00E5394F"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99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n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認？</w:delText>
              </w:r>
            </w:del>
            <w:ins w:id="100" w:author="Acer" w:date="2024-10-18T01:50:00Z" w16du:dateUtc="2024-10-17T17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增加额</w:t>
              </w:r>
            </w:ins>
          </w:p>
        </w:tc>
      </w:tr>
      <w:tr w:rsidR="002637AC" w14:paraId="407CAB1F" w14:textId="77777777" w:rsidTr="002637AC">
        <w:trPr>
          <w:trHeight w:val="300"/>
          <w:trPrChange w:id="10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B09094" w14:textId="4F13FF24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103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子公司支付给少数</w:t>
            </w:r>
            <w:ins w:id="104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股</w:t>
              </w:r>
            </w:ins>
            <w:del w:id="105" w:author="Acer" w:date="2024-10-18T01:51:00Z" w16du:dateUtc="2024-10-17T17:51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没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东的股利</w:t>
            </w:r>
            <w:r w:rsidRPr="00E5394F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  <w:rPrChange w:id="106" w:author="Acer" w:date="2024-10-18T01:52:00Z" w16du:dateUtc="2024-10-17T17:5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利润</w:t>
            </w:r>
          </w:p>
        </w:tc>
      </w:tr>
      <w:tr w:rsidR="002637AC" w14:paraId="682F867E" w14:textId="77777777" w:rsidTr="002637AC">
        <w:trPr>
          <w:trHeight w:val="300"/>
          <w:trPrChange w:id="10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1A0324" w14:textId="222D3126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109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编制单位：上海基础设施建设发展（集团）有限公司</w:t>
              </w:r>
            </w:ins>
            <w:del w:id="110" w:author="Acer" w:date="2024-10-18T01:51:00Z" w16du:dateUtc="2024-10-17T17:51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上海基础设二，一设发</w:delText>
              </w:r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11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k,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有限公千</w:delText>
              </w:r>
            </w:del>
          </w:p>
        </w:tc>
      </w:tr>
      <w:tr w:rsidR="002637AC" w14:paraId="2D47AB24" w14:textId="77777777" w:rsidTr="002637AC">
        <w:trPr>
          <w:trHeight w:val="300"/>
          <w:trPrChange w:id="11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3D9496" w14:textId="082E73FB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14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15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16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实</w:t>
              </w:r>
            </w:ins>
            <w:del w:id="117" w:author="Acer" w:date="2024-10-18T01:51:00Z" w16du:dateUtc="2024-10-17T17:51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18" w:author="Acer" w:date="2024-10-18T01:52:00Z" w16du:dateUtc="2024-10-17T17:5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:T</w:delText>
              </w:r>
            </w:del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收资本（或股本）</w:t>
            </w:r>
          </w:p>
        </w:tc>
      </w:tr>
      <w:tr w:rsidR="002637AC" w14:paraId="26D3CD38" w14:textId="77777777" w:rsidTr="002637AC">
        <w:trPr>
          <w:trHeight w:val="300"/>
          <w:trPrChange w:id="11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DAEC8" w14:textId="2759E7D9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21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122" w:author="Acer" w:date="2024-10-18T01:51:00Z" w16du:dateUtc="2024-10-17T17:51:00Z">
              <w:r w:rsidRPr="00E5394F"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23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sdg</w:delText>
              </w:r>
            </w:del>
            <w:ins w:id="124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25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专项储备</w:t>
              </w:r>
            </w:ins>
          </w:p>
        </w:tc>
      </w:tr>
      <w:tr w:rsidR="002637AC" w14:paraId="51D285DC" w14:textId="77777777" w:rsidTr="002637AC">
        <w:trPr>
          <w:trHeight w:val="300"/>
          <w:trPrChange w:id="12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C72D36" w14:textId="2CDF1168" w:rsidR="002637AC" w:rsidRPr="00E5394F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28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29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30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盈余公积</w:t>
              </w:r>
            </w:ins>
            <w:del w:id="131" w:author="Acer" w:date="2024-10-18T01:51:00Z" w16du:dateUtc="2024-10-17T17:51:00Z">
              <w:r w:rsidRPr="00E5394F" w:rsidDel="00E5394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32" w:author="Acer" w:date="2024-10-18T01:52:00Z" w16du:dateUtc="2024-10-17T17:5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hrfrhb</w:delText>
              </w:r>
            </w:del>
          </w:p>
        </w:tc>
      </w:tr>
      <w:tr w:rsidR="002637AC" w14:paraId="78609406" w14:textId="77777777" w:rsidTr="002637AC">
        <w:trPr>
          <w:trHeight w:val="300"/>
          <w:trPrChange w:id="13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92AD0C" w14:textId="1FDE388F" w:rsidR="002637AC" w:rsidRPr="00E5394F" w:rsidRDefault="002637AC">
            <w:pP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  <w:rPrChange w:id="135" w:author="Acer" w:date="2024-10-18T01:52:00Z" w16du:dateUtc="2024-10-17T17:52:00Z">
                  <w:rPr>
                    <w:rFonts w:ascii="Cambria Math" w:hAnsi="Cambria Math" w:cs="Calibri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136" w:author="Acer" w:date="2024-10-18T01:51:00Z" w16du:dateUtc="2024-10-17T17:51:00Z">
              <w:r w:rsidRPr="00E5394F"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37" w:author="Acer" w:date="2024-10-18T01:52:00Z" w16du:dateUtc="2024-10-17T17:5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一般风险准</w:delText>
              </w:r>
            </w:del>
            <w:ins w:id="138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2637AC" w14:paraId="3BC7095E" w14:textId="77777777" w:rsidTr="002637AC">
        <w:trPr>
          <w:trHeight w:val="300"/>
          <w:trPrChange w:id="13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9E17C8" w14:textId="432B0E77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栏</w:t>
            </w:r>
            <w:ins w:id="141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次</w:t>
              </w:r>
            </w:ins>
            <w:del w:id="142" w:author="Acer" w:date="2024-10-18T01:51:00Z" w16du:dateUtc="2024-10-17T17:51:00Z">
              <w:r w:rsidDel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小</w:delText>
              </w:r>
            </w:del>
          </w:p>
        </w:tc>
      </w:tr>
      <w:tr w:rsidR="002637AC" w14:paraId="0C316BC1" w14:textId="77777777" w:rsidTr="002637AC">
        <w:trPr>
          <w:trHeight w:val="300"/>
          <w:trPrChange w:id="143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3835E3" w14:textId="396D9CC5" w:rsidR="002637AC" w:rsidRDefault="002637AC" w:rsidP="00E5394F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145" w:author="Acer" w:date="2024-10-18T01:51:00Z" w16du:dateUtc="2024-10-17T17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编制单位：上海基础设施建设发展（集团）有限公司</w:t>
              </w:r>
            </w:ins>
            <w:del w:id="146" w:author="Acer" w:date="2024-10-18T01:51:00Z" w16du:dateUtc="2024-10-17T17:51:00Z">
              <w:r w:rsidDel="00E564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上海基础设施建设发</w:delText>
              </w:r>
              <w:r w:rsidRPr="00E5394F" w:rsidDel="00E564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47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N</w:delText>
              </w:r>
              <w:r w:rsidDel="00E564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（集团内</w:delText>
              </w:r>
              <w:r w:rsidRPr="00E5394F" w:rsidDel="00E564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48" w:author="Acer" w:date="2024-10-18T01:52:00Z" w16du:dateUtc="2024-10-17T17:5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h</w:delText>
              </w:r>
              <w:r w:rsidDel="00E564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公司</w:delText>
              </w:r>
            </w:del>
          </w:p>
        </w:tc>
      </w:tr>
      <w:tr w:rsidR="002637AC" w14:paraId="0D114265" w14:textId="77777777" w:rsidTr="002637AC">
        <w:trPr>
          <w:trHeight w:val="300"/>
          <w:trPrChange w:id="14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56937" w14:textId="28D6BD7A" w:rsidR="002637AC" w:rsidRDefault="002637AC" w:rsidP="00E5394F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ins w:id="151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52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实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收资本（或股本）</w:t>
              </w:r>
            </w:ins>
            <w:del w:id="153" w:author="Acer" w:date="2024-10-18T01:51:00Z" w16du:dateUtc="2024-10-17T17:51:00Z">
              <w:r w:rsidDel="00E564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实收资丿（或股本）</w:delText>
              </w:r>
            </w:del>
          </w:p>
        </w:tc>
      </w:tr>
      <w:tr w:rsidR="002637AC" w14:paraId="249005B7" w14:textId="77777777" w:rsidTr="002637AC">
        <w:trPr>
          <w:trHeight w:val="300"/>
          <w:trPrChange w:id="15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F553DE" w14:textId="105FAB6F" w:rsidR="002637AC" w:rsidRPr="00E5394F" w:rsidRDefault="002637AC" w:rsidP="00E5394F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56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57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58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lastRenderedPageBreak/>
                <w:t>专项储备</w:t>
              </w:r>
            </w:ins>
            <w:del w:id="159" w:author="Acer" w:date="2024-10-18T01:51:00Z" w16du:dateUtc="2024-10-17T17:51:00Z">
              <w:r w:rsidRPr="00E5394F" w:rsidDel="0001452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60" w:author="Acer" w:date="2024-10-18T01:52:00Z" w16du:dateUtc="2024-10-17T17:5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frhbrf</w:delText>
              </w:r>
            </w:del>
          </w:p>
        </w:tc>
      </w:tr>
      <w:tr w:rsidR="002637AC" w14:paraId="1C3BAA40" w14:textId="77777777" w:rsidTr="002637AC">
        <w:trPr>
          <w:trHeight w:val="300"/>
          <w:trPrChange w:id="16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03C314" w14:textId="6112AB0A" w:rsidR="002637AC" w:rsidRPr="00E5394F" w:rsidRDefault="002637AC" w:rsidP="00E5394F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  <w:rPrChange w:id="163" w:author="Acer" w:date="2024-10-18T01:52:00Z" w16du:dateUtc="2024-10-17T17:5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ins w:id="164" w:author="Acer" w:date="2024-10-18T01:51:00Z" w16du:dateUtc="2024-10-17T17:51:00Z">
              <w:r w:rsidRPr="00E5394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  <w:rPrChange w:id="165" w:author="Acer" w:date="2024-10-18T01:52:00Z" w16du:dateUtc="2024-10-17T17:5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盈余公积</w:t>
              </w:r>
            </w:ins>
            <w:del w:id="166" w:author="Acer" w:date="2024-10-18T01:51:00Z" w16du:dateUtc="2024-10-17T17:51:00Z">
              <w:r w:rsidRPr="00E5394F" w:rsidDel="0001452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  <w:rPrChange w:id="167" w:author="Acer" w:date="2024-10-18T01:52:00Z" w16du:dateUtc="2024-10-17T17:5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gfnde</w:delText>
              </w:r>
            </w:del>
          </w:p>
        </w:tc>
      </w:tr>
      <w:tr w:rsidR="002637AC" w14:paraId="649C5AA9" w14:textId="77777777" w:rsidTr="002637AC">
        <w:trPr>
          <w:trHeight w:val="300"/>
          <w:trPrChange w:id="16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559932" w14:textId="77777777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首期出资金额（元）</w:t>
            </w:r>
          </w:p>
        </w:tc>
      </w:tr>
      <w:tr w:rsidR="002637AC" w14:paraId="4393A1F3" w14:textId="77777777" w:rsidTr="002637AC">
        <w:trPr>
          <w:trHeight w:val="300"/>
          <w:trPrChange w:id="17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2CB792" w14:textId="77777777" w:rsidR="002637AC" w:rsidRDefault="002637AC">
            <w:pPr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二期出资金额（元）</w:t>
            </w:r>
          </w:p>
        </w:tc>
      </w:tr>
      <w:tr w:rsidR="002637AC" w14:paraId="0F088169" w14:textId="77777777" w:rsidTr="002637AC">
        <w:trPr>
          <w:trHeight w:val="300"/>
          <w:trPrChange w:id="17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2F0C17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盛太投资</w:t>
            </w:r>
            <w:proofErr w:type="spellEnd"/>
          </w:p>
        </w:tc>
      </w:tr>
      <w:tr w:rsidR="002637AC" w14:paraId="02DDB463" w14:textId="77777777" w:rsidTr="002637AC">
        <w:trPr>
          <w:trHeight w:val="300"/>
          <w:trPrChange w:id="17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9D81C1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债权投资情况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  <w:tr w:rsidR="002637AC" w14:paraId="73DB7DE7" w14:textId="77777777" w:rsidTr="002637AC">
        <w:trPr>
          <w:trHeight w:val="300"/>
          <w:trPrChange w:id="17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CB049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长期应收款情况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  <w:tr w:rsidR="002637AC" w14:paraId="7DCB7C3A" w14:textId="77777777" w:rsidTr="002637AC">
        <w:trPr>
          <w:trHeight w:val="300"/>
          <w:trPrChange w:id="17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2B051D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常州高架一期项目</w:t>
            </w:r>
            <w:proofErr w:type="spellEnd"/>
          </w:p>
        </w:tc>
      </w:tr>
      <w:tr w:rsidR="002637AC" w14:paraId="4241F4F4" w14:textId="77777777" w:rsidTr="002637AC">
        <w:trPr>
          <w:trHeight w:val="300"/>
          <w:trPrChange w:id="18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ABE252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常州高架二期项目</w:t>
            </w:r>
            <w:proofErr w:type="spellEnd"/>
          </w:p>
        </w:tc>
      </w:tr>
      <w:tr w:rsidR="002637AC" w14:paraId="5016F73F" w14:textId="77777777" w:rsidTr="002637AC">
        <w:trPr>
          <w:trHeight w:val="300"/>
          <w:trPrChange w:id="18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B5EDA3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南昌朝阳大桥</w:t>
            </w:r>
            <w:proofErr w:type="spellEnd"/>
          </w:p>
        </w:tc>
      </w:tr>
      <w:tr w:rsidR="002637AC" w14:paraId="347B4227" w14:textId="77777777" w:rsidTr="002637AC">
        <w:trPr>
          <w:trHeight w:val="300"/>
          <w:trPrChange w:id="18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4A461F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长沙万家丽路快速化改造工程</w:t>
            </w:r>
          </w:p>
        </w:tc>
      </w:tr>
      <w:tr w:rsidR="002637AC" w14:paraId="6CD6C7F8" w14:textId="77777777" w:rsidTr="002637AC">
        <w:trPr>
          <w:trHeight w:val="300"/>
          <w:trPrChange w:id="18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E0302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（八）其他权益工具投资</w:t>
            </w:r>
          </w:p>
        </w:tc>
      </w:tr>
      <w:tr w:rsidR="002637AC" w14:paraId="7AA8379A" w14:textId="77777777" w:rsidTr="002637AC">
        <w:trPr>
          <w:trHeight w:val="300"/>
          <w:trPrChange w:id="18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FB9A4E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其他权益工具投资情况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  <w:lang w:eastAsia="zh-CN"/>
              </w:rPr>
              <w:t>。</w:t>
            </w:r>
          </w:p>
        </w:tc>
      </w:tr>
      <w:tr w:rsidR="002637AC" w14:paraId="25B7F244" w14:textId="77777777" w:rsidTr="002637AC">
        <w:trPr>
          <w:trHeight w:val="300"/>
          <w:trPrChange w:id="19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C56BB0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使用权资产账面价值</w:t>
            </w:r>
            <w:proofErr w:type="spellEnd"/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:</w:t>
            </w:r>
          </w:p>
        </w:tc>
      </w:tr>
      <w:tr w:rsidR="002637AC" w14:paraId="2C89A338" w14:textId="77777777" w:rsidTr="002637AC">
        <w:trPr>
          <w:trHeight w:val="300"/>
          <w:trPrChange w:id="19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AEAEB1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无形资产情况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  <w:tr w:rsidR="002637AC" w14:paraId="034F7D81" w14:textId="77777777" w:rsidTr="002637AC">
        <w:trPr>
          <w:trHeight w:val="300"/>
          <w:trPrChange w:id="19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8447F6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无形资产账面原值</w:t>
            </w:r>
            <w:proofErr w:type="spellEnd"/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:</w:t>
            </w:r>
          </w:p>
        </w:tc>
      </w:tr>
      <w:tr w:rsidR="002637AC" w14:paraId="681266A2" w14:textId="77777777" w:rsidTr="002637AC">
        <w:trPr>
          <w:trHeight w:val="300"/>
          <w:trPrChange w:id="19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54FE9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（十四）递延所得税资产和递延所得税负债</w:t>
            </w:r>
          </w:p>
        </w:tc>
      </w:tr>
      <w:tr w:rsidR="002637AC" w14:paraId="321EB45C" w14:textId="77777777" w:rsidTr="002637AC">
        <w:trPr>
          <w:trHeight w:val="300"/>
          <w:trPrChange w:id="19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8B8951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递延所得税资产和递延所得税负债不以抵销后的净额列示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  <w:lang w:eastAsia="zh-CN"/>
              </w:rPr>
              <w:t>。</w:t>
            </w:r>
          </w:p>
        </w:tc>
      </w:tr>
      <w:tr w:rsidR="002637AC" w14:paraId="3868F228" w14:textId="77777777" w:rsidTr="002637AC">
        <w:trPr>
          <w:trHeight w:val="300"/>
          <w:trPrChange w:id="200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189380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使用权资产</w:t>
            </w:r>
            <w:r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折旧</w:t>
            </w:r>
            <w:proofErr w:type="spellEnd"/>
          </w:p>
        </w:tc>
      </w:tr>
      <w:tr w:rsidR="002637AC" w14:paraId="4C20155B" w14:textId="77777777" w:rsidTr="002637AC">
        <w:trPr>
          <w:trHeight w:val="300"/>
          <w:trPrChange w:id="202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49FA38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明细情况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  <w:tr w:rsidR="002637AC" w14:paraId="1C8E63E6" w14:textId="77777777" w:rsidTr="002637AC">
        <w:trPr>
          <w:trHeight w:val="300"/>
          <w:trPrChange w:id="204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49E4DB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短期借款分类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  <w:tr w:rsidR="002637AC" w14:paraId="07F77D48" w14:textId="77777777" w:rsidTr="002637AC">
        <w:trPr>
          <w:trHeight w:val="300"/>
          <w:trPrChange w:id="206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C2CF93" w14:textId="77777777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（十九）应付职工薪酬</w:t>
            </w:r>
          </w:p>
        </w:tc>
      </w:tr>
      <w:tr w:rsidR="002637AC" w14:paraId="7644CB24" w14:textId="77777777" w:rsidTr="002637AC">
        <w:trPr>
          <w:trHeight w:val="300"/>
          <w:trPrChange w:id="208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BEA78F" w14:textId="30C39824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）其他权益工具投资公允</w:t>
            </w:r>
            <w:ins w:id="210" w:author="Acer" w:date="2024-10-18T01:52:00Z" w16du:dateUtc="2024-10-17T1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价值变动</w:t>
              </w:r>
            </w:ins>
          </w:p>
        </w:tc>
      </w:tr>
      <w:tr w:rsidR="002637AC" w14:paraId="74891933" w14:textId="77777777" w:rsidTr="002637AC">
        <w:trPr>
          <w:trHeight w:val="300"/>
          <w:trPrChange w:id="211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0359CE" w14:textId="476097CD" w:rsidR="002637AC" w:rsidRDefault="002637A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13" w:author="Acer" w:date="2024-10-18T01:52:00Z" w16du:dateUtc="2024-10-17T17:52:00Z">
              <w:r w:rsidDel="00E5394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价值变动</w:delText>
              </w:r>
            </w:del>
            <w:ins w:id="214" w:author="Acer" w:date="2024-10-18T01:52:00Z" w16du:dateUtc="2024-10-17T17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637AC" w14:paraId="580FFE79" w14:textId="77777777" w:rsidTr="002637AC">
        <w:trPr>
          <w:trHeight w:val="300"/>
          <w:trPrChange w:id="215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93754A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）其他债权投资公允价值变动</w:t>
            </w:r>
          </w:p>
        </w:tc>
      </w:tr>
      <w:tr w:rsidR="002637AC" w14:paraId="5425A4EA" w14:textId="77777777" w:rsidTr="002637AC">
        <w:trPr>
          <w:trHeight w:val="300"/>
          <w:trPrChange w:id="217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7201E0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）其他债权投资信用减值准备</w:t>
            </w:r>
          </w:p>
        </w:tc>
      </w:tr>
      <w:tr w:rsidR="002637AC" w14:paraId="3F963AAB" w14:textId="77777777" w:rsidTr="002637AC">
        <w:trPr>
          <w:trHeight w:val="300"/>
          <w:trPrChange w:id="219" w:author="Acer" w:date="2024-10-18T01:52:00Z" w16du:dateUtc="2024-10-17T17:52:00Z">
            <w:trPr>
              <w:gridAfter w:val="0"/>
              <w:trHeight w:val="300"/>
            </w:trPr>
          </w:trPrChange>
        </w:trPr>
        <w:tc>
          <w:tcPr>
            <w:tcW w:w="35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Acer" w:date="2024-10-18T01:52:00Z" w16du:dateUtc="2024-10-17T17:52:00Z">
              <w:tcPr>
                <w:tcW w:w="353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5175B5" w14:textId="77777777" w:rsidR="002637AC" w:rsidRDefault="002637A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所得税费用表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</w:rPr>
              <w:t>。</w:t>
            </w:r>
          </w:p>
        </w:tc>
      </w:tr>
    </w:tbl>
    <w:p w14:paraId="01558F90" w14:textId="77777777" w:rsidR="004E3029" w:rsidRDefault="004E3029"/>
    <w:p w14:paraId="4A7127D5" w14:textId="77777777" w:rsidR="004E3029" w:rsidRDefault="004E3029">
      <w:r>
        <w:br w:type="page"/>
      </w:r>
    </w:p>
    <w:p w14:paraId="7211E9C6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8B3AD" w14:textId="77777777" w:rsidR="00053EF4" w:rsidRDefault="00053EF4" w:rsidP="00A65055">
      <w:r>
        <w:separator/>
      </w:r>
    </w:p>
  </w:endnote>
  <w:endnote w:type="continuationSeparator" w:id="0">
    <w:p w14:paraId="7EFF6F85" w14:textId="77777777" w:rsidR="00053EF4" w:rsidRDefault="00053EF4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2E1A9" w14:textId="77777777" w:rsidR="00053EF4" w:rsidRDefault="00053EF4" w:rsidP="00A65055">
      <w:r>
        <w:separator/>
      </w:r>
    </w:p>
  </w:footnote>
  <w:footnote w:type="continuationSeparator" w:id="0">
    <w:p w14:paraId="248CF9EF" w14:textId="77777777" w:rsidR="00053EF4" w:rsidRDefault="00053EF4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29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27EB0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3EF4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ADB"/>
    <w:rsid w:val="00096F9A"/>
    <w:rsid w:val="00096F9B"/>
    <w:rsid w:val="000973A1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ECA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AC6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2E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963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CA7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069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6C1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5BE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4B61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6EB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69B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258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5A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AC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9F6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3D5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6A8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15D"/>
    <w:rsid w:val="002E5331"/>
    <w:rsid w:val="002E5AED"/>
    <w:rsid w:val="002E5E56"/>
    <w:rsid w:val="002E61D8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76E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C61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51C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97EF8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28F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3F24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140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24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628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D77F8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6E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02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3DF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51F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CD"/>
    <w:rsid w:val="005954F3"/>
    <w:rsid w:val="005958E1"/>
    <w:rsid w:val="005959F1"/>
    <w:rsid w:val="00595A9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6F3A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6850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1C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84A"/>
    <w:rsid w:val="00641E1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03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58C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0DF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DBB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00E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D5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CD1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0F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249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0A7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412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45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DAF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10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195"/>
    <w:rsid w:val="00866664"/>
    <w:rsid w:val="0086692F"/>
    <w:rsid w:val="00866970"/>
    <w:rsid w:val="00866979"/>
    <w:rsid w:val="00866A19"/>
    <w:rsid w:val="00866B12"/>
    <w:rsid w:val="00866C00"/>
    <w:rsid w:val="00866C4A"/>
    <w:rsid w:val="00866E66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5C91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4F85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8CE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BFE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6E3A"/>
    <w:rsid w:val="008E710E"/>
    <w:rsid w:val="008E716D"/>
    <w:rsid w:val="008E7350"/>
    <w:rsid w:val="008E743C"/>
    <w:rsid w:val="008E7475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1D16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8E"/>
    <w:rsid w:val="0096297D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927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904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143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75C"/>
    <w:rsid w:val="009C3C55"/>
    <w:rsid w:val="009C3C84"/>
    <w:rsid w:val="009C3C97"/>
    <w:rsid w:val="009C427C"/>
    <w:rsid w:val="009C4557"/>
    <w:rsid w:val="009C4610"/>
    <w:rsid w:val="009C46D9"/>
    <w:rsid w:val="009C472D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6B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7E8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EF9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45D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13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2D7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6DF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3D9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09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770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9A"/>
    <w:rsid w:val="00BC52F9"/>
    <w:rsid w:val="00BC533F"/>
    <w:rsid w:val="00BC546F"/>
    <w:rsid w:val="00BC54E5"/>
    <w:rsid w:val="00BC56B9"/>
    <w:rsid w:val="00BC5781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3C2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215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270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A09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854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3F"/>
    <w:rsid w:val="00C82472"/>
    <w:rsid w:val="00C826E3"/>
    <w:rsid w:val="00C82950"/>
    <w:rsid w:val="00C82C47"/>
    <w:rsid w:val="00C83059"/>
    <w:rsid w:val="00C830D6"/>
    <w:rsid w:val="00C833A4"/>
    <w:rsid w:val="00C8363A"/>
    <w:rsid w:val="00C83665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29F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869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BC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8F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7C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92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1A5"/>
    <w:rsid w:val="00DE436F"/>
    <w:rsid w:val="00DE4978"/>
    <w:rsid w:val="00DE4EE5"/>
    <w:rsid w:val="00DE4F25"/>
    <w:rsid w:val="00DE50E0"/>
    <w:rsid w:val="00DE52C6"/>
    <w:rsid w:val="00DE5518"/>
    <w:rsid w:val="00DE55E2"/>
    <w:rsid w:val="00DE5BC9"/>
    <w:rsid w:val="00DE5F53"/>
    <w:rsid w:val="00DE619C"/>
    <w:rsid w:val="00DE635F"/>
    <w:rsid w:val="00DE687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B15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4C5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7A3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1AD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894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34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394F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2EAB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87FE9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9FB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491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47DE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55A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836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062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862"/>
    <w:rsid w:val="00F1695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96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72E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97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F55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3EB1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97A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28A"/>
    <w:rsid w:val="00FA5647"/>
    <w:rsid w:val="00FA5A03"/>
    <w:rsid w:val="00FA666D"/>
    <w:rsid w:val="00FA6C3C"/>
    <w:rsid w:val="00FA6C8E"/>
    <w:rsid w:val="00FA6CB1"/>
    <w:rsid w:val="00FA6F0C"/>
    <w:rsid w:val="00FA702E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374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BDA"/>
    <w:rsid w:val="00FD2C8E"/>
    <w:rsid w:val="00FD3089"/>
    <w:rsid w:val="00FD308C"/>
    <w:rsid w:val="00FD3C26"/>
    <w:rsid w:val="00FD3EE6"/>
    <w:rsid w:val="00FD4303"/>
    <w:rsid w:val="00FD46A5"/>
    <w:rsid w:val="00FD4B32"/>
    <w:rsid w:val="00FD4C7E"/>
    <w:rsid w:val="00FD4E83"/>
    <w:rsid w:val="00FD4E8F"/>
    <w:rsid w:val="00FD4FAE"/>
    <w:rsid w:val="00FD51FD"/>
    <w:rsid w:val="00FD5237"/>
    <w:rsid w:val="00FD53D2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58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96E"/>
    <w:rsid w:val="00FF2BB5"/>
    <w:rsid w:val="00FF2C95"/>
    <w:rsid w:val="00FF2DF9"/>
    <w:rsid w:val="00FF36F8"/>
    <w:rsid w:val="00FF3A38"/>
    <w:rsid w:val="00FF3D80"/>
    <w:rsid w:val="00FF3DAD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7056"/>
  <w15:chartTrackingRefBased/>
  <w15:docId w15:val="{E8857D58-5752-42D7-9C5E-9DE8058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39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394F"/>
    <w:rPr>
      <w:sz w:val="18"/>
      <w:szCs w:val="18"/>
    </w:rPr>
  </w:style>
  <w:style w:type="paragraph" w:styleId="a5">
    <w:name w:val="footer"/>
    <w:basedOn w:val="a"/>
    <w:link w:val="a6"/>
    <w:unhideWhenUsed/>
    <w:rsid w:val="00E53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394F"/>
    <w:rPr>
      <w:sz w:val="18"/>
      <w:szCs w:val="18"/>
    </w:rPr>
  </w:style>
  <w:style w:type="paragraph" w:styleId="a7">
    <w:name w:val="Revision"/>
    <w:hidden/>
    <w:uiPriority w:val="99"/>
    <w:semiHidden/>
    <w:rsid w:val="00E539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Satyanarayana</dc:creator>
  <cp:keywords/>
  <dc:description/>
  <cp:lastModifiedBy>Acer</cp:lastModifiedBy>
  <cp:revision>2</cp:revision>
  <dcterms:created xsi:type="dcterms:W3CDTF">2024-10-17T17:53:00Z</dcterms:created>
  <dcterms:modified xsi:type="dcterms:W3CDTF">2024-10-17T17:53:00Z</dcterms:modified>
</cp:coreProperties>
</file>