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425" w:type="dxa"/>
        <w:tblInd w:w="12" w:type="dxa"/>
        <w:tblLook w:val="04A0" w:firstRow="1" w:lastRow="0" w:firstColumn="1" w:lastColumn="0" w:noHBand="0" w:noVBand="1"/>
        <w:tblPrChange w:id="0" w:author="CCJK" w:date="2024-10-18T08:15:00Z">
          <w:tblPr>
            <w:tblW w:w="3908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3425"/>
        <w:tblGridChange w:id="1">
          <w:tblGrid>
            <w:gridCol w:w="3425"/>
          </w:tblGrid>
        </w:tblGridChange>
      </w:tblGrid>
      <w:tr w:rsidR="0087741A" w:rsidRPr="007617F7" w:rsidDel="0087741A" w14:paraId="7D936C16" w14:textId="77777777" w:rsidTr="0087741A">
        <w:trPr>
          <w:trHeight w:val="300"/>
          <w:del w:id="2" w:author="CCJK" w:date="2024-10-18T08:14:00Z"/>
          <w:trPrChange w:id="3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DD13242" w14:textId="78436CD1" w:rsidR="0087741A" w:rsidRPr="007617F7" w:rsidDel="0087741A" w:rsidRDefault="0087741A">
            <w:pPr>
              <w:rPr>
                <w:del w:id="5" w:author="CCJK" w:date="2024-10-18T08:14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bookmarkStart w:id="6" w:name="_GoBack"/>
            <w:bookmarkEnd w:id="6"/>
            <w:del w:id="7" w:author="CCJK" w:date="2024-10-18T08:14:00Z">
              <w:r w:rsidRPr="007617F7" w:rsidDel="0087741A">
                <w:rPr>
                  <w:rFonts w:ascii="Arial Unicode MS" w:eastAsia="Arial Unicode MS" w:hAnsi="Arial Unicode MS" w:cs="Arial Unicode MS"/>
                  <w:b/>
                  <w:bCs/>
                  <w:noProof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87741A" w:rsidRPr="007617F7" w14:paraId="79EF6A4C" w14:textId="77777777" w:rsidTr="0087741A">
        <w:trPr>
          <w:trHeight w:val="300"/>
          <w:trPrChange w:id="8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102CB5" w14:textId="37B4C0E7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△姑葬各</w:delText>
              </w:r>
            </w:del>
            <w:ins w:id="11" w:author="CCJK" w:date="2024-10-18T08:0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结算备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付金</w:t>
            </w:r>
          </w:p>
        </w:tc>
      </w:tr>
      <w:tr w:rsidR="0087741A" w:rsidRPr="007617F7" w14:paraId="69976A0D" w14:textId="77777777" w:rsidTr="0087741A">
        <w:trPr>
          <w:trHeight w:val="300"/>
          <w:trPrChange w:id="12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2D71244" w14:textId="7CD51BB3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4" w:author="CCJK" w:date="2024-10-18T08:04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☆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以公允价值计量且其变动计入当期损益的金</w:t>
            </w:r>
            <w:del w:id="15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眼</w:delText>
              </w:r>
            </w:del>
            <w:ins w:id="16" w:author="CCJK" w:date="2024-10-18T08:0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融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资产</w:t>
            </w:r>
          </w:p>
        </w:tc>
      </w:tr>
      <w:tr w:rsidR="0087741A" w:rsidRPr="007617F7" w14:paraId="1D3A31BA" w14:textId="77777777" w:rsidTr="0087741A">
        <w:trPr>
          <w:trHeight w:val="300"/>
          <w:trPrChange w:id="1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FEF625" w14:textId="4260F2E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9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行</w:delText>
              </w:r>
            </w:del>
            <w:ins w:id="20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衍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生金</w:t>
            </w:r>
            <w:proofErr w:type="spellEnd"/>
            <w:del w:id="21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駐</w:delText>
              </w:r>
            </w:del>
            <w:ins w:id="22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融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  <w:proofErr w:type="spellEnd"/>
          </w:p>
        </w:tc>
      </w:tr>
      <w:tr w:rsidR="0087741A" w:rsidRPr="007617F7" w14:paraId="6B6F2EE0" w14:textId="77777777" w:rsidTr="0087741A">
        <w:trPr>
          <w:trHeight w:val="300"/>
          <w:trPrChange w:id="23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6A69C17" w14:textId="1C2B7B17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应收</w:t>
            </w:r>
            <w:proofErr w:type="spellEnd"/>
            <w:del w:id="25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球</w:delText>
              </w:r>
            </w:del>
            <w:ins w:id="26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</w:t>
            </w:r>
          </w:p>
        </w:tc>
      </w:tr>
      <w:tr w:rsidR="0087741A" w:rsidRPr="007617F7" w14:paraId="67139E54" w14:textId="77777777" w:rsidTr="0087741A">
        <w:trPr>
          <w:trHeight w:val="300"/>
          <w:trPrChange w:id="2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907BA9" w14:textId="5EB05A7A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9" w:author="CCJK" w:date="2024-10-18T08:04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应收分保</w:t>
            </w:r>
            <w:del w:id="30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密</w:delText>
              </w:r>
            </w:del>
            <w:ins w:id="31" w:author="CCJK" w:date="2024-10-18T08:0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款</w:t>
            </w:r>
          </w:p>
        </w:tc>
      </w:tr>
      <w:tr w:rsidR="0087741A" w:rsidRPr="007617F7" w14:paraId="5F3DA9CA" w14:textId="77777777" w:rsidTr="0087741A">
        <w:trPr>
          <w:trHeight w:val="300"/>
          <w:trPrChange w:id="32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90A6FF2" w14:textId="05958D14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应收资金集中管理</w:t>
            </w:r>
            <w:proofErr w:type="spellEnd"/>
            <w:del w:id="34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技</w:delText>
              </w:r>
            </w:del>
            <w:ins w:id="35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款</w:t>
              </w:r>
            </w:ins>
          </w:p>
        </w:tc>
      </w:tr>
      <w:tr w:rsidR="0087741A" w:rsidRPr="007617F7" w14:paraId="2A506F80" w14:textId="77777777" w:rsidTr="0087741A">
        <w:trPr>
          <w:trHeight w:val="300"/>
          <w:trPrChange w:id="36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569907" w14:textId="6553445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8" w:author="CCJK" w:date="2024-10-18T08:04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买入返</w:t>
            </w:r>
            <w:del w:id="39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修</w:delText>
              </w:r>
            </w:del>
            <w:ins w:id="40" w:author="CCJK" w:date="2024-10-18T08:0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售</w:t>
              </w:r>
            </w:ins>
            <w:del w:id="41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分触</w:delText>
              </w:r>
            </w:del>
            <w:ins w:id="42" w:author="CCJK" w:date="2024-10-18T08:04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金融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资产</w:t>
            </w:r>
          </w:p>
        </w:tc>
      </w:tr>
      <w:tr w:rsidR="0087741A" w:rsidRPr="007617F7" w14:paraId="4C3677E9" w14:textId="77777777" w:rsidTr="0087741A">
        <w:trPr>
          <w:trHeight w:val="300"/>
          <w:trPrChange w:id="43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F4115BC" w14:textId="5D2932B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存</w:t>
            </w:r>
            <w:del w:id="45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贷</w:delText>
              </w:r>
            </w:del>
            <w:ins w:id="46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货</w:t>
              </w:r>
            </w:ins>
          </w:p>
        </w:tc>
      </w:tr>
      <w:tr w:rsidR="0087741A" w:rsidRPr="007617F7" w14:paraId="2E1B1432" w14:textId="77777777" w:rsidTr="0087741A">
        <w:trPr>
          <w:trHeight w:val="300"/>
          <w:trPrChange w:id="4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B13863" w14:textId="381CB86F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持有待</w:t>
            </w:r>
            <w:proofErr w:type="spellEnd"/>
            <w:del w:id="49" w:author="CCJK" w:date="2024-10-18T08:04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性</w:delText>
              </w:r>
            </w:del>
            <w:proofErr w:type="gramStart"/>
            <w:ins w:id="50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售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  <w:proofErr w:type="spellEnd"/>
            <w:proofErr w:type="gramEnd"/>
          </w:p>
        </w:tc>
      </w:tr>
      <w:tr w:rsidR="0087741A" w:rsidRPr="007617F7" w14:paraId="785AEA45" w14:textId="77777777" w:rsidTr="0087741A">
        <w:trPr>
          <w:trHeight w:val="300"/>
          <w:trPrChange w:id="51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B09045" w14:textId="1DB3A02D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一年内到期的非</w:t>
            </w:r>
            <w:del w:id="53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漁</w:delText>
              </w:r>
            </w:del>
            <w:ins w:id="54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流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动资产</w:t>
            </w:r>
          </w:p>
        </w:tc>
      </w:tr>
      <w:tr w:rsidR="0087741A" w:rsidRPr="007617F7" w14:paraId="7680AEAD" w14:textId="77777777" w:rsidTr="0087741A">
        <w:trPr>
          <w:trHeight w:val="300"/>
          <w:trPrChange w:id="5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DC7BC01" w14:textId="445AED50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非流动</w:t>
            </w:r>
            <w:proofErr w:type="spellEnd"/>
            <w:del w:id="57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责</w:delText>
              </w:r>
            </w:del>
            <w:ins w:id="58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  <w:del w:id="59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，</w:delText>
              </w:r>
            </w:del>
            <w:ins w:id="60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</w:p>
        </w:tc>
      </w:tr>
      <w:tr w:rsidR="0087741A" w:rsidRPr="007617F7" w14:paraId="2962D3ED" w14:textId="77777777" w:rsidTr="0087741A">
        <w:trPr>
          <w:trHeight w:val="300"/>
          <w:trPrChange w:id="61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2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2DC618" w14:textId="5150B36D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3" w:author="CCJK" w:date="2024-10-18T08:05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发放贷款和</w:t>
            </w:r>
            <w:del w:id="64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里</w:delText>
              </w:r>
            </w:del>
            <w:ins w:id="65" w:author="CCJK" w:date="2024-10-18T08:05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垫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款</w:t>
            </w:r>
          </w:p>
        </w:tc>
      </w:tr>
      <w:tr w:rsidR="0087741A" w:rsidRPr="007617F7" w14:paraId="498A5514" w14:textId="77777777" w:rsidTr="0087741A">
        <w:trPr>
          <w:trHeight w:val="300"/>
          <w:trPrChange w:id="66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7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17A690" w14:textId="291FD99A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其他债权投</w:t>
            </w:r>
            <w:proofErr w:type="spellEnd"/>
            <w:del w:id="68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银</w:delText>
              </w:r>
            </w:del>
            <w:ins w:id="69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</w:p>
        </w:tc>
      </w:tr>
      <w:tr w:rsidR="0087741A" w:rsidRPr="007617F7" w14:paraId="307BFBDD" w14:textId="77777777" w:rsidTr="0087741A">
        <w:trPr>
          <w:trHeight w:val="300"/>
          <w:trPrChange w:id="70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1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6602D36" w14:textId="45EBAC15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2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卡</w:delText>
              </w:r>
            </w:del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持有至到期投资</w:t>
            </w:r>
            <w:proofErr w:type="spellEnd"/>
          </w:p>
        </w:tc>
      </w:tr>
      <w:tr w:rsidR="0087741A" w:rsidRPr="007617F7" w14:paraId="4D1EC3AD" w14:textId="77777777" w:rsidTr="0087741A">
        <w:trPr>
          <w:trHeight w:val="300"/>
          <w:trPrChange w:id="73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4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3F6D36" w14:textId="23FC0650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无</w:t>
            </w:r>
            <w:del w:id="75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影</w:delText>
              </w:r>
            </w:del>
            <w:proofErr w:type="gramStart"/>
            <w:ins w:id="76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形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  <w:proofErr w:type="spellEnd"/>
            <w:proofErr w:type="gramEnd"/>
          </w:p>
        </w:tc>
      </w:tr>
      <w:tr w:rsidR="0087741A" w:rsidRPr="007617F7" w14:paraId="542DE6D2" w14:textId="77777777" w:rsidTr="0087741A">
        <w:trPr>
          <w:trHeight w:val="300"/>
          <w:trPrChange w:id="7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8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012C1F" w14:textId="7F34A61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9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通</w:delText>
              </w:r>
            </w:del>
            <w:proofErr w:type="gramStart"/>
            <w:ins w:id="80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延所</w:t>
            </w:r>
            <w:proofErr w:type="spellEnd"/>
            <w:proofErr w:type="gramEnd"/>
            <w:del w:id="81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存</w:delText>
              </w:r>
            </w:del>
            <w:ins w:id="82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得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税</w:t>
            </w:r>
            <w:del w:id="83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受</w:delText>
              </w:r>
            </w:del>
            <w:ins w:id="84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</w:p>
        </w:tc>
      </w:tr>
      <w:tr w:rsidR="0087741A" w:rsidRPr="007617F7" w14:paraId="34183BCE" w14:textId="77777777" w:rsidTr="0087741A">
        <w:trPr>
          <w:trHeight w:val="300"/>
          <w:trPrChange w:id="8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642C03A" w14:textId="7D95552B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</w:t>
            </w:r>
            <w:del w:id="87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屮】</w:delText>
              </w:r>
            </w:del>
            <w:ins w:id="88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中：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特准</w:t>
            </w:r>
            <w:proofErr w:type="spellEnd"/>
            <w:del w:id="89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候</w:delText>
              </w:r>
            </w:del>
            <w:ins w:id="90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储备</w:t>
              </w:r>
            </w:ins>
            <w:del w:id="91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的</w:delText>
              </w:r>
            </w:del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物资</w:t>
            </w:r>
            <w:proofErr w:type="spellEnd"/>
          </w:p>
        </w:tc>
      </w:tr>
      <w:tr w:rsidR="0087741A" w:rsidRPr="007617F7" w14:paraId="131FD40C" w14:textId="77777777" w:rsidTr="0087741A">
        <w:trPr>
          <w:trHeight w:val="300"/>
          <w:trPrChange w:id="92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3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F14BEC" w14:textId="4B707D6A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94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等</w:delText>
              </w:r>
            </w:del>
            <w:ins w:id="95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</w:t>
              </w:r>
            </w:ins>
            <w:del w:id="96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海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</w:t>
            </w:r>
            <w:del w:id="97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贵</w:delText>
              </w:r>
            </w:del>
            <w:ins w:id="98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产合计</w:t>
            </w:r>
            <w:proofErr w:type="spellEnd"/>
          </w:p>
        </w:tc>
      </w:tr>
      <w:tr w:rsidR="0087741A" w:rsidRPr="007617F7" w14:paraId="57BF240D" w14:textId="77777777" w:rsidTr="0087741A">
        <w:trPr>
          <w:trHeight w:val="300"/>
          <w:trPrChange w:id="9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17370D" w14:textId="423D0ECA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1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贵</w:delText>
              </w:r>
            </w:del>
            <w:ins w:id="102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  <w:del w:id="103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地</w:delText>
              </w:r>
            </w:del>
            <w:ins w:id="104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总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</w:t>
            </w:r>
          </w:p>
        </w:tc>
      </w:tr>
      <w:tr w:rsidR="0087741A" w:rsidRPr="007617F7" w14:paraId="720F97F6" w14:textId="77777777" w:rsidTr="0087741A">
        <w:trPr>
          <w:trHeight w:val="300"/>
          <w:trPrChange w:id="10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6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1DBF5B2" w14:textId="627988DA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期末余</w:t>
            </w:r>
            <w:proofErr w:type="spellEnd"/>
            <w:del w:id="107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誤</w:delText>
              </w:r>
            </w:del>
            <w:ins w:id="108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87741A" w:rsidRPr="007617F7" w14:paraId="4CAB0DDF" w14:textId="77777777" w:rsidTr="0087741A">
        <w:trPr>
          <w:trHeight w:val="300"/>
          <w:trPrChange w:id="10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0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DDE0C6" w14:textId="40BA81A1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</w:t>
            </w:r>
            <w:del w:id="111" w:author="CCJK" w:date="2024-10-18T08:05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訪</w:delText>
              </w:r>
            </w:del>
            <w:ins w:id="112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初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</w:t>
            </w:r>
            <w:del w:id="113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額</w:delText>
              </w:r>
            </w:del>
            <w:ins w:id="114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87741A" w:rsidRPr="007617F7" w14:paraId="28494A9C" w14:textId="77777777" w:rsidTr="0087741A">
        <w:trPr>
          <w:trHeight w:val="300"/>
          <w:trPrChange w:id="11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8677572" w14:textId="347943E8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流动负债</w:t>
            </w:r>
            <w:proofErr w:type="spellEnd"/>
            <w:del w:id="117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1</w:delText>
              </w:r>
            </w:del>
            <w:ins w:id="118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</w:p>
        </w:tc>
      </w:tr>
      <w:tr w:rsidR="0087741A" w:rsidRPr="007617F7" w14:paraId="7F4D0F85" w14:textId="77777777" w:rsidTr="0087741A">
        <w:trPr>
          <w:trHeight w:val="300"/>
          <w:trPrChange w:id="11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AED40F1" w14:textId="3CD4E043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21" w:author="CCJK" w:date="2024-10-18T08:06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向中央</w:t>
            </w:r>
            <w:del w:id="122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風</w:delText>
              </w:r>
            </w:del>
            <w:ins w:id="123" w:author="CCJK" w:date="2024-10-18T08:0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银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行借款</w:t>
            </w:r>
          </w:p>
        </w:tc>
      </w:tr>
      <w:tr w:rsidR="0087741A" w:rsidRPr="007617F7" w14:paraId="71BFFCEE" w14:textId="77777777" w:rsidTr="0087741A">
        <w:trPr>
          <w:trHeight w:val="300"/>
          <w:trPrChange w:id="124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5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FF28A5" w14:textId="29E71EC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</w:t>
            </w:r>
            <w:del w:id="126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垮</w:delText>
              </w:r>
            </w:del>
            <w:ins w:id="127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易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性金融负债</w:t>
            </w:r>
            <w:proofErr w:type="spellEnd"/>
          </w:p>
        </w:tc>
      </w:tr>
      <w:tr w:rsidR="0087741A" w:rsidRPr="007617F7" w14:paraId="75967A56" w14:textId="77777777" w:rsidTr="0087741A">
        <w:trPr>
          <w:trHeight w:val="300"/>
          <w:trPrChange w:id="128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9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D35533" w14:textId="162C7A3A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30" w:author="CCJK" w:date="2024-10-18T08:06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★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以公允价值计量且其变动计入当期</w:t>
            </w:r>
            <w:del w:id="131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报</w:delText>
              </w:r>
            </w:del>
            <w:ins w:id="132" w:author="CCJK" w:date="2024-10-18T08:0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损益</w:t>
              </w:r>
            </w:ins>
            <w:del w:id="133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苴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的金</w:t>
            </w:r>
            <w:del w:id="134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郎</w:delText>
              </w:r>
            </w:del>
            <w:ins w:id="135" w:author="CCJK" w:date="2024-10-18T08:0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融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负债</w:t>
            </w:r>
          </w:p>
        </w:tc>
      </w:tr>
      <w:tr w:rsidR="0087741A" w:rsidRPr="007617F7" w14:paraId="59A8F48D" w14:textId="77777777" w:rsidTr="0087741A">
        <w:trPr>
          <w:trHeight w:val="300"/>
          <w:trPrChange w:id="136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7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C2AFEC" w14:textId="1915556D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38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師</w:delText>
              </w:r>
            </w:del>
            <w:ins w:id="139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衍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生金融</w:t>
            </w:r>
            <w:proofErr w:type="spellEnd"/>
            <w:del w:id="140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员</w:delText>
              </w:r>
            </w:del>
            <w:ins w:id="141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del w:id="142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值</w:delText>
              </w:r>
            </w:del>
          </w:p>
        </w:tc>
      </w:tr>
      <w:tr w:rsidR="0087741A" w:rsidRPr="007617F7" w14:paraId="433AF687" w14:textId="77777777" w:rsidTr="0087741A">
        <w:trPr>
          <w:trHeight w:val="300"/>
          <w:trPrChange w:id="143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525087" w14:textId="14252D5C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应付</w:t>
            </w:r>
            <w:proofErr w:type="spellEnd"/>
            <w:del w:id="145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赎</w:delText>
              </w:r>
            </w:del>
            <w:ins w:id="146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款</w:t>
            </w:r>
          </w:p>
        </w:tc>
      </w:tr>
      <w:tr w:rsidR="0087741A" w:rsidRPr="007617F7" w14:paraId="010C2CCD" w14:textId="77777777" w:rsidTr="0087741A">
        <w:trPr>
          <w:trHeight w:val="300"/>
          <w:trPrChange w:id="14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93169D" w14:textId="5F3B2603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49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孩</w:delText>
              </w:r>
            </w:del>
            <w:ins w:id="150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预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收款项</w:t>
            </w:r>
            <w:proofErr w:type="spellEnd"/>
          </w:p>
        </w:tc>
      </w:tr>
      <w:tr w:rsidR="0087741A" w:rsidRPr="007617F7" w14:paraId="18CD824F" w14:textId="77777777" w:rsidTr="0087741A">
        <w:trPr>
          <w:trHeight w:val="300"/>
          <w:trPrChange w:id="151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F7C0019" w14:textId="658A2A23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53" w:author="CCJK" w:date="2024-10-18T08:06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卖出回</w:t>
            </w:r>
            <w:del w:id="154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前</w:delText>
              </w:r>
            </w:del>
            <w:ins w:id="155" w:author="CCJK" w:date="2024-10-18T08:0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购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金</w:t>
            </w:r>
            <w:del w:id="156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駐</w:delText>
              </w:r>
            </w:del>
            <w:ins w:id="157" w:author="CCJK" w:date="2024-10-18T08:0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融资</w:t>
              </w:r>
            </w:ins>
            <w:del w:id="158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閱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产款</w:t>
            </w:r>
          </w:p>
        </w:tc>
      </w:tr>
      <w:tr w:rsidR="0087741A" w:rsidRPr="007617F7" w14:paraId="68747AF2" w14:textId="77777777" w:rsidTr="0087741A">
        <w:trPr>
          <w:trHeight w:val="300"/>
          <w:trPrChange w:id="15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9B76E09" w14:textId="47C50A1C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61" w:author="CCJK" w:date="2024-10-18T08:06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代理承</w:t>
            </w:r>
            <w:del w:id="162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制</w:delText>
              </w:r>
            </w:del>
            <w:ins w:id="163" w:author="CCJK" w:date="2024-10-18T08:06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销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证券款</w:t>
            </w:r>
          </w:p>
        </w:tc>
      </w:tr>
      <w:tr w:rsidR="0087741A" w:rsidRPr="007617F7" w14:paraId="7A6EFD06" w14:textId="77777777" w:rsidTr="0087741A">
        <w:trPr>
          <w:trHeight w:val="300"/>
          <w:trPrChange w:id="164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5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BD0CC2" w14:textId="127D637C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应付职工薪</w:t>
            </w:r>
            <w:proofErr w:type="spellEnd"/>
            <w:del w:id="166" w:author="CCJK" w:date="2024-10-18T08:06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倒</w:delText>
              </w:r>
            </w:del>
            <w:ins w:id="167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酬</w:t>
              </w:r>
            </w:ins>
          </w:p>
        </w:tc>
      </w:tr>
      <w:tr w:rsidR="0087741A" w:rsidRPr="007617F7" w14:paraId="11529EAF" w14:textId="77777777" w:rsidTr="0087741A">
        <w:trPr>
          <w:trHeight w:val="300"/>
          <w:trPrChange w:id="168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9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799F8B" w14:textId="42B5D3AD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170" w:author="CCJK" w:date="2024-10-18T08:07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n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其中</w:t>
            </w:r>
            <w:del w:id="171" w:author="CCJK" w:date="2024-10-18T08:07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:</w:delText>
              </w:r>
            </w:del>
            <w:ins w:id="172" w:author="CCJK" w:date="2024-10-18T08:0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：</w:t>
              </w:r>
              <w:r w:rsidRPr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职工奖励及福利基金</w:t>
              </w:r>
            </w:ins>
          </w:p>
        </w:tc>
      </w:tr>
      <w:tr w:rsidR="0087741A" w:rsidRPr="007617F7" w14:paraId="66129248" w14:textId="77777777" w:rsidTr="0087741A">
        <w:trPr>
          <w:trHeight w:val="300"/>
          <w:trPrChange w:id="173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4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A27759" w14:textId="4F1ED54A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应交税</w:t>
            </w:r>
            <w:proofErr w:type="spellEnd"/>
            <w:del w:id="175" w:author="CCJK" w:date="2024-10-18T08:07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先</w:delText>
              </w:r>
            </w:del>
            <w:ins w:id="176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费</w:t>
              </w:r>
            </w:ins>
          </w:p>
        </w:tc>
      </w:tr>
      <w:tr w:rsidR="0087741A" w:rsidRPr="007617F7" w14:paraId="2D8E936D" w14:textId="77777777" w:rsidTr="0087741A">
        <w:trPr>
          <w:trHeight w:val="300"/>
          <w:trPrChange w:id="17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8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FACE68A" w14:textId="53602626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79" w:author="CCJK" w:date="2024-10-18T08:07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应付手</w:t>
            </w:r>
            <w:del w:id="180" w:author="CCJK" w:date="2024-10-18T08:07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埃</w:delText>
              </w:r>
            </w:del>
            <w:ins w:id="181" w:author="CCJK" w:date="2024-10-18T08:0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续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费及佣金</w:t>
            </w:r>
          </w:p>
        </w:tc>
      </w:tr>
      <w:tr w:rsidR="0087741A" w:rsidRPr="007617F7" w14:paraId="4DED3A63" w14:textId="77777777" w:rsidTr="0087741A">
        <w:trPr>
          <w:trHeight w:val="300"/>
          <w:trPrChange w:id="182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3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6CB7E9" w14:textId="2279C1E6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84" w:author="CCJK" w:date="2024-10-18T08:07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lastRenderedPageBreak/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应付分保</w:t>
            </w:r>
            <w:del w:id="185" w:author="CCJK" w:date="2024-10-18T08:07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出</w:delText>
              </w:r>
            </w:del>
            <w:ins w:id="186" w:author="CCJK" w:date="2024-10-18T08:07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账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款</w:t>
            </w:r>
          </w:p>
        </w:tc>
      </w:tr>
      <w:tr w:rsidR="0087741A" w:rsidRPr="007617F7" w14:paraId="465B1ABA" w14:textId="77777777" w:rsidTr="0087741A">
        <w:trPr>
          <w:trHeight w:val="300"/>
          <w:trPrChange w:id="18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821F6A" w14:textId="1AEAF01D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持</w:t>
            </w:r>
            <w:del w:id="189" w:author="CCJK" w:date="2024-10-18T08:07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行</w:delText>
              </w:r>
            </w:del>
            <w:ins w:id="190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有</w:t>
              </w:r>
            </w:ins>
            <w:del w:id="191" w:author="CCJK" w:date="2024-10-18T08:07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持传</w:delText>
              </w:r>
            </w:del>
            <w:ins w:id="192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待售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负</w:t>
            </w:r>
            <w:del w:id="193" w:author="CCJK" w:date="2024-10-18T08:07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債</w:delText>
              </w:r>
            </w:del>
            <w:ins w:id="194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</w:t>
              </w:r>
            </w:ins>
          </w:p>
        </w:tc>
      </w:tr>
      <w:tr w:rsidR="0087741A" w:rsidRPr="007617F7" w14:paraId="4E4445EC" w14:textId="77777777" w:rsidTr="0087741A">
        <w:trPr>
          <w:trHeight w:val="300"/>
          <w:trPrChange w:id="19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F22584" w14:textId="672F5AC7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非流动</w:t>
            </w:r>
            <w:proofErr w:type="spellEnd"/>
            <w:del w:id="197" w:author="CCJK" w:date="2024-10-18T08:07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負fth</w:delText>
              </w:r>
            </w:del>
            <w:ins w:id="198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负债：</w:t>
              </w:r>
            </w:ins>
          </w:p>
        </w:tc>
      </w:tr>
      <w:tr w:rsidR="0087741A" w:rsidRPr="007617F7" w14:paraId="51881FDB" w14:textId="77777777" w:rsidTr="0087741A">
        <w:trPr>
          <w:trHeight w:val="300"/>
          <w:trPrChange w:id="19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505614" w14:textId="32BC6855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01" w:author="CCJK" w:date="2024-10-18T08:08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保险合同准</w:t>
            </w:r>
            <w:del w:id="202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得</w:delText>
              </w:r>
            </w:del>
            <w:ins w:id="203" w:author="CCJK" w:date="2024-10-18T08:08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备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金</w:t>
            </w:r>
          </w:p>
        </w:tc>
      </w:tr>
      <w:tr w:rsidR="0087741A" w:rsidRPr="007617F7" w14:paraId="177AA79D" w14:textId="77777777" w:rsidTr="0087741A">
        <w:trPr>
          <w:trHeight w:val="300"/>
          <w:trPrChange w:id="204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5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F803CB" w14:textId="6F6679B2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06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相</w:delText>
              </w:r>
            </w:del>
            <w:ins w:id="207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优先</w:t>
            </w:r>
            <w:proofErr w:type="spellEnd"/>
            <w:del w:id="208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依</w:delText>
              </w:r>
            </w:del>
            <w:ins w:id="209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股</w:t>
              </w:r>
            </w:ins>
          </w:p>
        </w:tc>
      </w:tr>
      <w:tr w:rsidR="0087741A" w:rsidRPr="007617F7" w14:paraId="004347FA" w14:textId="77777777" w:rsidTr="0087741A">
        <w:trPr>
          <w:trHeight w:val="300"/>
          <w:trPrChange w:id="210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1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EDC547B" w14:textId="3040C951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长期应付职工薪</w:t>
            </w:r>
            <w:proofErr w:type="spellEnd"/>
            <w:del w:id="212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科</w:delText>
              </w:r>
            </w:del>
            <w:ins w:id="213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酬</w:t>
              </w:r>
            </w:ins>
          </w:p>
        </w:tc>
      </w:tr>
      <w:tr w:rsidR="0087741A" w:rsidRPr="007617F7" w14:paraId="1CC39550" w14:textId="77777777" w:rsidTr="0087741A">
        <w:trPr>
          <w:trHeight w:val="300"/>
          <w:trPrChange w:id="214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5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94EFC3" w14:textId="0336EE32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16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道廷</w:delText>
              </w:r>
            </w:del>
            <w:ins w:id="217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收益</w:t>
            </w:r>
            <w:proofErr w:type="spellEnd"/>
          </w:p>
        </w:tc>
      </w:tr>
      <w:tr w:rsidR="0087741A" w:rsidRPr="007617F7" w14:paraId="0C412D08" w14:textId="77777777" w:rsidTr="0087741A">
        <w:trPr>
          <w:trHeight w:val="300"/>
          <w:trPrChange w:id="218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9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546699" w14:textId="782C5F1E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20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通M</w:delText>
              </w:r>
            </w:del>
            <w:ins w:id="221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递延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所得税负债</w:t>
            </w:r>
            <w:proofErr w:type="spellEnd"/>
          </w:p>
        </w:tc>
      </w:tr>
      <w:tr w:rsidR="0087741A" w:rsidRPr="007617F7" w14:paraId="0D1A600A" w14:textId="77777777" w:rsidTr="0087741A">
        <w:trPr>
          <w:trHeight w:val="300"/>
          <w:trPrChange w:id="222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3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FED545" w14:textId="6A5B5A4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24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打</w:delText>
              </w:r>
            </w:del>
            <w:ins w:id="225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其中：特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准储备基金</w:t>
            </w:r>
            <w:proofErr w:type="spellEnd"/>
          </w:p>
        </w:tc>
      </w:tr>
      <w:tr w:rsidR="0087741A" w:rsidRPr="007617F7" w14:paraId="1A3BF99A" w14:textId="77777777" w:rsidTr="0087741A">
        <w:trPr>
          <w:trHeight w:val="300"/>
          <w:trPrChange w:id="226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7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49EBE0" w14:textId="7D3179BB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28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許海</w:delText>
              </w:r>
            </w:del>
            <w:ins w:id="229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非流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</w:t>
            </w:r>
            <w:del w:id="230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员值</w:delText>
              </w:r>
            </w:del>
            <w:ins w:id="231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负债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合计</w:t>
            </w:r>
            <w:proofErr w:type="spellEnd"/>
          </w:p>
        </w:tc>
      </w:tr>
      <w:tr w:rsidR="0087741A" w:rsidRPr="007617F7" w14:paraId="0A99D2D7" w14:textId="77777777" w:rsidTr="0087741A">
        <w:trPr>
          <w:trHeight w:val="300"/>
          <w:trPrChange w:id="232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3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B98890" w14:textId="3124C2B6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所有者权益</w:t>
            </w:r>
            <w:del w:id="234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《成</w:delText>
              </w:r>
            </w:del>
            <w:ins w:id="235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（或股</w:t>
              </w:r>
            </w:ins>
            <w:del w:id="236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敢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东权益）</w:t>
            </w:r>
          </w:p>
        </w:tc>
      </w:tr>
      <w:tr w:rsidR="0087741A" w:rsidRPr="007617F7" w14:paraId="3CAFF465" w14:textId="77777777" w:rsidTr="0087741A">
        <w:trPr>
          <w:trHeight w:val="300"/>
          <w:trPrChange w:id="23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8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74E797B" w14:textId="79E06881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39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号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减</w:t>
            </w:r>
            <w:del w:id="240" w:author="CCJK" w:date="2024-10-18T08:08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;</w:delText>
              </w:r>
            </w:del>
            <w:ins w:id="241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：已</w:t>
              </w:r>
            </w:ins>
            <w:del w:id="242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己</w:delText>
              </w:r>
            </w:del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归还投</w:t>
            </w:r>
            <w:proofErr w:type="spellEnd"/>
            <w:del w:id="243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货</w:delText>
              </w:r>
            </w:del>
            <w:ins w:id="244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</w:p>
        </w:tc>
      </w:tr>
      <w:tr w:rsidR="0087741A" w:rsidRPr="007617F7" w14:paraId="420E20B5" w14:textId="77777777" w:rsidTr="0087741A">
        <w:trPr>
          <w:trHeight w:val="300"/>
          <w:trPrChange w:id="24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603E74F" w14:textId="443F8F3A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实收资本（或股本）</w:t>
            </w:r>
            <w:del w:id="247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淨額</w:delText>
              </w:r>
            </w:del>
            <w:ins w:id="248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净额</w:t>
              </w:r>
            </w:ins>
          </w:p>
        </w:tc>
      </w:tr>
      <w:tr w:rsidR="0087741A" w:rsidRPr="007617F7" w14:paraId="6544C890" w14:textId="77777777" w:rsidTr="0087741A">
        <w:trPr>
          <w:trHeight w:val="300"/>
          <w:trPrChange w:id="24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0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F13B66" w14:textId="4592E00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永续</w:t>
            </w:r>
            <w:proofErr w:type="spellEnd"/>
            <w:del w:id="251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澳</w:delText>
              </w:r>
            </w:del>
            <w:ins w:id="252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债</w:t>
              </w:r>
            </w:ins>
          </w:p>
        </w:tc>
      </w:tr>
      <w:tr w:rsidR="0087741A" w:rsidRPr="007617F7" w14:paraId="11E146E2" w14:textId="77777777" w:rsidTr="0087741A">
        <w:trPr>
          <w:trHeight w:val="300"/>
          <w:trPrChange w:id="253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4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87A2659" w14:textId="17050521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55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資</w:delText>
              </w:r>
            </w:del>
            <w:ins w:id="256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资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本公</w:t>
            </w:r>
            <w:proofErr w:type="spellEnd"/>
            <w:del w:id="257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枳</w:delText>
              </w:r>
            </w:del>
            <w:ins w:id="258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积</w:t>
              </w:r>
            </w:ins>
          </w:p>
        </w:tc>
      </w:tr>
      <w:tr w:rsidR="0087741A" w:rsidRPr="007617F7" w14:paraId="381EFAB1" w14:textId="77777777" w:rsidTr="0087741A">
        <w:trPr>
          <w:trHeight w:val="300"/>
          <w:trPrChange w:id="25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0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84FCBE0" w14:textId="03ED4AF2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61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诚:</w:delText>
              </w:r>
            </w:del>
            <w:ins w:id="262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减：库存股</w:t>
              </w:r>
            </w:ins>
          </w:p>
        </w:tc>
      </w:tr>
      <w:tr w:rsidR="0087741A" w:rsidRPr="007617F7" w14:paraId="31F38129" w14:textId="77777777" w:rsidTr="0087741A">
        <w:trPr>
          <w:trHeight w:val="300"/>
          <w:trPrChange w:id="263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4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1B02CDA" w14:textId="1247513D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proofErr w:type="spellEnd"/>
            <w:del w:id="265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綜</w:delText>
              </w:r>
            </w:del>
            <w:ins w:id="266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综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合收</w:t>
            </w:r>
            <w:proofErr w:type="spellEnd"/>
            <w:del w:id="267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及</w:delText>
              </w:r>
            </w:del>
            <w:ins w:id="268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</w:p>
        </w:tc>
      </w:tr>
      <w:tr w:rsidR="0087741A" w:rsidRPr="007617F7" w14:paraId="6D600F94" w14:textId="77777777" w:rsidTr="0087741A">
        <w:trPr>
          <w:trHeight w:val="300"/>
          <w:trPrChange w:id="26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0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FD1B13C" w14:textId="461ADE02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ins w:id="271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外</w:t>
            </w:r>
            <w:del w:id="272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诉</w:delText>
              </w:r>
            </w:del>
            <w:ins w:id="273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币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报表折算</w:t>
            </w:r>
            <w:del w:id="274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整场</w:delText>
              </w:r>
            </w:del>
            <w:ins w:id="275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差额</w:t>
              </w:r>
            </w:ins>
          </w:p>
        </w:tc>
      </w:tr>
      <w:tr w:rsidR="0087741A" w:rsidRPr="007617F7" w14:paraId="509EC125" w14:textId="77777777" w:rsidTr="0087741A">
        <w:trPr>
          <w:trHeight w:val="300"/>
          <w:trPrChange w:id="276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7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34D24A" w14:textId="1B410D1F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78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法定公积</w:t>
            </w:r>
            <w:proofErr w:type="spellEnd"/>
            <w:del w:id="279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台</w:delText>
              </w:r>
            </w:del>
            <w:ins w:id="280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金</w:t>
              </w:r>
            </w:ins>
          </w:p>
        </w:tc>
      </w:tr>
      <w:tr w:rsidR="0087741A" w:rsidRPr="007617F7" w14:paraId="6CA86E3B" w14:textId="77777777" w:rsidTr="0087741A">
        <w:trPr>
          <w:trHeight w:val="300"/>
          <w:trPrChange w:id="281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2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F79286" w14:textId="7BC1CE23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任意公</w:t>
            </w:r>
            <w:proofErr w:type="spellEnd"/>
            <w:del w:id="283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枳</w:delText>
              </w:r>
            </w:del>
            <w:ins w:id="284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积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</w:p>
        </w:tc>
      </w:tr>
      <w:tr w:rsidR="0087741A" w:rsidRPr="007617F7" w14:paraId="6DC72A1D" w14:textId="77777777" w:rsidTr="0087741A">
        <w:trPr>
          <w:trHeight w:val="300"/>
          <w:trPrChange w:id="28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5F1B65" w14:textId="3F2ECE28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87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好U</w:delText>
              </w:r>
            </w:del>
            <w:ins w:id="288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储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备基金</w:t>
            </w:r>
            <w:proofErr w:type="spellEnd"/>
          </w:p>
        </w:tc>
      </w:tr>
      <w:tr w:rsidR="0087741A" w:rsidRPr="007617F7" w14:paraId="6E5DD7C8" w14:textId="77777777" w:rsidTr="0087741A">
        <w:trPr>
          <w:trHeight w:val="300"/>
          <w:trPrChange w:id="28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0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BA4410" w14:textId="54C2D378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91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升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企</w:t>
            </w:r>
            <w:del w:id="292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北</w:delText>
              </w:r>
            </w:del>
            <w:ins w:id="293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业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发展基金</w:t>
            </w:r>
            <w:proofErr w:type="spellEnd"/>
          </w:p>
        </w:tc>
      </w:tr>
      <w:tr w:rsidR="0087741A" w:rsidRPr="007617F7" w14:paraId="5E3E7F62" w14:textId="77777777" w:rsidTr="0087741A">
        <w:trPr>
          <w:trHeight w:val="300"/>
          <w:trPrChange w:id="294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5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EF21F7C" w14:textId="51378A85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96" w:author="CCJK" w:date="2024-10-18T08:09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行</w:delText>
              </w:r>
            </w:del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利润归还投资</w:t>
            </w:r>
            <w:proofErr w:type="spellEnd"/>
          </w:p>
        </w:tc>
      </w:tr>
      <w:tr w:rsidR="0087741A" w:rsidRPr="007617F7" w14:paraId="2D98EC72" w14:textId="77777777" w:rsidTr="0087741A">
        <w:trPr>
          <w:trHeight w:val="300"/>
          <w:trPrChange w:id="29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8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4E22E9" w14:textId="3B690924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99" w:author="CCJK" w:date="2024-10-18T08:10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一般风</w:t>
            </w:r>
            <w:ins w:id="300" w:author="CCJK" w:date="2024-10-18T08:1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险</w:t>
              </w:r>
            </w:ins>
            <w:del w:id="301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</w:rPr>
                <w:delText>陰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准</w:t>
            </w:r>
            <w:del w:id="302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得</w:delText>
              </w:r>
            </w:del>
            <w:ins w:id="303" w:author="CCJK" w:date="2024-10-18T08:1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备</w:t>
              </w:r>
            </w:ins>
          </w:p>
        </w:tc>
      </w:tr>
      <w:tr w:rsidR="0087741A" w:rsidRPr="007617F7" w14:paraId="1BF1224E" w14:textId="77777777" w:rsidTr="0087741A">
        <w:trPr>
          <w:trHeight w:val="300"/>
          <w:trPrChange w:id="304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5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7068CC" w14:textId="621FBBFD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归属于</w:t>
            </w:r>
            <w:del w:id="306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际</w:delText>
              </w:r>
            </w:del>
            <w:ins w:id="307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母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公司所有者权</w:t>
            </w:r>
            <w:del w:id="308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苴</w:delText>
              </w:r>
            </w:del>
            <w:ins w:id="309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（或股东权</w:t>
            </w:r>
            <w:del w:id="310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苴</w:delText>
              </w:r>
            </w:del>
            <w:ins w:id="311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）合</w:t>
            </w:r>
            <w:del w:id="312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许</w:delText>
              </w:r>
            </w:del>
            <w:ins w:id="313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计</w:t>
              </w:r>
            </w:ins>
          </w:p>
        </w:tc>
      </w:tr>
      <w:tr w:rsidR="0087741A" w:rsidRPr="007617F7" w14:paraId="7E78CF80" w14:textId="77777777" w:rsidTr="0087741A">
        <w:trPr>
          <w:trHeight w:val="300"/>
          <w:trPrChange w:id="314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5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BFA85C" w14:textId="2F674203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16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，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  <w:del w:id="317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裁</w:delText>
              </w:r>
            </w:del>
            <w:proofErr w:type="gramStart"/>
            <w:ins w:id="318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数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股东</w:t>
            </w:r>
            <w:proofErr w:type="gramEnd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权</w:t>
            </w:r>
            <w:proofErr w:type="spellEnd"/>
            <w:del w:id="319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斐</w:delText>
              </w:r>
            </w:del>
            <w:ins w:id="320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</w:p>
        </w:tc>
      </w:tr>
      <w:tr w:rsidR="0087741A" w:rsidRPr="007617F7" w14:paraId="42C8AC5B" w14:textId="77777777" w:rsidTr="0087741A">
        <w:trPr>
          <w:trHeight w:val="300"/>
          <w:trPrChange w:id="321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2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80FCE1B" w14:textId="415FF551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所有者权</w:t>
            </w:r>
            <w:del w:id="323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注</w:delText>
              </w:r>
            </w:del>
            <w:ins w:id="324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（</w:t>
            </w:r>
            <w:del w:id="325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MJ</w:delText>
              </w:r>
            </w:del>
            <w:ins w:id="326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或股</w:t>
              </w:r>
            </w:ins>
            <w:del w:id="327" w:author="CCJK" w:date="2024-10-18T08:10:00Z">
              <w:r w:rsidRPr="007617F7" w:rsidDel="007617F7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delText>R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东</w:t>
            </w:r>
            <w:del w:id="328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阳</w:delText>
              </w:r>
            </w:del>
            <w:ins w:id="329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权益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）</w:t>
            </w:r>
            <w:del w:id="330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的</w:delText>
              </w:r>
            </w:del>
            <w:ins w:id="331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合计</w:t>
              </w:r>
            </w:ins>
          </w:p>
        </w:tc>
      </w:tr>
      <w:tr w:rsidR="0087741A" w:rsidRPr="007617F7" w14:paraId="5D53DF30" w14:textId="77777777" w:rsidTr="0087741A">
        <w:trPr>
          <w:trHeight w:val="300"/>
          <w:trPrChange w:id="332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3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4B0F76" w14:textId="21668277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负债和所有者权益（</w:t>
            </w:r>
            <w:del w:id="334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威JR</w:delText>
              </w:r>
            </w:del>
            <w:ins w:id="335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或股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东权益）总计</w:t>
            </w:r>
          </w:p>
        </w:tc>
      </w:tr>
      <w:tr w:rsidR="0087741A" w:rsidRPr="007617F7" w14:paraId="793BF265" w14:textId="77777777" w:rsidTr="0087741A">
        <w:trPr>
          <w:trHeight w:val="300"/>
          <w:trPrChange w:id="336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37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AF1240" w14:textId="5266D524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38" w:author="CCJK" w:date="2024-10-18T08:10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智</w:delText>
              </w:r>
            </w:del>
            <w:ins w:id="339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其中：</w:t>
              </w:r>
            </w:ins>
            <w:ins w:id="340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营</w:t>
              </w:r>
            </w:ins>
            <w:proofErr w:type="spellStart"/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业收入</w:t>
            </w:r>
            <w:proofErr w:type="spellEnd"/>
          </w:p>
        </w:tc>
      </w:tr>
      <w:tr w:rsidR="0087741A" w:rsidRPr="007617F7" w14:paraId="2F6A2C2B" w14:textId="77777777" w:rsidTr="0087741A">
        <w:trPr>
          <w:trHeight w:val="300"/>
          <w:trPrChange w:id="341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2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BE63E9" w14:textId="3A1C40A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43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△财</w:delText>
              </w:r>
            </w:del>
            <w:ins w:id="344" w:author="CCJK" w:date="2024-10-18T08:1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赔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付支出净额</w:t>
            </w:r>
          </w:p>
        </w:tc>
      </w:tr>
      <w:tr w:rsidR="0087741A" w:rsidRPr="007617F7" w14:paraId="67038F30" w14:textId="77777777" w:rsidTr="0087741A">
        <w:trPr>
          <w:trHeight w:val="300"/>
          <w:trPrChange w:id="34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4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A94DFA8" w14:textId="3EDB86B7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47" w:author="CCJK" w:date="2024-10-18T08:11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提取保险责任准备金</w:t>
            </w:r>
            <w:del w:id="348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淨</w:delText>
              </w:r>
            </w:del>
            <w:ins w:id="349" w:author="CCJK" w:date="2024-10-18T08:1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净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额</w:t>
            </w:r>
          </w:p>
        </w:tc>
      </w:tr>
      <w:tr w:rsidR="0087741A" w:rsidRPr="007617F7" w14:paraId="34538C47" w14:textId="77777777" w:rsidTr="0087741A">
        <w:trPr>
          <w:trHeight w:val="300"/>
          <w:trPrChange w:id="350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1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1FD51D3" w14:textId="5DBCF44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汇兑净损失（净收</w:t>
            </w:r>
            <w:del w:id="352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盜</w:delText>
              </w:r>
            </w:del>
            <w:ins w:id="353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以</w:t>
            </w:r>
            <w:r w:rsidRPr="007617F7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  <w:t>“-”</w:t>
            </w: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87741A" w:rsidRPr="007617F7" w14:paraId="2F2C7378" w14:textId="77777777" w:rsidTr="0087741A">
        <w:trPr>
          <w:trHeight w:val="300"/>
          <w:trPrChange w:id="354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55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9DA89C" w14:textId="53CDF630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资产减</w:t>
            </w:r>
            <w:del w:id="356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位</w:delText>
              </w:r>
            </w:del>
            <w:ins w:id="357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值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损失（损失以</w:t>
            </w:r>
            <w:ins w:id="358" w:author="CCJK" w:date="2024-10-18T08:11:00Z">
              <w:r w:rsidRPr="007617F7"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  <w:lang w:eastAsia="zh-CN"/>
                </w:rPr>
                <w:t>“-”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号填列）</w:t>
            </w:r>
          </w:p>
        </w:tc>
      </w:tr>
      <w:tr w:rsidR="0087741A" w:rsidRPr="007617F7" w14:paraId="4CA130C6" w14:textId="77777777" w:rsidTr="0087741A">
        <w:trPr>
          <w:trHeight w:val="300"/>
          <w:trPrChange w:id="35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0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190D66D" w14:textId="2CBE3E0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1.</w:t>
            </w:r>
            <w:del w:id="361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巫</w:delText>
              </w:r>
            </w:del>
            <w:ins w:id="362" w:author="CCJK" w:date="2024-10-18T08:1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新计</w:t>
            </w:r>
            <w:del w:id="363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拉</w:delText>
              </w:r>
            </w:del>
            <w:ins w:id="364" w:author="CCJK" w:date="2024-10-18T08:1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设定受益计划变动额</w:t>
            </w:r>
          </w:p>
        </w:tc>
      </w:tr>
      <w:tr w:rsidR="0087741A" w:rsidRPr="007617F7" w14:paraId="6F593FD2" w14:textId="77777777" w:rsidTr="0087741A">
        <w:trPr>
          <w:trHeight w:val="300"/>
          <w:trPrChange w:id="36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36DA2D8" w14:textId="6B56CF76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lastRenderedPageBreak/>
              <w:t>4.</w:t>
            </w:r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金融资产</w:t>
            </w:r>
            <w:del w:id="367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汇</w:delText>
              </w:r>
            </w:del>
            <w:ins w:id="368" w:author="CCJK" w:date="2024-10-18T08:1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分类计入其他综合收益的金额</w:t>
            </w:r>
          </w:p>
        </w:tc>
      </w:tr>
      <w:tr w:rsidR="0087741A" w:rsidRPr="007617F7" w14:paraId="685527C3" w14:textId="77777777" w:rsidTr="0087741A">
        <w:trPr>
          <w:trHeight w:val="300"/>
          <w:trPrChange w:id="36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0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D8BA21" w14:textId="68928B37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71" w:author="CCJK" w:date="2024-10-18T08:11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☆</w:delText>
              </w:r>
            </w:del>
            <w:r w:rsidRPr="007617F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5.</w:t>
            </w:r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持有至到期投资</w:t>
            </w:r>
            <w:del w:id="372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比</w:delText>
              </w:r>
            </w:del>
            <w:ins w:id="373" w:author="CCJK" w:date="2024-10-18T08:1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重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分类为可供岀售金融资产损益</w:t>
            </w:r>
          </w:p>
        </w:tc>
      </w:tr>
      <w:tr w:rsidR="0087741A" w:rsidRPr="007617F7" w14:paraId="601A2C2A" w14:textId="77777777" w:rsidTr="0087741A">
        <w:trPr>
          <w:trHeight w:val="300"/>
          <w:trPrChange w:id="374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5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6E8620" w14:textId="6076CDBC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/>
                <w:noProof/>
                <w:color w:val="000000"/>
                <w:sz w:val="20"/>
                <w:szCs w:val="20"/>
                <w:lang w:eastAsia="zh-CN"/>
              </w:rPr>
              <w:t>7.</w:t>
            </w:r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现金流量套期储备（现金流</w:t>
            </w:r>
            <w:ins w:id="376" w:author="CCJK" w:date="2024-10-18T08:1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量</w:t>
              </w:r>
            </w:ins>
            <w:del w:id="377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域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套期损益的有效部分）</w:t>
            </w:r>
          </w:p>
        </w:tc>
      </w:tr>
      <w:tr w:rsidR="0087741A" w:rsidRPr="007617F7" w14:paraId="62497610" w14:textId="77777777" w:rsidTr="0087741A">
        <w:trPr>
          <w:trHeight w:val="300"/>
          <w:trPrChange w:id="378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79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443857A" w14:textId="4E04F5AC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80" w:author="CCJK" w:date="2024-10-18T08:12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*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归</w:t>
            </w:r>
            <w:del w:id="381" w:author="CCJK" w:date="2024-10-18T08:11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次</w:delText>
              </w:r>
            </w:del>
            <w:ins w:id="382" w:author="CCJK" w:date="2024-10-18T08:11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属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于少数股东的综合收</w:t>
            </w:r>
            <w:del w:id="383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盜</w:delText>
              </w:r>
            </w:del>
            <w:ins w:id="384" w:author="CCJK" w:date="2024-10-18T08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益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总额</w:t>
            </w:r>
          </w:p>
        </w:tc>
      </w:tr>
      <w:tr w:rsidR="0087741A" w:rsidRPr="007617F7" w14:paraId="1DF5D68A" w14:textId="77777777" w:rsidTr="0087741A">
        <w:trPr>
          <w:trHeight w:val="300"/>
          <w:trPrChange w:id="38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8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30AF2A" w14:textId="7591429D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87" w:author="CCJK" w:date="2024-10-18T08:12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向中央银行借款</w:t>
            </w:r>
            <w:del w:id="388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掙</w:delText>
              </w:r>
            </w:del>
            <w:ins w:id="389" w:author="CCJK" w:date="2024-10-18T08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净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增加额</w:t>
            </w:r>
          </w:p>
        </w:tc>
      </w:tr>
      <w:tr w:rsidR="0087741A" w:rsidRPr="007617F7" w14:paraId="6EDFFB02" w14:textId="77777777" w:rsidTr="0087741A">
        <w:trPr>
          <w:trHeight w:val="300"/>
          <w:trPrChange w:id="390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1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C47450" w14:textId="46B5DCE6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92" w:author="CCJK" w:date="2024-10-18T08:12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保户储金及投资款</w:t>
            </w:r>
            <w:del w:id="393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逢</w:delText>
              </w:r>
            </w:del>
            <w:ins w:id="394" w:author="CCJK" w:date="2024-10-18T08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净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增加额</w:t>
            </w:r>
          </w:p>
        </w:tc>
      </w:tr>
      <w:tr w:rsidR="0087741A" w:rsidRPr="007617F7" w14:paraId="2C88404B" w14:textId="77777777" w:rsidTr="0087741A">
        <w:trPr>
          <w:trHeight w:val="300"/>
          <w:trPrChange w:id="39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9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5A68029" w14:textId="0D2EAD16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397" w:author="CCJK" w:date="2024-10-18T08:12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处置以公允价值计量且其变动计入当期损益的金融资</w:t>
            </w:r>
            <w:del w:id="398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严</w:delText>
              </w:r>
            </w:del>
            <w:ins w:id="399" w:author="CCJK" w:date="2024-10-18T08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产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净增加额</w:t>
            </w:r>
          </w:p>
        </w:tc>
      </w:tr>
      <w:tr w:rsidR="0087741A" w:rsidRPr="007617F7" w14:paraId="3693338B" w14:textId="77777777" w:rsidTr="0087741A">
        <w:trPr>
          <w:trHeight w:val="300"/>
          <w:trPrChange w:id="400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1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1A8F8DE" w14:textId="3AB5B44E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02" w:author="CCJK" w:date="2024-10-18T08:12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客户贷款及</w:t>
            </w:r>
            <w:del w:id="403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结</w:delText>
              </w:r>
            </w:del>
            <w:ins w:id="404" w:author="CCJK" w:date="2024-10-18T08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垫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款净增加额</w:t>
            </w:r>
          </w:p>
        </w:tc>
      </w:tr>
      <w:tr w:rsidR="0087741A" w:rsidRPr="007617F7" w14:paraId="3B5D30A4" w14:textId="77777777" w:rsidTr="0087741A">
        <w:trPr>
          <w:trHeight w:val="300"/>
          <w:trPrChange w:id="40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D9A51B" w14:textId="2825AAD6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07" w:author="CCJK" w:date="2024-10-18T08:12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拆岀资金</w:t>
            </w:r>
            <w:del w:id="408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中増</w:delText>
              </w:r>
            </w:del>
            <w:ins w:id="409" w:author="CCJK" w:date="2024-10-18T08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净增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</w:rPr>
              <w:t>加</w:t>
            </w:r>
            <w:del w:id="410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額</w:delText>
              </w:r>
            </w:del>
            <w:ins w:id="411" w:author="CCJK" w:date="2024-10-18T08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额</w:t>
              </w:r>
            </w:ins>
          </w:p>
        </w:tc>
      </w:tr>
      <w:tr w:rsidR="0087741A" w:rsidRPr="007617F7" w14:paraId="4810F2EE" w14:textId="77777777" w:rsidTr="0087741A">
        <w:trPr>
          <w:trHeight w:val="300"/>
          <w:trPrChange w:id="412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3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C37776" w14:textId="52A33B28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del w:id="414" w:author="CCJK" w:date="2024-10-18T08:12:00Z">
              <w:r w:rsidRPr="007617F7" w:rsidDel="007617F7">
                <w:rPr>
                  <w:rFonts w:ascii="Arial Unicode MS" w:eastAsia="Arial Unicode MS" w:hAnsi="Arial Unicode MS" w:cs="Arial Unicode MS"/>
                  <w:noProof/>
                  <w:color w:val="000000"/>
                  <w:sz w:val="20"/>
                  <w:szCs w:val="20"/>
                  <w:lang w:eastAsia="zh-CN"/>
                </w:rPr>
                <w:delText>△</w:delText>
              </w:r>
            </w:del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支付利息、手续费及</w:t>
            </w:r>
            <w:del w:id="415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delText>仰</w:delText>
              </w:r>
            </w:del>
            <w:ins w:id="416" w:author="CCJK" w:date="2024-10-18T08:12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 w:val="20"/>
                  <w:szCs w:val="20"/>
                  <w:lang w:eastAsia="zh-CN"/>
                </w:rPr>
                <w:t>佣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noProof/>
                <w:color w:val="000000"/>
                <w:sz w:val="20"/>
                <w:szCs w:val="20"/>
                <w:lang w:eastAsia="zh-CN"/>
              </w:rPr>
              <w:t>金的现金</w:t>
            </w:r>
          </w:p>
        </w:tc>
      </w:tr>
      <w:tr w:rsidR="0087741A" w:rsidRPr="007617F7" w14:paraId="6E140D7B" w14:textId="77777777" w:rsidTr="0087741A">
        <w:trPr>
          <w:trHeight w:val="300"/>
          <w:trPrChange w:id="417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18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2C18EBE" w14:textId="48CC0109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经营活动产生的现金流量</w:t>
            </w:r>
            <w:del w:id="419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淨額</w:delText>
              </w:r>
            </w:del>
            <w:ins w:id="420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净额</w:t>
              </w:r>
            </w:ins>
          </w:p>
        </w:tc>
      </w:tr>
      <w:tr w:rsidR="0087741A" w:rsidRPr="007617F7" w14:paraId="2DDCD4CF" w14:textId="77777777" w:rsidTr="0087741A">
        <w:trPr>
          <w:trHeight w:val="300"/>
          <w:trPrChange w:id="421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2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A2BD07E" w14:textId="23E9A70E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二、投资活动产生的现金流</w:t>
            </w:r>
            <w:del w:id="423" w:author="CCJK" w:date="2024-10-18T08:12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覚:</w:delText>
              </w:r>
            </w:del>
            <w:ins w:id="424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量：</w:t>
              </w:r>
            </w:ins>
          </w:p>
        </w:tc>
      </w:tr>
      <w:tr w:rsidR="0087741A" w:rsidRPr="007617F7" w14:paraId="2EA07368" w14:textId="77777777" w:rsidTr="0087741A">
        <w:trPr>
          <w:trHeight w:val="300"/>
          <w:trPrChange w:id="425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26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27E00C" w14:textId="38A68DD1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购</w:t>
            </w:r>
            <w:del w:id="427" w:author="CCJK" w:date="2024-10-18T08:13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处</w:delText>
              </w:r>
            </w:del>
            <w:ins w:id="428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建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固定资产、无形资产和其他长期资产所支付的现金</w:t>
            </w:r>
          </w:p>
        </w:tc>
      </w:tr>
      <w:tr w:rsidR="0087741A" w:rsidRPr="007617F7" w14:paraId="3CBAC15E" w14:textId="77777777" w:rsidTr="0087741A">
        <w:trPr>
          <w:trHeight w:val="300"/>
          <w:trPrChange w:id="429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0" w:author="CCJK" w:date="2024-10-18T08:15:00Z">
              <w:tcPr>
                <w:tcW w:w="3425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36D897" w14:textId="2AA99992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三、筹资活动产生的现金流量</w:t>
            </w:r>
            <w:del w:id="431" w:author="CCJK" w:date="2024-10-18T08:13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8</w:delText>
              </w:r>
            </w:del>
            <w:ins w:id="432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</w:p>
        </w:tc>
      </w:tr>
      <w:tr w:rsidR="0087741A" w:rsidRPr="007617F7" w14:paraId="35126353" w14:textId="77777777" w:rsidTr="0087741A">
        <w:trPr>
          <w:trHeight w:val="300"/>
          <w:trPrChange w:id="433" w:author="CCJK" w:date="2024-10-18T08:15:00Z">
            <w:trPr>
              <w:trHeight w:val="300"/>
            </w:trPr>
          </w:trPrChange>
        </w:trPr>
        <w:tc>
          <w:tcPr>
            <w:tcW w:w="3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34" w:author="CCJK" w:date="2024-10-18T08:15:00Z">
              <w:tcPr>
                <w:tcW w:w="3425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3A7EB20" w14:textId="75C932FC" w:rsidR="0087741A" w:rsidRPr="007617F7" w:rsidRDefault="0087741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加</w:t>
            </w:r>
            <w:del w:id="435" w:author="CCJK" w:date="2024-10-18T08:13:00Z">
              <w:r w:rsidRPr="007617F7" w:rsidDel="007617F7"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delText>；</w:delText>
              </w:r>
            </w:del>
            <w:ins w:id="436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CN"/>
                </w:rPr>
                <w:t>：</w:t>
              </w:r>
            </w:ins>
            <w:r w:rsidRPr="007617F7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  <w:t>期初现金及现金等价物余额</w:t>
            </w:r>
          </w:p>
        </w:tc>
      </w:tr>
    </w:tbl>
    <w:p w14:paraId="5DF21AB6" w14:textId="52B6D15F" w:rsidR="00FC48B9" w:rsidRPr="007617F7" w:rsidRDefault="00FC48B9">
      <w:pPr>
        <w:rPr>
          <w:rFonts w:ascii="Arial Unicode MS" w:eastAsia="Arial Unicode MS" w:hAnsi="Arial Unicode MS" w:cs="Arial Unicode MS"/>
          <w:lang w:eastAsia="zh-CN"/>
        </w:rPr>
      </w:pPr>
    </w:p>
    <w:p w14:paraId="4A8AFF3B" w14:textId="77777777" w:rsidR="00FC48B9" w:rsidRPr="007617F7" w:rsidRDefault="00FC48B9">
      <w:pPr>
        <w:rPr>
          <w:rFonts w:ascii="Arial Unicode MS" w:eastAsia="Arial Unicode MS" w:hAnsi="Arial Unicode MS" w:cs="Arial Unicode MS"/>
          <w:lang w:eastAsia="zh-CN"/>
        </w:rPr>
      </w:pPr>
      <w:r w:rsidRPr="007617F7">
        <w:rPr>
          <w:rFonts w:ascii="Arial Unicode MS" w:eastAsia="Arial Unicode MS" w:hAnsi="Arial Unicode MS" w:cs="Arial Unicode MS"/>
          <w:lang w:eastAsia="zh-CN"/>
        </w:rPr>
        <w:br w:type="page"/>
      </w:r>
    </w:p>
    <w:p w14:paraId="11BB1F92" w14:textId="77777777" w:rsidR="00224D4F" w:rsidRPr="007617F7" w:rsidRDefault="00224D4F">
      <w:pPr>
        <w:rPr>
          <w:rFonts w:ascii="Arial Unicode MS" w:eastAsia="Arial Unicode MS" w:hAnsi="Arial Unicode MS" w:cs="Arial Unicode MS"/>
          <w:lang w:eastAsia="zh-CN"/>
        </w:rPr>
      </w:pPr>
    </w:p>
    <w:sectPr w:rsidR="00224D4F" w:rsidRPr="007617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667ED" w14:textId="77777777" w:rsidR="00FF43E1" w:rsidRDefault="00FF43E1" w:rsidP="00A65055">
      <w:r>
        <w:separator/>
      </w:r>
    </w:p>
  </w:endnote>
  <w:endnote w:type="continuationSeparator" w:id="0">
    <w:p w14:paraId="13DE15B4" w14:textId="77777777" w:rsidR="00FF43E1" w:rsidRDefault="00FF43E1" w:rsidP="00A6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4AFC7" w14:textId="77777777" w:rsidR="00FF43E1" w:rsidRDefault="00FF43E1" w:rsidP="00A65055">
      <w:r>
        <w:separator/>
      </w:r>
    </w:p>
  </w:footnote>
  <w:footnote w:type="continuationSeparator" w:id="0">
    <w:p w14:paraId="31A336B9" w14:textId="77777777" w:rsidR="00FF43E1" w:rsidRDefault="00FF43E1" w:rsidP="00A6505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B9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0C3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291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2F4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2F6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215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33A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3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83F"/>
    <w:rsid w:val="000A498A"/>
    <w:rsid w:val="000A5014"/>
    <w:rsid w:val="000A521A"/>
    <w:rsid w:val="000A55D0"/>
    <w:rsid w:val="000A574D"/>
    <w:rsid w:val="000A592A"/>
    <w:rsid w:val="000A627B"/>
    <w:rsid w:val="000A62F9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3DC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258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83D"/>
    <w:rsid w:val="000D7943"/>
    <w:rsid w:val="000D7B3F"/>
    <w:rsid w:val="000D7C4A"/>
    <w:rsid w:val="000E03BE"/>
    <w:rsid w:val="000E048C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CFB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4E9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078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727"/>
    <w:rsid w:val="001119E4"/>
    <w:rsid w:val="00111BFA"/>
    <w:rsid w:val="00111E34"/>
    <w:rsid w:val="001122EB"/>
    <w:rsid w:val="001127E2"/>
    <w:rsid w:val="00112827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601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EA1"/>
    <w:rsid w:val="00167F98"/>
    <w:rsid w:val="00170149"/>
    <w:rsid w:val="001701D1"/>
    <w:rsid w:val="001708AF"/>
    <w:rsid w:val="00170E0E"/>
    <w:rsid w:val="001717C9"/>
    <w:rsid w:val="0017234D"/>
    <w:rsid w:val="0017272E"/>
    <w:rsid w:val="001732E3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0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2C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101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1A9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EC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27B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050"/>
    <w:rsid w:val="001C018C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4FE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831"/>
    <w:rsid w:val="00207AA4"/>
    <w:rsid w:val="00207E13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702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AA2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692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28F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073A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062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1E0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2BE2"/>
    <w:rsid w:val="002E30B8"/>
    <w:rsid w:val="002E32C5"/>
    <w:rsid w:val="002E3423"/>
    <w:rsid w:val="002E3771"/>
    <w:rsid w:val="002E39A6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DBB"/>
    <w:rsid w:val="002F2E42"/>
    <w:rsid w:val="002F34A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5D6"/>
    <w:rsid w:val="0030291E"/>
    <w:rsid w:val="003029BA"/>
    <w:rsid w:val="00302A83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50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5A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35"/>
    <w:rsid w:val="00333643"/>
    <w:rsid w:val="003337C2"/>
    <w:rsid w:val="00333A08"/>
    <w:rsid w:val="00333D0F"/>
    <w:rsid w:val="003340AA"/>
    <w:rsid w:val="003344BB"/>
    <w:rsid w:val="003347F1"/>
    <w:rsid w:val="00334FD6"/>
    <w:rsid w:val="00335207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9F4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B75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75D"/>
    <w:rsid w:val="00365B03"/>
    <w:rsid w:val="00365B06"/>
    <w:rsid w:val="00365D73"/>
    <w:rsid w:val="00365FCD"/>
    <w:rsid w:val="00366178"/>
    <w:rsid w:val="003661DF"/>
    <w:rsid w:val="003665D9"/>
    <w:rsid w:val="00366835"/>
    <w:rsid w:val="003669E1"/>
    <w:rsid w:val="00366BAD"/>
    <w:rsid w:val="00366E04"/>
    <w:rsid w:val="00366EBB"/>
    <w:rsid w:val="00366F18"/>
    <w:rsid w:val="00366F53"/>
    <w:rsid w:val="0036713B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2F1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E00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B7D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01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309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700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A7D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2BF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9E"/>
    <w:rsid w:val="004303E5"/>
    <w:rsid w:val="00430532"/>
    <w:rsid w:val="004305F6"/>
    <w:rsid w:val="00431510"/>
    <w:rsid w:val="00431964"/>
    <w:rsid w:val="00431C1D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90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330"/>
    <w:rsid w:val="004405A6"/>
    <w:rsid w:val="004407C5"/>
    <w:rsid w:val="004408D0"/>
    <w:rsid w:val="00440A9C"/>
    <w:rsid w:val="00440ACE"/>
    <w:rsid w:val="00440DF1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774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462"/>
    <w:rsid w:val="004525EA"/>
    <w:rsid w:val="0045266B"/>
    <w:rsid w:val="004527C9"/>
    <w:rsid w:val="004527D3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6C7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2C9B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41A"/>
    <w:rsid w:val="004A1E33"/>
    <w:rsid w:val="004A2005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3F7A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925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136"/>
    <w:rsid w:val="004C6351"/>
    <w:rsid w:val="004C65D0"/>
    <w:rsid w:val="004C6669"/>
    <w:rsid w:val="004C6BB9"/>
    <w:rsid w:val="004C6C2C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799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066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147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3E7A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8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BD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BFE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2C11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40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0E7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814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2B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174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A7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98A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A3C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1A"/>
    <w:rsid w:val="00627292"/>
    <w:rsid w:val="006272EC"/>
    <w:rsid w:val="006277C5"/>
    <w:rsid w:val="00627B17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46C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C4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977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B14"/>
    <w:rsid w:val="00671F94"/>
    <w:rsid w:val="00671FFB"/>
    <w:rsid w:val="0067241E"/>
    <w:rsid w:val="00672474"/>
    <w:rsid w:val="006727E7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6BE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634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45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2A54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99B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358"/>
    <w:rsid w:val="00713650"/>
    <w:rsid w:val="007136F7"/>
    <w:rsid w:val="00713A7A"/>
    <w:rsid w:val="00713C3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1DB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64D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6A5"/>
    <w:rsid w:val="0074578E"/>
    <w:rsid w:val="00745849"/>
    <w:rsid w:val="007459F3"/>
    <w:rsid w:val="00745C8F"/>
    <w:rsid w:val="00745CB7"/>
    <w:rsid w:val="0074639A"/>
    <w:rsid w:val="007464DB"/>
    <w:rsid w:val="00746A29"/>
    <w:rsid w:val="00746A47"/>
    <w:rsid w:val="00746C35"/>
    <w:rsid w:val="00746C9F"/>
    <w:rsid w:val="00747474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7F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661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1F7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052"/>
    <w:rsid w:val="007843E0"/>
    <w:rsid w:val="00784425"/>
    <w:rsid w:val="00784562"/>
    <w:rsid w:val="007846FF"/>
    <w:rsid w:val="00784BDA"/>
    <w:rsid w:val="00784FAE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BE1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4B07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4D6D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5B4D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C86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467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1DF"/>
    <w:rsid w:val="007E331F"/>
    <w:rsid w:val="007E3363"/>
    <w:rsid w:val="007E352A"/>
    <w:rsid w:val="007E38CF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23"/>
    <w:rsid w:val="007F01C0"/>
    <w:rsid w:val="007F064D"/>
    <w:rsid w:val="007F096E"/>
    <w:rsid w:val="007F0C3D"/>
    <w:rsid w:val="007F0D11"/>
    <w:rsid w:val="007F0F2C"/>
    <w:rsid w:val="007F1838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47B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A7B"/>
    <w:rsid w:val="00813B2B"/>
    <w:rsid w:val="00813DAB"/>
    <w:rsid w:val="00813E0D"/>
    <w:rsid w:val="00813F4A"/>
    <w:rsid w:val="008145A6"/>
    <w:rsid w:val="008145BF"/>
    <w:rsid w:val="00814B80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8C1"/>
    <w:rsid w:val="00822C05"/>
    <w:rsid w:val="00822EEB"/>
    <w:rsid w:val="00822F39"/>
    <w:rsid w:val="00822F79"/>
    <w:rsid w:val="00823005"/>
    <w:rsid w:val="0082366F"/>
    <w:rsid w:val="00823D7C"/>
    <w:rsid w:val="00823DFB"/>
    <w:rsid w:val="00824255"/>
    <w:rsid w:val="00824A6A"/>
    <w:rsid w:val="00824B66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41D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2D98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9D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EE0"/>
    <w:rsid w:val="00854FC7"/>
    <w:rsid w:val="00855CC5"/>
    <w:rsid w:val="008561D1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9BE"/>
    <w:rsid w:val="00860A2F"/>
    <w:rsid w:val="00860AB4"/>
    <w:rsid w:val="00860C8A"/>
    <w:rsid w:val="00860D47"/>
    <w:rsid w:val="00860E2E"/>
    <w:rsid w:val="00861286"/>
    <w:rsid w:val="0086158F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997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41A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2F07"/>
    <w:rsid w:val="008936C3"/>
    <w:rsid w:val="00893A4B"/>
    <w:rsid w:val="00893B32"/>
    <w:rsid w:val="00894079"/>
    <w:rsid w:val="008944A4"/>
    <w:rsid w:val="00894632"/>
    <w:rsid w:val="00894675"/>
    <w:rsid w:val="00894F02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2E4B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6BB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453"/>
    <w:rsid w:val="008D6578"/>
    <w:rsid w:val="008D66A0"/>
    <w:rsid w:val="008D692D"/>
    <w:rsid w:val="008D6961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865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212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CFD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0C4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B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1D3"/>
    <w:rsid w:val="00975798"/>
    <w:rsid w:val="00975CE0"/>
    <w:rsid w:val="00975D04"/>
    <w:rsid w:val="009761A0"/>
    <w:rsid w:val="009761E8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0FDE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A3E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AC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1A3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0C0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64A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E7FED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097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189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2A8"/>
    <w:rsid w:val="00A133A6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18B2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5D88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1F0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CE2"/>
    <w:rsid w:val="00A54FA3"/>
    <w:rsid w:val="00A55062"/>
    <w:rsid w:val="00A550D3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352"/>
    <w:rsid w:val="00A675CB"/>
    <w:rsid w:val="00A67704"/>
    <w:rsid w:val="00A679F2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60C"/>
    <w:rsid w:val="00A80A66"/>
    <w:rsid w:val="00A80AA7"/>
    <w:rsid w:val="00A80C2E"/>
    <w:rsid w:val="00A80D8C"/>
    <w:rsid w:val="00A814E3"/>
    <w:rsid w:val="00A8184D"/>
    <w:rsid w:val="00A81E10"/>
    <w:rsid w:val="00A81F2D"/>
    <w:rsid w:val="00A8234F"/>
    <w:rsid w:val="00A824E1"/>
    <w:rsid w:val="00A82779"/>
    <w:rsid w:val="00A82D01"/>
    <w:rsid w:val="00A83195"/>
    <w:rsid w:val="00A831AC"/>
    <w:rsid w:val="00A833AD"/>
    <w:rsid w:val="00A838F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004"/>
    <w:rsid w:val="00AA41C4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6EA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1A4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0BD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182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3F4D"/>
    <w:rsid w:val="00AF42CA"/>
    <w:rsid w:val="00AF4609"/>
    <w:rsid w:val="00AF46A7"/>
    <w:rsid w:val="00AF4794"/>
    <w:rsid w:val="00AF4B56"/>
    <w:rsid w:val="00AF4B81"/>
    <w:rsid w:val="00AF4C97"/>
    <w:rsid w:val="00AF514D"/>
    <w:rsid w:val="00AF51A0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68F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2B"/>
    <w:rsid w:val="00B20F78"/>
    <w:rsid w:val="00B21505"/>
    <w:rsid w:val="00B2187B"/>
    <w:rsid w:val="00B21A76"/>
    <w:rsid w:val="00B21B28"/>
    <w:rsid w:val="00B21B72"/>
    <w:rsid w:val="00B21F79"/>
    <w:rsid w:val="00B21F87"/>
    <w:rsid w:val="00B21FBE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6CCA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1E7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193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6E8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165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2F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67D"/>
    <w:rsid w:val="00B73831"/>
    <w:rsid w:val="00B739AD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CD"/>
    <w:rsid w:val="00B844E0"/>
    <w:rsid w:val="00B84D67"/>
    <w:rsid w:val="00B84E35"/>
    <w:rsid w:val="00B85295"/>
    <w:rsid w:val="00B85836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042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3754"/>
    <w:rsid w:val="00BA42B5"/>
    <w:rsid w:val="00BA42FE"/>
    <w:rsid w:val="00BA4A3A"/>
    <w:rsid w:val="00BA50B4"/>
    <w:rsid w:val="00BA53E2"/>
    <w:rsid w:val="00BA5AF1"/>
    <w:rsid w:val="00BA64FC"/>
    <w:rsid w:val="00BA6660"/>
    <w:rsid w:val="00BA6714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BD8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1E3D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912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A52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212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13A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4EC"/>
    <w:rsid w:val="00C66555"/>
    <w:rsid w:val="00C667F1"/>
    <w:rsid w:val="00C66B28"/>
    <w:rsid w:val="00C66B60"/>
    <w:rsid w:val="00C66C25"/>
    <w:rsid w:val="00C66E64"/>
    <w:rsid w:val="00C67068"/>
    <w:rsid w:val="00C67312"/>
    <w:rsid w:val="00C6731D"/>
    <w:rsid w:val="00C67551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E3C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BD5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5EF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0F1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7B4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60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0E3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812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140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C62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2E3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4B3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8F9"/>
    <w:rsid w:val="00D32E71"/>
    <w:rsid w:val="00D33105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299"/>
    <w:rsid w:val="00D36518"/>
    <w:rsid w:val="00D36843"/>
    <w:rsid w:val="00D36960"/>
    <w:rsid w:val="00D36A74"/>
    <w:rsid w:val="00D36B5C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421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415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062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E12"/>
    <w:rsid w:val="00D76FED"/>
    <w:rsid w:val="00D771C5"/>
    <w:rsid w:val="00D77824"/>
    <w:rsid w:val="00D779B2"/>
    <w:rsid w:val="00D8028A"/>
    <w:rsid w:val="00D802E4"/>
    <w:rsid w:val="00D80AD1"/>
    <w:rsid w:val="00D80B76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5B2"/>
    <w:rsid w:val="00D82618"/>
    <w:rsid w:val="00D826E5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4DC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2CFE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671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B47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4B8B"/>
    <w:rsid w:val="00DF519A"/>
    <w:rsid w:val="00DF5725"/>
    <w:rsid w:val="00DF5A39"/>
    <w:rsid w:val="00DF60D7"/>
    <w:rsid w:val="00DF6ACF"/>
    <w:rsid w:val="00DF6C92"/>
    <w:rsid w:val="00DF729B"/>
    <w:rsid w:val="00DF741D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48E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836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14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37C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578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5C3"/>
    <w:rsid w:val="00E3566E"/>
    <w:rsid w:val="00E35B82"/>
    <w:rsid w:val="00E35F68"/>
    <w:rsid w:val="00E36088"/>
    <w:rsid w:val="00E36B0F"/>
    <w:rsid w:val="00E36D96"/>
    <w:rsid w:val="00E3712B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1ECD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2F0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06"/>
    <w:rsid w:val="00E775E5"/>
    <w:rsid w:val="00E777AD"/>
    <w:rsid w:val="00E77A3C"/>
    <w:rsid w:val="00E77C3C"/>
    <w:rsid w:val="00E77D85"/>
    <w:rsid w:val="00E77E12"/>
    <w:rsid w:val="00E80037"/>
    <w:rsid w:val="00E80277"/>
    <w:rsid w:val="00E8090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3D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084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21E6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00A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52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4B2"/>
    <w:rsid w:val="00EE2833"/>
    <w:rsid w:val="00EE28CB"/>
    <w:rsid w:val="00EE2ED4"/>
    <w:rsid w:val="00EE3252"/>
    <w:rsid w:val="00EE32D1"/>
    <w:rsid w:val="00EE33C6"/>
    <w:rsid w:val="00EE35B6"/>
    <w:rsid w:val="00EE3982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369"/>
    <w:rsid w:val="00F10589"/>
    <w:rsid w:val="00F1072B"/>
    <w:rsid w:val="00F10FB5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8D9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57B9D"/>
    <w:rsid w:val="00F600F6"/>
    <w:rsid w:val="00F60753"/>
    <w:rsid w:val="00F61035"/>
    <w:rsid w:val="00F6152D"/>
    <w:rsid w:val="00F61671"/>
    <w:rsid w:val="00F61893"/>
    <w:rsid w:val="00F61F4A"/>
    <w:rsid w:val="00F61F77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874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AC6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7BD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94E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A4"/>
    <w:rsid w:val="00FC16E6"/>
    <w:rsid w:val="00FC1DBA"/>
    <w:rsid w:val="00FC1F6B"/>
    <w:rsid w:val="00FC2288"/>
    <w:rsid w:val="00FC25D7"/>
    <w:rsid w:val="00FC2747"/>
    <w:rsid w:val="00FC2959"/>
    <w:rsid w:val="00FC29EF"/>
    <w:rsid w:val="00FC2A00"/>
    <w:rsid w:val="00FC2F7A"/>
    <w:rsid w:val="00FC3276"/>
    <w:rsid w:val="00FC3681"/>
    <w:rsid w:val="00FC3AE3"/>
    <w:rsid w:val="00FC3EB9"/>
    <w:rsid w:val="00FC43CE"/>
    <w:rsid w:val="00FC48B9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5F53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1FC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3F68"/>
    <w:rsid w:val="00FF4248"/>
    <w:rsid w:val="00FF43E1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4205B"/>
  <w15:chartTrackingRefBased/>
  <w15:docId w15:val="{76EABC1D-E3B6-40C3-B83F-259C3255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87741A"/>
    <w:rPr>
      <w:sz w:val="18"/>
      <w:szCs w:val="18"/>
    </w:rPr>
  </w:style>
  <w:style w:type="character" w:customStyle="1" w:styleId="a4">
    <w:name w:val="批注框文本 字符"/>
    <w:basedOn w:val="a0"/>
    <w:link w:val="a3"/>
    <w:semiHidden/>
    <w:rsid w:val="008774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Kattekota, Narasimha Swami</dc:creator>
  <cp:keywords/>
  <dc:description/>
  <cp:lastModifiedBy>CCJK</cp:lastModifiedBy>
  <cp:revision>3</cp:revision>
  <dcterms:created xsi:type="dcterms:W3CDTF">2024-10-18T00:14:00Z</dcterms:created>
  <dcterms:modified xsi:type="dcterms:W3CDTF">2024-10-18T00:15:00Z</dcterms:modified>
</cp:coreProperties>
</file>