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93" w:type="dxa"/>
        <w:tblInd w:w="118" w:type="dxa"/>
        <w:tblLook w:val="04A0" w:firstRow="1" w:lastRow="0" w:firstColumn="1" w:lastColumn="0" w:noHBand="0" w:noVBand="1"/>
        <w:tblPrChange w:id="0" w:author="Acer" w:date="2024-10-18T01:43:00Z" w16du:dateUtc="2024-10-17T17:43:00Z">
          <w:tblPr>
            <w:tblW w:w="3959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393"/>
        <w:tblGridChange w:id="1">
          <w:tblGrid>
            <w:gridCol w:w="108"/>
            <w:gridCol w:w="3285"/>
            <w:gridCol w:w="108"/>
          </w:tblGrid>
        </w:tblGridChange>
      </w:tblGrid>
      <w:tr w:rsidR="009429C1" w:rsidDel="009429C1" w14:paraId="7D5FB362" w14:textId="77777777" w:rsidTr="009429C1">
        <w:trPr>
          <w:trHeight w:val="300"/>
          <w:del w:id="2" w:author="Acer" w:date="2024-10-18T01:43:00Z" w16du:dateUtc="2024-10-17T17:43:00Z"/>
          <w:trPrChange w:id="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E1E533" w14:textId="02DA030B" w:rsidR="009429C1" w:rsidDel="009429C1" w:rsidRDefault="009429C1">
            <w:pPr>
              <w:rPr>
                <w:del w:id="5" w:author="Acer" w:date="2024-10-18T01:43:00Z" w16du:dateUtc="2024-10-17T17:43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1:43:00Z" w16du:dateUtc="2024-10-17T17:43:00Z">
              <w:r w:rsidDel="009429C1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9429C1" w14:paraId="5F964486" w14:textId="77777777" w:rsidTr="009429C1">
        <w:trPr>
          <w:trHeight w:val="300"/>
          <w:trPrChange w:id="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FA340D" w14:textId="57CB7C19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ins w:id="10" w:author="Acer" w:date="2024-10-18T01:35:00Z" w16du:dateUtc="2024-10-17T17:35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编制单位：中电科投资控股有限公司</w:t>
              </w:r>
            </w:ins>
            <w:del w:id="12" w:author="Acer" w:date="2024-10-18T01:35:00Z" w16du:dateUtc="2024-10-17T17:35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3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\\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编制位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4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:.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府电科投资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5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4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朋卢型公司</w:delText>
              </w:r>
            </w:del>
          </w:p>
        </w:tc>
      </w:tr>
      <w:tr w:rsidR="009429C1" w14:paraId="6D532FD4" w14:textId="77777777" w:rsidTr="009429C1">
        <w:trPr>
          <w:trHeight w:val="300"/>
          <w:trPrChange w:id="1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5B05D1" w14:textId="585656E2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19" w:author="Acer" w:date="2024-10-18T01:35:00Z" w16du:dateUtc="2024-10-17T17:35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0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Bhbjfhg</w:delText>
              </w:r>
            </w:del>
            <w:ins w:id="21" w:author="Acer" w:date="2024-10-18T01:35:00Z" w16du:dateUtc="2024-10-17T17:35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2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项目</w:t>
              </w:r>
            </w:ins>
          </w:p>
        </w:tc>
      </w:tr>
      <w:tr w:rsidR="009429C1" w14:paraId="539DE9C1" w14:textId="77777777" w:rsidTr="009429C1">
        <w:trPr>
          <w:trHeight w:val="300"/>
          <w:trPrChange w:id="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A5F28A" w14:textId="5F85F881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26" w:author="Acer" w:date="2024-10-18T01:35:00Z" w16du:dateUtc="2024-10-17T17:35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7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Kjduihvub</w:delText>
              </w:r>
            </w:del>
            <w:ins w:id="28" w:author="Acer" w:date="2024-10-18T01:35:00Z" w16du:dateUtc="2024-10-17T17:35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9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流动资产：</w:t>
              </w:r>
            </w:ins>
          </w:p>
        </w:tc>
      </w:tr>
      <w:tr w:rsidR="009429C1" w14:paraId="25C8BC5C" w14:textId="77777777" w:rsidTr="009429C1">
        <w:trPr>
          <w:trHeight w:val="300"/>
          <w:trPrChange w:id="3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98810" w14:textId="6E31E7BA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2" w:author="Acer" w:date="2024-10-18T01:35:00Z" w16du:dateUtc="2024-10-17T17:35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一市它海</w:delText>
              </w:r>
            </w:del>
            <w:ins w:id="33" w:author="Acer" w:date="2024-10-18T01:35:00Z" w16du:dateUtc="2024-10-17T17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货币资金</w:t>
              </w:r>
            </w:ins>
          </w:p>
        </w:tc>
      </w:tr>
      <w:tr w:rsidR="009429C1" w14:paraId="606BE7FD" w14:textId="77777777" w:rsidTr="009429C1">
        <w:trPr>
          <w:trHeight w:val="300"/>
          <w:trPrChange w:id="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B1FBD1" w14:textId="2DEE85E6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37" w:author="Acer" w:date="2024-10-18T01:36:00Z" w16du:dateUtc="2024-10-17T17:36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8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9" w:author="Acer" w:date="2024-10-18T01:42:00Z" w16du:dateUtc="2024-10-17T17:42:00Z">
                    <w:rPr>
                      <w:rFonts w:asciiTheme="minorEastAsia" w:hAnsiTheme="minorEastAsia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《</w:delText>
              </w:r>
            </w:del>
            <w:ins w:id="40" w:author="Acer" w:date="2024-10-18T01:36:00Z" w16du:dateUtc="2024-10-17T17:36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结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算备付金</w:t>
            </w:r>
          </w:p>
        </w:tc>
      </w:tr>
      <w:tr w:rsidR="009429C1" w14:paraId="4648EA4F" w14:textId="77777777" w:rsidTr="009429C1">
        <w:trPr>
          <w:trHeight w:val="300"/>
          <w:trPrChange w:id="4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84373C" w14:textId="67308135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45" w:author="Acer" w:date="2024-10-18T01:36:00Z" w16du:dateUtc="2024-10-17T17:36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6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拆资高</w:delText>
              </w:r>
            </w:del>
            <w:ins w:id="47" w:author="Acer" w:date="2024-10-18T01:36:00Z" w16du:dateUtc="2024-10-17T17:36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8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拆出资金</w:t>
              </w:r>
            </w:ins>
          </w:p>
        </w:tc>
      </w:tr>
      <w:tr w:rsidR="009429C1" w14:paraId="37F1A9CF" w14:textId="77777777" w:rsidTr="009429C1">
        <w:trPr>
          <w:trHeight w:val="300"/>
          <w:trPrChange w:id="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353E8E" w14:textId="6A3992B0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1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交易性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52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n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融资产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53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.</w:delText>
              </w:r>
            </w:del>
            <w:ins w:id="54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交易性金融资产</w:t>
              </w:r>
            </w:ins>
          </w:p>
        </w:tc>
      </w:tr>
      <w:tr w:rsidR="009429C1" w14:paraId="6E766FF1" w14:textId="77777777" w:rsidTr="009429C1">
        <w:trPr>
          <w:trHeight w:val="300"/>
          <w:trPrChange w:id="5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F4A3D3" w14:textId="037777A6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57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</w:rPr>
                </w:rPrChange>
              </w:rPr>
            </w:pPr>
            <w:del w:id="58" w:author="Acer" w:date="2024-10-18T01:36:00Z" w16du:dateUtc="2024-10-17T17:36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59" w:author="Acer" w:date="2024-10-18T01:42:00Z" w16du:dateUtc="2024-10-17T17:42:00Z">
                    <w:rPr>
                      <w:rFonts w:ascii="Segoe UI Symbol" w:hAnsi="Segoe UI Symbol" w:cs="Segoe UI Symbol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☆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以公允</w:t>
            </w:r>
            <w:ins w:id="60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价值计量且其变动计入当期损益的金融资产</w:t>
              </w:r>
            </w:ins>
            <w:del w:id="61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价但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62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"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呈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63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2"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二一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64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</w:tc>
      </w:tr>
      <w:tr w:rsidR="009429C1" w14:paraId="4FC3D844" w14:textId="77777777" w:rsidTr="009429C1">
        <w:trPr>
          <w:trHeight w:val="300"/>
          <w:trPrChange w:id="6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49C6B" w14:textId="044A180F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68" w:author="Acer" w:date="2024-10-18T01:36:00Z" w16du:dateUtc="2024-10-17T17:36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69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买入返</w:t>
            </w:r>
            <w:ins w:id="70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del w:id="71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辔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金融资产</w:t>
            </w:r>
          </w:p>
        </w:tc>
      </w:tr>
      <w:tr w:rsidR="009429C1" w14:paraId="70D39013" w14:textId="77777777" w:rsidTr="009429C1">
        <w:trPr>
          <w:trHeight w:val="300"/>
          <w:trPrChange w:id="7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6FD4BB" w14:textId="2826B9C4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7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75" w:author="Acer" w:date="2024-10-18T01:36:00Z" w16du:dateUtc="2024-10-17T17:36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76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发放</w:t>
            </w:r>
            <w:ins w:id="77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贷</w:t>
              </w:r>
            </w:ins>
            <w:del w:id="78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款和垫款</w:t>
            </w:r>
          </w:p>
        </w:tc>
      </w:tr>
      <w:tr w:rsidR="009429C1" w14:paraId="194640FC" w14:textId="77777777" w:rsidTr="009429C1">
        <w:trPr>
          <w:trHeight w:val="300"/>
          <w:trPrChange w:id="7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055590" w14:textId="5D3BB77B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81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会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持有至到期投</w:t>
            </w:r>
            <w:ins w:id="82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del w:id="83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資</w:delText>
              </w:r>
            </w:del>
          </w:p>
        </w:tc>
      </w:tr>
      <w:tr w:rsidR="009429C1" w14:paraId="5B212B45" w14:textId="77777777" w:rsidTr="009429C1">
        <w:trPr>
          <w:trHeight w:val="300"/>
          <w:trPrChange w:id="8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44550C" w14:textId="10C0CF05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86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奥计折旧</w:delText>
              </w:r>
            </w:del>
            <w:ins w:id="87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累计折旧</w:t>
              </w:r>
            </w:ins>
          </w:p>
        </w:tc>
      </w:tr>
      <w:tr w:rsidR="009429C1" w14:paraId="0FF28F35" w14:textId="77777777" w:rsidTr="009429C1">
        <w:trPr>
          <w:trHeight w:val="300"/>
          <w:trPrChange w:id="8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25C27" w14:textId="3C1BB5B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0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del w:id="91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鮫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所得税资产</w:t>
            </w:r>
          </w:p>
        </w:tc>
      </w:tr>
      <w:tr w:rsidR="009429C1" w14:paraId="1D22B2D4" w14:textId="77777777" w:rsidTr="009429C1">
        <w:trPr>
          <w:trHeight w:val="300"/>
          <w:trPrChange w:id="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27AE86" w14:textId="5F689D41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94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马蹄动</w:delText>
              </w:r>
            </w:del>
            <w:ins w:id="95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资产合计</w:t>
            </w:r>
          </w:p>
        </w:tc>
      </w:tr>
      <w:tr w:rsidR="009429C1" w14:paraId="7740CA4A" w14:textId="77777777" w:rsidTr="009429C1">
        <w:trPr>
          <w:trHeight w:val="300"/>
          <w:trPrChange w:id="9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EAC05" w14:textId="018FC825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8" w:author="Acer" w:date="2024-10-18T01:36:00Z" w16du:dateUtc="2024-10-17T17:36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99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编制单位：中电科投资控股有限公司</w:t>
              </w:r>
            </w:ins>
            <w:del w:id="100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编制单広雁兩耕投资南盛</w:delText>
              </w:r>
            </w:del>
          </w:p>
        </w:tc>
      </w:tr>
      <w:tr w:rsidR="009429C1" w14:paraId="61060BFD" w14:textId="77777777" w:rsidTr="009429C1">
        <w:trPr>
          <w:trHeight w:val="300"/>
          <w:trPrChange w:id="10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132B92" w14:textId="07EDB261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3" w:author="Acer" w:date="2024-10-18T01:36:00Z" w16du:dateUtc="2024-10-17T17:36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04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项目</w:t>
              </w:r>
            </w:ins>
            <w:del w:id="105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百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06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-</w:delText>
              </w:r>
            </w:del>
          </w:p>
        </w:tc>
      </w:tr>
      <w:tr w:rsidR="009429C1" w14:paraId="268BF522" w14:textId="77777777" w:rsidTr="009429C1">
        <w:trPr>
          <w:trHeight w:val="300"/>
          <w:trPrChange w:id="10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F3DFB4" w14:textId="033E018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09" w:author="Acer" w:date="2024-10-18T01:36:00Z" w16du:dateUtc="2024-10-17T17:36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波动夕债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0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:</w:delText>
              </w:r>
            </w:del>
            <w:ins w:id="111" w:author="Acer" w:date="2024-10-18T01:36:00Z" w16du:dateUtc="2024-10-17T17:3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流动负债：</w:t>
              </w:r>
            </w:ins>
          </w:p>
        </w:tc>
      </w:tr>
      <w:tr w:rsidR="009429C1" w14:paraId="7BFAF1C4" w14:textId="77777777" w:rsidTr="009429C1">
        <w:trPr>
          <w:trHeight w:val="300"/>
          <w:trPrChange w:id="11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DD0EEF" w14:textId="39B0B27F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14" w:author="Acer" w:date="2024-10-18T01:37:00Z" w16du:dateUtc="2024-10-17T1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短期借款</w:t>
              </w:r>
            </w:ins>
            <w:del w:id="115" w:author="Acer" w:date="2024-10-18T01:37:00Z" w16du:dateUtc="2024-10-17T17:37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虬明借齡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16" w:author="Acer" w:date="2024-10-18T01:42:00Z" w16du:dateUtc="2024-10-17T17:42:00Z">
                    <w:rPr>
                      <w:rFonts w:ascii="Meiryo UI" w:eastAsia="Meiryo UI" w:hAnsi="Meiryo UI" w:cs="Arial Unicode MS" w:hint="eastAsia"/>
                      <w:color w:val="000000"/>
                      <w:sz w:val="20"/>
                      <w:szCs w:val="20"/>
                    </w:rPr>
                  </w:rPrChange>
                </w:rPr>
                <w:delText>」</w:delText>
              </w:r>
            </w:del>
          </w:p>
        </w:tc>
      </w:tr>
      <w:tr w:rsidR="009429C1" w14:paraId="6FA46665" w14:textId="77777777" w:rsidTr="009429C1">
        <w:trPr>
          <w:trHeight w:val="300"/>
          <w:trPrChange w:id="1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D8D49" w14:textId="4E742B7F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120" w:author="Acer" w:date="2024-10-18T01:37:00Z" w16du:dateUtc="2024-10-17T17:37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1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2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E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中央慑行借飲</w:delText>
              </w:r>
            </w:del>
            <w:ins w:id="123" w:author="Acer" w:date="2024-10-18T01:37:00Z" w16du:dateUtc="2024-10-17T17:37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4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向中央银行借款</w:t>
              </w:r>
            </w:ins>
          </w:p>
        </w:tc>
      </w:tr>
      <w:tr w:rsidR="009429C1" w14:paraId="6AA198DD" w14:textId="77777777" w:rsidTr="009429C1">
        <w:trPr>
          <w:trHeight w:val="300"/>
          <w:trPrChange w:id="1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FDFC90" w14:textId="1CF89933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2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128" w:author="Acer" w:date="2024-10-18T01:37:00Z" w16du:dateUtc="2024-10-17T17:37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29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拆八里刀</w:delText>
              </w:r>
            </w:del>
            <w:ins w:id="130" w:author="Acer" w:date="2024-10-18T01:37:00Z" w16du:dateUtc="2024-10-17T17:37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31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拆入资金</w:t>
              </w:r>
            </w:ins>
          </w:p>
        </w:tc>
      </w:tr>
      <w:tr w:rsidR="009429C1" w14:paraId="466031F5" w14:textId="77777777" w:rsidTr="009429C1">
        <w:trPr>
          <w:trHeight w:val="300"/>
          <w:trPrChange w:id="13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A6CB07" w14:textId="3F585F12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34" w:author="Acer" w:date="2024-10-18T01:37:00Z" w16du:dateUtc="2024-10-17T17:37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交易金融强</w:delText>
              </w:r>
            </w:del>
            <w:ins w:id="135" w:author="Acer" w:date="2024-10-18T01:37:00Z" w16du:dateUtc="2024-10-17T1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交易性金融负债</w:t>
              </w:r>
            </w:ins>
          </w:p>
        </w:tc>
      </w:tr>
      <w:tr w:rsidR="009429C1" w14:paraId="6764E086" w14:textId="77777777" w:rsidTr="009429C1">
        <w:trPr>
          <w:trHeight w:val="300"/>
          <w:trPrChange w:id="13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0544D6" w14:textId="2F18E504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8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139" w:author="Acer" w:date="2024-10-18T01:37:00Z" w16du:dateUtc="2024-10-17T17:37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0" w:author="Acer" w:date="2024-10-18T01:42:00Z" w16du:dateUtc="2024-10-17T17:42:00Z">
                    <w:rPr>
                      <w:rFonts w:ascii="Segoe UI Symbol" w:hAnsi="Segoe UI Symbol" w:cs="Segoe UI Symbol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☆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以公二值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1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h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量且其变动计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2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A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当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3" w:author="Acer" w:date="2024-10-18T01:42:00Z" w16du:dateUtc="2024-10-17T17:42:00Z">
                    <w:rPr>
                      <w:rFonts w:asciiTheme="minorEastAsia" w:hAnsiTheme="minorEastAsia" w:cs="Segoe UI Symbol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、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产</w:delText>
              </w:r>
            </w:del>
            <w:ins w:id="144" w:author="Acer" w:date="2024-10-18T01:37:00Z" w16du:dateUtc="2024-10-17T17:37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45" w:author="Acer" w:date="2024-10-18T01:42:00Z" w16du:dateUtc="2024-10-17T17:42:00Z">
                    <w:rPr>
                      <w:rFonts w:ascii="Segoe UI Symbol" w:hAnsi="Segoe UI Symbol" w:cs="Segoe UI Symbol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以公允价值计量且其变动计入当期损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益的金融负债</w:t>
            </w:r>
          </w:p>
        </w:tc>
      </w:tr>
      <w:tr w:rsidR="009429C1" w14:paraId="2A8DD7F6" w14:textId="77777777" w:rsidTr="009429C1">
        <w:trPr>
          <w:trHeight w:val="300"/>
          <w:trPrChange w:id="14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A5CE7D" w14:textId="47FE4E66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衍生</w:t>
            </w:r>
            <w:del w:id="148" w:author="Acer" w:date="2024-10-18T01:37:00Z" w16du:dateUtc="2024-10-17T17:37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金融及仁</w:delText>
              </w:r>
            </w:del>
            <w:ins w:id="149" w:author="Acer" w:date="2024-10-18T01:37:00Z" w16du:dateUtc="2024-10-17T1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金融负债</w:t>
              </w:r>
            </w:ins>
          </w:p>
        </w:tc>
      </w:tr>
      <w:tr w:rsidR="009429C1" w14:paraId="58557743" w14:textId="77777777" w:rsidTr="009429C1">
        <w:trPr>
          <w:trHeight w:val="300"/>
          <w:trPrChange w:id="15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733A72" w14:textId="7820B323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应付职</w:t>
            </w:r>
            <w:ins w:id="152" w:author="Acer" w:date="2024-10-18T01:37:00Z" w16du:dateUtc="2024-10-17T17:37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53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工</w:t>
              </w:r>
            </w:ins>
            <w:del w:id="154" w:author="Acer" w:date="2024-10-18T01:37:00Z" w16du:dateUtc="2024-10-17T17:37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55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</w:rPr>
                  </w:rPrChange>
                </w:rPr>
                <w:delText>H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薪酬</w:t>
            </w:r>
          </w:p>
        </w:tc>
      </w:tr>
      <w:tr w:rsidR="009429C1" w14:paraId="7E1C01D1" w14:textId="77777777" w:rsidTr="009429C1">
        <w:trPr>
          <w:trHeight w:val="300"/>
          <w:trPrChange w:id="15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E17D02" w14:textId="7765CBF8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58" w:author="Acer" w:date="2024-10-18T01:37:00Z" w16du:dateUtc="2024-10-17T1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其中：应</w:t>
              </w:r>
            </w:ins>
            <w:del w:id="159" w:author="Acer" w:date="2024-10-18T01:37:00Z" w16du:dateUtc="2024-10-17T17:37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位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交税费</w:t>
            </w:r>
          </w:p>
        </w:tc>
      </w:tr>
      <w:tr w:rsidR="009429C1" w14:paraId="59F26E5F" w14:textId="77777777" w:rsidTr="009429C1">
        <w:trPr>
          <w:trHeight w:val="300"/>
          <w:trPrChange w:id="16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3C4948" w14:textId="18CB4924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62" w:author="Acer" w:date="2024-10-18T01:37:00Z" w16du:dateUtc="2024-10-17T17:37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斗瞰动</w:delText>
              </w:r>
            </w:del>
            <w:ins w:id="163" w:author="Acer" w:date="2024-10-18T01:37:00Z" w16du:dateUtc="2024-10-17T17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负债合计</w:t>
            </w:r>
          </w:p>
        </w:tc>
      </w:tr>
      <w:tr w:rsidR="009429C1" w14:paraId="6B946901" w14:textId="77777777" w:rsidTr="009429C1">
        <w:trPr>
          <w:trHeight w:val="300"/>
          <w:trPrChange w:id="16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672BFA" w14:textId="53AF572C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66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167" w:author="Acer" w:date="2024-10-18T01:37:00Z" w16du:dateUtc="2024-10-17T17:37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68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#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减</w:t>
            </w: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69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>:</w:t>
            </w:r>
            <w:ins w:id="170" w:author="Acer" w:date="2024-10-18T01:37:00Z" w16du:dateUtc="2024-10-17T17:37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171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已归还投资</w:t>
              </w:r>
            </w:ins>
          </w:p>
        </w:tc>
      </w:tr>
      <w:tr w:rsidR="009429C1" w14:paraId="26468780" w14:textId="77777777" w:rsidTr="009429C1">
        <w:trPr>
          <w:trHeight w:val="300"/>
          <w:trPrChange w:id="17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F1E77D" w14:textId="76CC32B8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其他综合</w:t>
            </w:r>
            <w:ins w:id="174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del w:id="175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雖</w:delText>
              </w:r>
            </w:del>
          </w:p>
        </w:tc>
      </w:tr>
      <w:tr w:rsidR="009429C1" w14:paraId="116B7019" w14:textId="77777777" w:rsidTr="009429C1">
        <w:trPr>
          <w:trHeight w:val="300"/>
          <w:trPrChange w:id="17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DB2F15" w14:textId="50B44B6C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78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外</w:t>
            </w:r>
            <w:ins w:id="179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币</w:t>
              </w:r>
            </w:ins>
            <w:del w:id="180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市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报表折算</w:t>
            </w:r>
            <w:ins w:id="181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差额</w:t>
              </w:r>
            </w:ins>
            <w:del w:id="182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基额</w:delText>
              </w:r>
            </w:del>
          </w:p>
        </w:tc>
      </w:tr>
      <w:tr w:rsidR="009429C1" w14:paraId="553D0023" w14:textId="77777777" w:rsidTr="009429C1">
        <w:trPr>
          <w:trHeight w:val="300"/>
          <w:trPrChange w:id="18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993103" w14:textId="66E0B98E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85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储备</w:t>
              </w:r>
            </w:ins>
            <w:del w:id="186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遍备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基金</w:t>
            </w:r>
          </w:p>
        </w:tc>
      </w:tr>
      <w:tr w:rsidR="009429C1" w14:paraId="7710155B" w14:textId="77777777" w:rsidTr="009429C1">
        <w:trPr>
          <w:trHeight w:val="300"/>
          <w:trPrChange w:id="18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1B71E8" w14:textId="77777777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del w:id="190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91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#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利润归还投资</w:t>
            </w:r>
            <w:del w:id="192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193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.</w:delText>
              </w:r>
            </w:del>
          </w:p>
        </w:tc>
      </w:tr>
      <w:tr w:rsidR="009429C1" w14:paraId="259B765F" w14:textId="77777777" w:rsidTr="009429C1">
        <w:trPr>
          <w:trHeight w:val="300"/>
          <w:trPrChange w:id="19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9EAA15" w14:textId="305FDFD1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96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del w:id="197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负後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和所有者权益（或股东权益）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总计</w:t>
            </w:r>
          </w:p>
        </w:tc>
      </w:tr>
      <w:tr w:rsidR="009429C1" w14:paraId="33226256" w14:textId="77777777" w:rsidTr="009429C1">
        <w:trPr>
          <w:trHeight w:val="300"/>
          <w:trPrChange w:id="19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19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4EAB2627" w14:textId="2322D878" w:rsidR="009429C1" w:rsidRDefault="009429C1" w:rsidP="0051138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00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01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lastRenderedPageBreak/>
                <w:t>编制单位：中电科投资控股有限公司</w:t>
              </w:r>
            </w:ins>
            <w:del w:id="202" w:author="Acer" w:date="2024-10-18T01:38:00Z" w16du:dateUtc="2024-10-17T17:38:00Z">
              <w:r w:rsidDel="00F2291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编制单式电科投资控股行限公司</w:delText>
              </w:r>
            </w:del>
          </w:p>
        </w:tc>
      </w:tr>
      <w:tr w:rsidR="009429C1" w14:paraId="0205A58F" w14:textId="77777777" w:rsidTr="009429C1">
        <w:trPr>
          <w:trHeight w:val="300"/>
          <w:trPrChange w:id="20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20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69F647A3" w14:textId="21088C3E" w:rsidR="009429C1" w:rsidRPr="00511388" w:rsidRDefault="009429C1" w:rsidP="0051138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0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ins w:id="206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07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项目</w:t>
              </w:r>
            </w:ins>
            <w:del w:id="208" w:author="Acer" w:date="2024-10-18T01:38:00Z" w16du:dateUtc="2024-10-17T17:38:00Z">
              <w:r w:rsidRPr="00511388" w:rsidDel="00F2291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09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,</w:delText>
              </w:r>
              <w:r w:rsidDel="00F2291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</w:delText>
              </w:r>
              <w:r w:rsidRPr="00511388" w:rsidDel="00F22914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10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”'</w:delText>
              </w:r>
            </w:del>
          </w:p>
        </w:tc>
      </w:tr>
      <w:tr w:rsidR="009429C1" w14:paraId="4B8DD11D" w14:textId="77777777" w:rsidTr="009429C1">
        <w:trPr>
          <w:trHeight w:val="300"/>
          <w:trPrChange w:id="2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63DFE2" w14:textId="62C67281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1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>、</w:t>
            </w:r>
            <w:ins w:id="214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15" w:author="Acer" w:date="2024-10-18T01:42:00Z" w16du:dateUtc="2024-10-17T17:42:00Z">
                    <w:rPr>
                      <w:rFonts w:ascii="微软雅黑" w:eastAsia="微软雅黑" w:hAnsi="微软雅黑" w:cs="微软雅黑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营业总收入</w:t>
              </w:r>
            </w:ins>
            <w:del w:id="216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安业总敢入</w:delText>
              </w:r>
            </w:del>
          </w:p>
        </w:tc>
      </w:tr>
      <w:tr w:rsidR="009429C1" w14:paraId="5E093B63" w14:textId="77777777" w:rsidTr="009429C1">
        <w:trPr>
          <w:trHeight w:val="300"/>
          <w:trPrChange w:id="2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94B5BC" w14:textId="5C4543BF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19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其由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20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T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亚疗入</w:delText>
              </w:r>
            </w:del>
            <w:ins w:id="221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其中：营业收入</w:t>
              </w:r>
            </w:ins>
          </w:p>
        </w:tc>
      </w:tr>
      <w:tr w:rsidR="009429C1" w14:paraId="67E9AC92" w14:textId="77777777" w:rsidTr="009429C1">
        <w:trPr>
          <w:trHeight w:val="300"/>
          <w:trPrChange w:id="22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0D9376" w14:textId="7ED39433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2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225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26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全总儿人</w:delText>
              </w:r>
            </w:del>
            <w:ins w:id="227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28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利息收入</w:t>
              </w:r>
            </w:ins>
          </w:p>
        </w:tc>
      </w:tr>
      <w:tr w:rsidR="009429C1" w14:paraId="69A45477" w14:textId="77777777" w:rsidTr="009429C1">
        <w:trPr>
          <w:trHeight w:val="300"/>
          <w:trPrChange w:id="22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34955D" w14:textId="3DBB453D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232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33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己岸保费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34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’</w:delText>
              </w:r>
            </w:del>
            <w:ins w:id="235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36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已赚保费</w:t>
              </w:r>
            </w:ins>
          </w:p>
        </w:tc>
      </w:tr>
      <w:tr w:rsidR="009429C1" w14:paraId="0CBC861B" w14:textId="77777777" w:rsidTr="009429C1">
        <w:trPr>
          <w:trHeight w:val="300"/>
          <w:trPrChange w:id="23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D72418" w14:textId="782E6847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ins w:id="240" w:author="Acer" w:date="2024-10-18T01:38:00Z" w16du:dateUtc="2024-10-17T17:38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41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手续费及佣金收入</w:t>
              </w:r>
            </w:ins>
            <w:del w:id="242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43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手续力及您遊收入</w:delText>
              </w:r>
            </w:del>
          </w:p>
        </w:tc>
      </w:tr>
      <w:tr w:rsidR="009429C1" w14:paraId="621212A7" w14:textId="77777777" w:rsidTr="009429C1">
        <w:trPr>
          <w:trHeight w:val="300"/>
          <w:trPrChange w:id="24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D5D487" w14:textId="27D91F2F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246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营业总成</w:t>
            </w:r>
            <w:ins w:id="247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del w:id="248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不</w:delText>
              </w:r>
            </w:del>
          </w:p>
        </w:tc>
      </w:tr>
      <w:tr w:rsidR="009429C1" w14:paraId="67C6A366" w14:textId="77777777" w:rsidTr="009429C1">
        <w:trPr>
          <w:trHeight w:val="300"/>
          <w:trPrChange w:id="2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ADE29C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51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公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利息支出</w:t>
            </w:r>
          </w:p>
        </w:tc>
      </w:tr>
      <w:tr w:rsidR="009429C1" w14:paraId="63FE83F7" w14:textId="77777777" w:rsidTr="009429C1">
        <w:trPr>
          <w:trHeight w:val="300"/>
          <w:trPrChange w:id="25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01BB56" w14:textId="780176D4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255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56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提取保险</w:t>
            </w:r>
            <w:ins w:id="257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责</w:t>
              </w:r>
            </w:ins>
            <w:del w:id="258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看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任准备金净额</w:t>
            </w:r>
          </w:p>
        </w:tc>
      </w:tr>
      <w:tr w:rsidR="009429C1" w14:paraId="22A05835" w14:textId="77777777" w:rsidTr="009429C1">
        <w:trPr>
          <w:trHeight w:val="300"/>
          <w:trPrChange w:id="25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76AA3A" w14:textId="51A37016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6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del w:id="262" w:author="Acer" w:date="2024-10-18T01:38:00Z" w16du:dateUtc="2024-10-17T17:38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63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保</w:t>
            </w:r>
            <w:ins w:id="264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单</w:t>
              </w:r>
            </w:ins>
            <w:del w:id="265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単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红利支出</w:t>
            </w:r>
          </w:p>
        </w:tc>
      </w:tr>
      <w:tr w:rsidR="009429C1" w14:paraId="2D15E8AC" w14:textId="77777777" w:rsidTr="009429C1">
        <w:trPr>
          <w:trHeight w:val="300"/>
          <w:trPrChange w:id="26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2DFFFC" w14:textId="1B092D35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68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销性般用</w:delText>
              </w:r>
            </w:del>
            <w:ins w:id="269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销售费用</w:t>
              </w:r>
            </w:ins>
          </w:p>
        </w:tc>
      </w:tr>
      <w:tr w:rsidR="009429C1" w14:paraId="382ACDD0" w14:textId="77777777" w:rsidTr="009429C1">
        <w:trPr>
          <w:trHeight w:val="300"/>
          <w:trPrChange w:id="27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8213A7" w14:textId="06941572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汇兑净损失（净收益以</w:t>
            </w:r>
            <w:ins w:id="272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9429C1" w14:paraId="29F4830F" w14:textId="77777777" w:rsidTr="009429C1">
        <w:trPr>
          <w:trHeight w:val="300"/>
          <w:trPrChange w:id="27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D20F5" w14:textId="19F2AD18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投资收益（损失以</w:t>
            </w:r>
            <w:ins w:id="275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  <w:ins w:id="276" w:author="Acer" w:date="2024-10-18T01:38:00Z" w16du:dateUtc="2024-10-17T17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填</w:t>
              </w:r>
            </w:ins>
            <w:del w:id="277" w:author="Acer" w:date="2024-10-18T01:38:00Z" w16du:dateUtc="2024-10-17T17:38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俄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列）</w:t>
            </w:r>
          </w:p>
        </w:tc>
      </w:tr>
      <w:tr w:rsidR="009429C1" w14:paraId="6D5B3C3B" w14:textId="77777777" w:rsidTr="009429C1">
        <w:trPr>
          <w:trHeight w:val="300"/>
          <w:trPrChange w:id="27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F05912" w14:textId="3598700E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以摊余成本计</w:t>
            </w:r>
            <w:ins w:id="280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del w:id="281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最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的金融资产终止确认收</w:t>
            </w:r>
            <w:ins w:id="282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del w:id="283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盜</w:delText>
              </w:r>
            </w:del>
          </w:p>
        </w:tc>
      </w:tr>
      <w:tr w:rsidR="009429C1" w14:paraId="38512FAD" w14:textId="77777777" w:rsidTr="009429C1">
        <w:trPr>
          <w:trHeight w:val="300"/>
          <w:trPrChange w:id="28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EC75F7" w14:textId="40F9E658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8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287" w:author="Acer" w:date="2024-10-18T01:39:00Z" w16du:dateUtc="2024-10-17T17:39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288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汇兑收益（损失以</w:t>
            </w: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89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"-“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</w:t>
            </w:r>
            <w:ins w:id="290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填</w:t>
              </w:r>
            </w:ins>
            <w:del w:id="291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班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列）</w:t>
            </w:r>
          </w:p>
        </w:tc>
      </w:tr>
      <w:tr w:rsidR="009429C1" w14:paraId="54DBA715" w14:textId="77777777" w:rsidTr="009429C1">
        <w:trPr>
          <w:trHeight w:val="300"/>
          <w:trPrChange w:id="2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03FE46" w14:textId="09D9D4FD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净敞口</w:t>
            </w:r>
            <w:ins w:id="294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套</w:t>
              </w:r>
            </w:ins>
            <w:del w:id="295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费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期收益（损失以</w:t>
            </w:r>
            <w:ins w:id="296" w:author="Acer" w:date="2024-10-18T01:39:00Z" w16du:dateUtc="2024-10-17T17:39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97" w:author="Acer" w:date="2024-10-18T01:42:00Z" w16du:dateUtc="2024-10-17T17:42:00Z">
                    <w:rPr>
                      <w:rFonts w:ascii="Meiryo UI" w:hAnsi="Meiryo UI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“</w:t>
              </w:r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98" w:author="Acer" w:date="2024-10-18T01:42:00Z" w16du:dateUtc="2024-10-17T17:42:00Z">
                    <w:rPr>
                      <w:rFonts w:ascii="Meiryo UI" w:hAnsi="Meiryo UI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-</w:t>
              </w:r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299" w:author="Acer" w:date="2024-10-18T01:42:00Z" w16du:dateUtc="2024-10-17T17:42:00Z">
                    <w:rPr>
                      <w:rFonts w:ascii="Meiryo UI" w:hAnsi="Meiryo UI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”</w:t>
              </w:r>
            </w:ins>
            <w:del w:id="300" w:author="Acer" w:date="2024-10-18T01:39:00Z" w16du:dateUtc="2024-10-17T17:39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01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“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02" w:author="Acer" w:date="2024-10-18T01:42:00Z" w16du:dateUtc="2024-10-17T17:42:00Z">
                    <w:rPr>
                      <w:rFonts w:ascii="Meiryo UI" w:eastAsia="Meiryo UI" w:hAnsi="Meiryo UI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「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9429C1" w14:paraId="3A326AA7" w14:textId="77777777" w:rsidTr="009429C1">
        <w:trPr>
          <w:trHeight w:val="300"/>
          <w:trPrChange w:id="30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5BBCD9" w14:textId="0B02CA89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信用减值损失（损失以</w:t>
            </w:r>
            <w:ins w:id="305" w:author="Acer" w:date="2024-10-18T01:39:00Z" w16du:dateUtc="2024-10-17T17:39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06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“</w:t>
              </w:r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07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-</w:t>
              </w:r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08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”</w:t>
              </w:r>
            </w:ins>
            <w:del w:id="309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％</w:delText>
              </w:r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10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”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9429C1" w14:paraId="6EB44452" w14:textId="77777777" w:rsidTr="009429C1">
        <w:trPr>
          <w:trHeight w:val="300"/>
          <w:trPrChange w:id="3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8974ED" w14:textId="74DD092F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1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营业利</w:t>
            </w:r>
            <w:ins w:id="314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del w:id="315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海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（亏损以</w:t>
            </w: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16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17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9429C1" w14:paraId="078DFEA1" w14:textId="77777777" w:rsidTr="009429C1">
        <w:trPr>
          <w:trHeight w:val="300"/>
          <w:trPrChange w:id="31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3DD34B" w14:textId="30E6AB92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（二）按</w:t>
            </w:r>
            <w:del w:id="320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菸晉</w:delText>
              </w:r>
            </w:del>
            <w:ins w:id="321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经营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持续性分类</w:t>
            </w: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22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:</w:t>
            </w:r>
          </w:p>
        </w:tc>
      </w:tr>
      <w:tr w:rsidR="009429C1" w14:paraId="3254A900" w14:textId="77777777" w:rsidTr="009429C1">
        <w:trPr>
          <w:trHeight w:val="300"/>
          <w:trPrChange w:id="3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3A722A" w14:textId="1120B36D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终止经</w:t>
            </w:r>
            <w:ins w:id="325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del w:id="326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昔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净利润</w:t>
            </w:r>
          </w:p>
        </w:tc>
      </w:tr>
      <w:tr w:rsidR="009429C1" w14:paraId="519B862B" w14:textId="77777777" w:rsidTr="009429C1">
        <w:trPr>
          <w:trHeight w:val="300"/>
          <w:trPrChange w:id="32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DE54B0" w14:textId="5FBDF99A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ins w:id="329" w:author="Acer" w:date="2024-10-18T01:39:00Z" w16du:dateUtc="2024-10-17T17:39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30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331" w:author="Acer" w:date="2024-10-18T01:39:00Z" w16du:dateUtc="2024-10-17T17:39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32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—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）不能重分类</w:t>
            </w:r>
            <w:ins w:id="333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进</w:t>
              </w:r>
            </w:ins>
            <w:del w:id="334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迸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损益的其他综合收益</w:t>
            </w:r>
          </w:p>
        </w:tc>
      </w:tr>
      <w:tr w:rsidR="009429C1" w14:paraId="1CDADA56" w14:textId="77777777" w:rsidTr="009429C1">
        <w:trPr>
          <w:trHeight w:val="300"/>
          <w:trPrChange w:id="33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0A817F" w14:textId="6994150D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7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8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重新计</w:t>
            </w:r>
            <w:ins w:id="339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del w:id="340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京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设定受益计划变动额</w:t>
            </w:r>
          </w:p>
        </w:tc>
      </w:tr>
      <w:tr w:rsidR="009429C1" w14:paraId="3C2BC12B" w14:textId="77777777" w:rsidTr="009429C1">
        <w:trPr>
          <w:trHeight w:val="300"/>
          <w:trPrChange w:id="34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211BF" w14:textId="761E1C95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（二）将</w:t>
            </w:r>
            <w:del w:id="343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球分关</w:delText>
              </w:r>
            </w:del>
            <w:ins w:id="344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重分类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进损益的其他综合收益</w:t>
            </w:r>
          </w:p>
        </w:tc>
      </w:tr>
      <w:tr w:rsidR="009429C1" w14:paraId="191E4F87" w14:textId="77777777" w:rsidTr="009429C1">
        <w:trPr>
          <w:trHeight w:val="300"/>
          <w:trPrChange w:id="34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FDE0DA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47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去</w:delText>
              </w:r>
            </w:del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8" w:author="Acer" w:date="2024-10-18T01:42:00Z" w16du:dateUtc="2024-10-17T17:42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可供出售金融资产公允价值变动损益</w:t>
            </w:r>
          </w:p>
        </w:tc>
      </w:tr>
      <w:tr w:rsidR="009429C1" w14:paraId="7474B15A" w14:textId="77777777" w:rsidTr="009429C1">
        <w:trPr>
          <w:trHeight w:val="300"/>
          <w:trPrChange w:id="3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6CD03D" w14:textId="3F08985D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1" w:author="Acer" w:date="2024-10-18T01:42:00Z" w16du:dateUtc="2024-10-17T17:42:00Z">
                  <w:rPr>
                    <w:rFonts w:ascii="Segoe UI Symbol" w:hAnsi="Segoe UI Symbol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352" w:author="Acer" w:date="2024-10-18T01:39:00Z" w16du:dateUtc="2024-10-17T17:39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53" w:author="Acer" w:date="2024-10-18T01:42:00Z" w16du:dateUtc="2024-10-17T17:42:00Z">
                    <w:rPr>
                      <w:rFonts w:ascii="Segoe UI Symbol" w:hAnsi="Segoe UI Symbol" w:cs="Segoe UI Symbol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☆</w:delText>
              </w:r>
            </w:del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4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5.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持有至到期投资重分类为可供出</w:t>
            </w:r>
            <w:ins w:id="355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del w:id="356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但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金融资产损益</w:t>
            </w:r>
          </w:p>
        </w:tc>
      </w:tr>
      <w:tr w:rsidR="009429C1" w14:paraId="03EC999B" w14:textId="77777777" w:rsidTr="009429C1">
        <w:trPr>
          <w:trHeight w:val="300"/>
          <w:trPrChange w:id="35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C496D7" w14:textId="07AF8E2E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9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0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6.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</w:t>
            </w:r>
            <w:ins w:id="361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  <w:del w:id="362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院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权投资信用减值准备</w:t>
            </w:r>
          </w:p>
        </w:tc>
      </w:tr>
      <w:tr w:rsidR="009429C1" w14:paraId="656CE280" w14:textId="77777777" w:rsidTr="009429C1">
        <w:trPr>
          <w:trHeight w:val="300"/>
          <w:trPrChange w:id="36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675E7B" w14:textId="019CCA3A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5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6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7</w:t>
            </w:r>
            <w:del w:id="367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頭是</w:delText>
              </w:r>
            </w:del>
            <w:ins w:id="368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.现金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流量套期储备（</w:t>
            </w:r>
            <w:ins w:id="369" w:author="Acer" w:date="2024-10-18T01:39:00Z" w16du:dateUtc="2024-10-17T17:3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  <w:del w:id="370" w:author="Acer" w:date="2024-10-18T01:39:00Z" w16du:dateUtc="2024-10-17T17:39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瓦金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流量套期损益的有效部分）</w:t>
            </w:r>
          </w:p>
        </w:tc>
      </w:tr>
      <w:tr w:rsidR="009429C1" w14:paraId="2D4995A9" w14:textId="77777777" w:rsidTr="009429C1">
        <w:trPr>
          <w:trHeight w:val="300"/>
          <w:trPrChange w:id="37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29A866" w14:textId="7F68D3A2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73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74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8.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外币财务报表折算</w:t>
            </w:r>
            <w:ins w:id="375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差额</w:t>
              </w:r>
            </w:ins>
            <w:del w:id="376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建赖</w:delText>
              </w:r>
            </w:del>
          </w:p>
        </w:tc>
      </w:tr>
      <w:tr w:rsidR="009429C1" w14:paraId="0C5F4BCF" w14:textId="77777777" w:rsidTr="009429C1">
        <w:trPr>
          <w:trHeight w:val="300"/>
          <w:trPrChange w:id="37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2733F4" w14:textId="54CB787B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七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79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>、</w:t>
            </w:r>
            <w:ins w:id="380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del w:id="381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标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合收益总额</w:t>
            </w:r>
          </w:p>
        </w:tc>
      </w:tr>
      <w:tr w:rsidR="009429C1" w14:paraId="2DF6FAD4" w14:textId="77777777" w:rsidTr="009429C1">
        <w:trPr>
          <w:trHeight w:val="300"/>
          <w:trPrChange w:id="38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38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7BCECD6F" w14:textId="13B393DB" w:rsidR="009429C1" w:rsidRDefault="009429C1" w:rsidP="0051138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384" w:author="Acer" w:date="2024-10-18T01:40:00Z" w16du:dateUtc="2024-10-17T17:40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85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编制单位：中电科投资控股有限公司</w:t>
              </w:r>
            </w:ins>
            <w:del w:id="386" w:author="Acer" w:date="2024-10-18T01:40:00Z" w16du:dateUtc="2024-10-17T17:40:00Z">
              <w:r w:rsidDel="00C060A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编制单也也，扇機赞控吧</w:delText>
              </w:r>
            </w:del>
          </w:p>
        </w:tc>
      </w:tr>
      <w:tr w:rsidR="009429C1" w14:paraId="3F6F92AE" w14:textId="77777777" w:rsidTr="009429C1">
        <w:trPr>
          <w:trHeight w:val="300"/>
          <w:trPrChange w:id="38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38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0D0B7678" w14:textId="66E36054" w:rsidR="009429C1" w:rsidRDefault="009429C1" w:rsidP="0051138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389" w:author="Acer" w:date="2024-10-18T01:40:00Z" w16du:dateUtc="2024-10-17T17:40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390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项目</w:t>
              </w:r>
            </w:ins>
            <w:del w:id="391" w:author="Acer" w:date="2024-10-18T01:40:00Z" w16du:dateUtc="2024-10-17T17:40:00Z">
              <w:r w:rsidDel="00C060A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项一目</w:delText>
              </w:r>
            </w:del>
          </w:p>
        </w:tc>
      </w:tr>
      <w:tr w:rsidR="009429C1" w14:paraId="03406434" w14:textId="77777777" w:rsidTr="009429C1">
        <w:trPr>
          <w:trHeight w:val="300"/>
          <w:trPrChange w:id="39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BC0B4B" w14:textId="3E358BC2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94" w:author="Acer" w:date="2024-10-18T01:42:00Z" w16du:dateUtc="2024-10-17T17:42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395" w:author="Acer" w:date="2024-10-18T01:40:00Z" w16du:dateUtc="2024-10-17T17:40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396" w:author="Acer" w:date="2024-10-18T01:42:00Z" w16du:dateUtc="2024-10-17T17:42:00Z">
                    <w:rPr>
                      <w:rFonts w:ascii="Tahoma" w:hAnsi="Tahoma" w:cs="Tahom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|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397" w:author="Acer" w:date="2024-10-18T01:42:00Z" w16du:dateUtc="2024-10-17T17:42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经营</w:t>
            </w:r>
            <w:del w:id="398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舌动通的现全汉量</w:delText>
              </w:r>
            </w:del>
            <w:ins w:id="399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活动产生的现金流量</w:t>
              </w:r>
            </w:ins>
            <w:r w:rsidRPr="0051138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00" w:author="Acer" w:date="2024-10-18T01:42:00Z" w16du:dateUtc="2024-10-17T17:42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>:</w:t>
            </w:r>
          </w:p>
        </w:tc>
      </w:tr>
      <w:tr w:rsidR="009429C1" w14:paraId="06F3C7D9" w14:textId="77777777" w:rsidTr="009429C1">
        <w:trPr>
          <w:trHeight w:val="300"/>
          <w:trPrChange w:id="40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162CA7" w14:textId="785473A5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03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销售前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04" w:author="Acer" w:date="2024-10-18T01:42:00Z" w16du:dateUtc="2024-10-17T17:42:00Z">
                    <w:rPr>
                      <w:rFonts w:asciiTheme="minorEastAsia" w:hAnsiTheme="minorEastAsia" w:cs="Arial Unicode MS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、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，神畢争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05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•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收到的现金</w:delText>
              </w:r>
            </w:del>
            <w:ins w:id="406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9429C1" w14:paraId="5391B251" w14:textId="77777777" w:rsidTr="009429C1">
        <w:trPr>
          <w:trHeight w:val="300"/>
          <w:trPrChange w:id="40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0E608A" w14:textId="6C3B2326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0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10" w:author="Acer" w:date="2024-10-18T01:40:00Z" w16du:dateUtc="2024-10-17T17:40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1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客户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2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3.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；川一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3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'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；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4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w</w:delText>
              </w:r>
            </w:del>
            <w:ins w:id="415" w:author="Acer" w:date="2024-10-18T01:40:00Z" w16du:dateUtc="2024-10-17T17:40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16" w:author="Acer" w:date="2024-10-18T01:42:00Z" w16du:dateUtc="2024-10-17T17:42:00Z">
                    <w:rPr>
                      <w:rFonts w:ascii="Cambria Math" w:hAnsi="Cambria Math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客户存款和同业存放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款项净增加额</w:t>
            </w:r>
          </w:p>
        </w:tc>
      </w:tr>
      <w:tr w:rsidR="009429C1" w14:paraId="72313F93" w14:textId="77777777" w:rsidTr="009429C1">
        <w:trPr>
          <w:trHeight w:val="300"/>
          <w:trPrChange w:id="4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B2EFC" w14:textId="25B5E5C6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19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20" w:author="Acer" w:date="2024-10-18T01:40:00Z" w16du:dateUtc="2024-10-17T17:40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21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向中央</w:t>
            </w:r>
            <w:del w:id="422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根上警款挣</w:delText>
              </w:r>
            </w:del>
            <w:ins w:id="423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银行借款净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增加额</w:t>
            </w:r>
            <w:del w:id="424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</w:delText>
              </w:r>
            </w:del>
          </w:p>
        </w:tc>
      </w:tr>
      <w:tr w:rsidR="009429C1" w14:paraId="71E672B1" w14:textId="77777777" w:rsidTr="009429C1">
        <w:trPr>
          <w:trHeight w:val="300"/>
          <w:trPrChange w:id="4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6E2A1F" w14:textId="20A853A3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27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28" w:author="Acer" w:date="2024-10-18T01:40:00Z" w16du:dateUtc="2024-10-17T17:40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29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向其他</w:t>
            </w:r>
            <w:del w:id="430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金囈抗性旧人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31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"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金冲塔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32" w:author="Acer" w:date="2024-10-18T01:42:00Z" w16du:dateUtc="2024-10-17T17:42:00Z">
                    <w:rPr>
                      <w:rFonts w:ascii="Tahoma" w:hAnsi="Tahoma" w:cs="Tahoma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“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澄</w:delText>
              </w:r>
            </w:del>
            <w:ins w:id="433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金融机构拆入资金净增加额</w:t>
              </w:r>
            </w:ins>
          </w:p>
        </w:tc>
      </w:tr>
      <w:tr w:rsidR="009429C1" w14:paraId="55D8B232" w14:textId="77777777" w:rsidTr="009429C1">
        <w:trPr>
          <w:trHeight w:val="300"/>
          <w:trPrChange w:id="4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5CC356" w14:textId="27CA4F7E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36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37" w:author="Acer" w:date="2024-10-18T01:41:00Z" w16du:dateUtc="2024-10-17T17:41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38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收到原保险合同保费</w:t>
            </w:r>
            <w:del w:id="439" w:author="Acer" w:date="2024-10-18T01:40:00Z" w16du:dateUtc="2024-10-17T17:40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収传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40" w:author="Acer" w:date="2024-10-18T01:42:00Z" w16du:dateUtc="2024-10-17T17:42:00Z">
                    <w:rPr>
                      <w:rFonts w:asciiTheme="minorEastAsia" w:hAnsiTheme="minorEastAsia" w:cs="Cambria Math" w:hint="eastAsia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「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以金</w:delText>
              </w:r>
            </w:del>
            <w:ins w:id="441" w:author="Acer" w:date="2024-10-18T01:40:00Z" w16du:dateUtc="2024-10-17T17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取得的现金</w:t>
              </w:r>
            </w:ins>
          </w:p>
        </w:tc>
      </w:tr>
      <w:tr w:rsidR="009429C1" w14:paraId="6A826635" w14:textId="77777777" w:rsidTr="009429C1">
        <w:trPr>
          <w:trHeight w:val="300"/>
          <w:trPrChange w:id="44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8A4C7A" w14:textId="4D9BC1C4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44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45" w:author="Acer" w:date="2024-10-18T01:41:00Z" w16du:dateUtc="2024-10-17T17:41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46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再保业务现金净</w:t>
            </w:r>
            <w:ins w:id="447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448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瓶</w:delText>
              </w:r>
            </w:del>
          </w:p>
        </w:tc>
      </w:tr>
      <w:tr w:rsidR="009429C1" w14:paraId="1CC3F517" w14:textId="77777777" w:rsidTr="009429C1">
        <w:trPr>
          <w:trHeight w:val="300"/>
          <w:trPrChange w:id="44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C3191D" w14:textId="68D5B393" w:rsidR="009429C1" w:rsidRPr="00511388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451" w:author="Acer" w:date="2024-10-18T01:42:00Z" w16du:dateUtc="2024-10-17T17:42:00Z">
                  <w:rPr>
                    <w:rFonts w:ascii="Cambria Math" w:hAnsi="Cambria Math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del w:id="452" w:author="Acer" w:date="2024-10-18T01:41:00Z" w16du:dateUtc="2024-10-17T17:41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53" w:author="Acer" w:date="2024-10-18T01:42:00Z" w16du:dateUtc="2024-10-17T17:42:00Z">
                    <w:rPr>
                      <w:rFonts w:ascii="Cambria Math" w:hAnsi="Cambria Math" w:cs="Cambria Math"/>
                      <w:noProof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△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保户储金及投</w:t>
            </w:r>
            <w:ins w:id="454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del w:id="455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钱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款净增加额</w:t>
            </w:r>
          </w:p>
        </w:tc>
      </w:tr>
      <w:tr w:rsidR="009429C1" w14:paraId="2383559D" w14:textId="77777777" w:rsidTr="009429C1">
        <w:trPr>
          <w:trHeight w:val="300"/>
          <w:trPrChange w:id="45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EAEC87" w14:textId="02871E5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收到其他与经</w:t>
            </w:r>
            <w:ins w:id="458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del w:id="459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青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活动有关的现金</w:t>
            </w:r>
          </w:p>
        </w:tc>
      </w:tr>
      <w:tr w:rsidR="009429C1" w14:paraId="62D88D3B" w14:textId="77777777" w:rsidTr="009429C1">
        <w:trPr>
          <w:trHeight w:val="300"/>
          <w:trPrChange w:id="46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6021E" w14:textId="66FCFBEC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462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投资活动产生的现金流</w:t>
            </w:r>
            <w:del w:id="463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最</w:delText>
              </w:r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464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t</w:delText>
              </w:r>
            </w:del>
            <w:ins w:id="465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量：</w:t>
              </w:r>
            </w:ins>
          </w:p>
        </w:tc>
      </w:tr>
      <w:tr w:rsidR="009429C1" w14:paraId="4FBB3E19" w14:textId="77777777" w:rsidTr="009429C1">
        <w:trPr>
          <w:trHeight w:val="300"/>
          <w:trPrChange w:id="46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25C121" w14:textId="6BB9A7D8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购建固定资产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468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无形资产和其他长期资产支</w:t>
            </w:r>
            <w:ins w:id="469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del w:id="470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村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的现金</w:t>
            </w:r>
          </w:p>
        </w:tc>
      </w:tr>
      <w:tr w:rsidR="009429C1" w14:paraId="12C70DC5" w14:textId="77777777" w:rsidTr="009429C1">
        <w:trPr>
          <w:trHeight w:val="300"/>
          <w:trPrChange w:id="47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185AD6" w14:textId="35ABBDAC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473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筹资活动产生的现金流量</w:t>
            </w:r>
            <w:ins w:id="474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del w:id="475" w:author="Acer" w:date="2024-10-18T01:41:00Z" w16du:dateUtc="2024-10-17T17:41:00Z">
              <w:r w:rsidRPr="00511388" w:rsidDel="0051138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  <w:rPrChange w:id="476" w:author="Acer" w:date="2024-10-18T01:42:00Z" w16du:dateUtc="2024-10-17T17:42:00Z">
                    <w:rPr>
                      <w:rFonts w:ascii="Tahoma" w:eastAsia="Arial Unicode MS" w:hAnsi="Tahoma" w:cs="Tahom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1</w:delText>
              </w:r>
            </w:del>
          </w:p>
        </w:tc>
      </w:tr>
      <w:tr w:rsidR="009429C1" w14:paraId="58A0E33C" w14:textId="77777777" w:rsidTr="009429C1">
        <w:trPr>
          <w:trHeight w:val="300"/>
          <w:trPrChange w:id="47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975550" w14:textId="4925FA30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支</w:t>
            </w:r>
            <w:ins w:id="479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付</w:t>
              </w:r>
            </w:ins>
            <w:del w:id="480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村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其他与筹资活动有关的现金</w:t>
            </w:r>
          </w:p>
        </w:tc>
      </w:tr>
      <w:tr w:rsidR="009429C1" w14:paraId="060F60EB" w14:textId="77777777" w:rsidTr="009429C1">
        <w:trPr>
          <w:trHeight w:val="300"/>
          <w:trPrChange w:id="48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21124C" w14:textId="6310B2FD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筹资活动产生的现金</w:t>
            </w:r>
            <w:del w:id="483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沈敵净額</w:delText>
              </w:r>
            </w:del>
            <w:ins w:id="484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流量净额</w:t>
              </w:r>
            </w:ins>
          </w:p>
        </w:tc>
      </w:tr>
      <w:tr w:rsidR="009429C1" w14:paraId="0BA397D0" w14:textId="77777777" w:rsidTr="009429C1">
        <w:trPr>
          <w:trHeight w:val="300"/>
          <w:trPrChange w:id="48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26F9CC" w14:textId="65EC3FFE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四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487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汇率变动对现金及现金等</w:t>
            </w:r>
            <w:ins w:id="488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价</w:t>
              </w:r>
            </w:ins>
            <w:del w:id="489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佈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物的影响</w:t>
            </w:r>
          </w:p>
        </w:tc>
      </w:tr>
      <w:tr w:rsidR="009429C1" w14:paraId="4C7EA761" w14:textId="77777777" w:rsidTr="009429C1">
        <w:trPr>
          <w:trHeight w:val="300"/>
          <w:trPrChange w:id="49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353E94" w14:textId="2CE8603B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五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492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ins w:id="493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</w:t>
              </w:r>
            </w:ins>
            <w:del w:id="494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艇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及</w:t>
            </w:r>
            <w:ins w:id="495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现金等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价物净增加额</w:t>
            </w:r>
          </w:p>
        </w:tc>
      </w:tr>
      <w:tr w:rsidR="009429C1" w14:paraId="5B0B5C63" w14:textId="77777777" w:rsidTr="009429C1">
        <w:trPr>
          <w:trHeight w:val="300"/>
          <w:trPrChange w:id="49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ACC1B1" w14:textId="206EC950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加</w:t>
            </w:r>
            <w:ins w:id="498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del w:id="499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；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期初现</w:t>
            </w:r>
            <w:ins w:id="500" w:author="Acer" w:date="2024-10-18T01:41:00Z" w16du:dateUtc="2024-10-17T17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  <w:del w:id="501" w:author="Acer" w:date="2024-10-18T01:41:00Z" w16du:dateUtc="2024-10-17T17:41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余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及现金等价物余额</w:t>
            </w:r>
          </w:p>
        </w:tc>
      </w:tr>
      <w:tr w:rsidR="009429C1" w14:paraId="3DF40AE7" w14:textId="77777777" w:rsidTr="009429C1">
        <w:trPr>
          <w:trHeight w:val="300"/>
          <w:trPrChange w:id="50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0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42AF294" w14:textId="1B7FCA8B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六</w:t>
            </w:r>
            <w:r w:rsidRPr="0051138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504" w:author="Acer" w:date="2024-10-18T01:42:00Z" w16du:dateUtc="2024-10-17T17:42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期末现金</w:t>
            </w:r>
            <w:del w:id="505" w:author="Acer" w:date="2024-10-18T01:41:00Z" w16du:dateUtc="2024-10-17T17:41:00Z">
              <w:r w:rsidRPr="00511388"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506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delText>a</w:delText>
              </w:r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物</w:delText>
              </w:r>
            </w:del>
            <w:ins w:id="507" w:author="Acer" w:date="2024-10-18T01:41:00Z" w16du:dateUtc="2024-10-17T17:41:00Z">
              <w:r w:rsidRPr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  <w:rPrChange w:id="508" w:author="Acer" w:date="2024-10-18T01:42:00Z" w16du:dateUtc="2024-10-17T17:42:00Z">
                    <w:rPr>
                      <w:rFonts w:ascii="Tahoma" w:eastAsia="Arial Unicode MS" w:hAnsi="Tahoma" w:cs="Tahoma" w:hint="eastAsia"/>
                      <w:color w:val="000000"/>
                      <w:sz w:val="20"/>
                      <w:szCs w:val="20"/>
                      <w:lang w:eastAsia="zh-CN"/>
                    </w:rPr>
                  </w:rPrChange>
                </w:rPr>
                <w:t>及现金等价物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余额</w:t>
            </w:r>
          </w:p>
        </w:tc>
      </w:tr>
      <w:tr w:rsidR="009429C1" w14:paraId="295A939E" w14:textId="77777777" w:rsidTr="009429C1">
        <w:trPr>
          <w:trHeight w:val="300"/>
          <w:trPrChange w:id="50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EB1D5C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应收通知存款利息</w:t>
            </w:r>
          </w:p>
        </w:tc>
      </w:tr>
      <w:tr w:rsidR="009429C1" w14:paraId="6D8F05D9" w14:textId="77777777" w:rsidTr="009429C1">
        <w:trPr>
          <w:trHeight w:val="300"/>
          <w:trPrChange w:id="51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3817CD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浙江海康智联科技有限公司</w:t>
            </w:r>
          </w:p>
        </w:tc>
      </w:tr>
      <w:tr w:rsidR="009429C1" w14:paraId="039E4B73" w14:textId="77777777" w:rsidTr="009429C1">
        <w:trPr>
          <w:trHeight w:val="300"/>
          <w:trPrChange w:id="51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6B735E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南方天辰景丞价值精选一期基金</w:t>
            </w:r>
          </w:p>
        </w:tc>
      </w:tr>
      <w:tr w:rsidR="009429C1" w14:paraId="6C92B973" w14:textId="77777777" w:rsidTr="009429C1">
        <w:trPr>
          <w:trHeight w:val="300"/>
          <w:trPrChange w:id="51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042632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南方天辰星丞转债精选二期基金</w:t>
            </w:r>
          </w:p>
        </w:tc>
      </w:tr>
      <w:tr w:rsidR="009429C1" w14:paraId="35214D47" w14:textId="77777777" w:rsidTr="009429C1">
        <w:trPr>
          <w:trHeight w:val="300"/>
          <w:trPrChange w:id="51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1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DAED7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南方天辰止于私募证券投资基金</w:t>
            </w:r>
          </w:p>
        </w:tc>
      </w:tr>
      <w:tr w:rsidR="009429C1" w14:paraId="36144C86" w14:textId="77777777" w:rsidTr="009429C1">
        <w:trPr>
          <w:trHeight w:val="300"/>
          <w:trPrChange w:id="519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0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70EB16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中电科思仪科技股份有限公司</w:t>
            </w:r>
          </w:p>
        </w:tc>
      </w:tr>
      <w:tr w:rsidR="009429C1" w14:paraId="3ECF7FEC" w14:textId="77777777" w:rsidTr="009429C1">
        <w:trPr>
          <w:trHeight w:val="300"/>
          <w:trPrChange w:id="521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2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C732DC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南方天辰景丞价值精选四期基金</w:t>
            </w:r>
          </w:p>
        </w:tc>
      </w:tr>
      <w:tr w:rsidR="009429C1" w14:paraId="29012CC0" w14:textId="77777777" w:rsidTr="009429C1">
        <w:trPr>
          <w:trHeight w:val="300"/>
          <w:trPrChange w:id="523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4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9DFE24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湖北华强科技股份有限公司</w:t>
            </w:r>
          </w:p>
        </w:tc>
      </w:tr>
      <w:tr w:rsidR="009429C1" w14:paraId="575184C6" w14:textId="77777777" w:rsidTr="009429C1">
        <w:trPr>
          <w:trHeight w:val="300"/>
          <w:trPrChange w:id="525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6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1EE5BE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中电科蓝天科技股份有限公司</w:t>
            </w:r>
          </w:p>
        </w:tc>
      </w:tr>
      <w:tr w:rsidR="009429C1" w14:paraId="60D72710" w14:textId="77777777" w:rsidTr="009429C1">
        <w:trPr>
          <w:trHeight w:val="300"/>
          <w:trPrChange w:id="527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8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BDB600" w14:textId="46A43A66" w:rsidR="009429C1" w:rsidRPr="00511388" w:rsidRDefault="009429C1">
            <w:pPr>
              <w:rPr>
                <w:rFonts w:ascii="Arial Unicode MS" w:hAnsi="Arial Unicode MS" w:cs="Arial Unicode MS"/>
                <w:color w:val="000000"/>
                <w:sz w:val="20"/>
                <w:szCs w:val="20"/>
                <w:lang w:eastAsia="zh-CN"/>
                <w:rPrChange w:id="529" w:author="Acer" w:date="2024-10-18T01:42:00Z" w16du:dateUtc="2024-10-17T17:42:00Z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中电科核心技术研发股权投资基金（北京）合伙企业（有限合伙</w:t>
            </w:r>
            <w:ins w:id="530" w:author="Acer" w:date="2024-10-18T01:42:00Z" w16du:dateUtc="2024-10-17T17:42:00Z">
              <w:r>
                <w:rPr>
                  <w:rFonts w:ascii="Meiryo UI" w:hAnsi="Meiryo UI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del w:id="531" w:author="Acer" w:date="2024-10-18T01:42:00Z" w16du:dateUtc="2024-10-17T17:42:00Z">
              <w:r w:rsidDel="00511388">
                <w:rPr>
                  <w:rFonts w:ascii="Meiryo UI" w:eastAsia="Meiryo UI" w:hAnsi="Meiryo UI" w:cs="Arial Unicode MS" w:hint="eastAsia"/>
                  <w:color w:val="000000"/>
                  <w:sz w:val="20"/>
                  <w:szCs w:val="20"/>
                  <w:lang w:eastAsia="zh-CN"/>
                </w:rPr>
                <w:delText>〉</w:delText>
              </w:r>
            </w:del>
          </w:p>
        </w:tc>
      </w:tr>
      <w:tr w:rsidR="009429C1" w14:paraId="3EC64A8F" w14:textId="77777777" w:rsidTr="009429C1">
        <w:trPr>
          <w:trHeight w:val="300"/>
          <w:trPrChange w:id="532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3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65B071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河北美泰电子科技有限公司</w:t>
            </w:r>
          </w:p>
        </w:tc>
      </w:tr>
      <w:tr w:rsidR="009429C1" w14:paraId="58635144" w14:textId="77777777" w:rsidTr="009429C1">
        <w:trPr>
          <w:trHeight w:val="300"/>
          <w:trPrChange w:id="534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5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DA034B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中电科核心技术研发股权投资基金（北京）合伙企业（有限合伙）</w:t>
            </w:r>
          </w:p>
        </w:tc>
      </w:tr>
      <w:tr w:rsidR="009429C1" w14:paraId="088B44DC" w14:textId="77777777" w:rsidTr="009429C1">
        <w:trPr>
          <w:trHeight w:val="300"/>
          <w:trPrChange w:id="536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7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84A404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合肥中电科国元产业投资基金合伙企业（有限合伙）</w:t>
            </w:r>
          </w:p>
        </w:tc>
      </w:tr>
      <w:tr w:rsidR="009429C1" w14:paraId="500A0480" w14:textId="77777777" w:rsidTr="009429C1">
        <w:trPr>
          <w:trHeight w:val="300"/>
          <w:trPrChange w:id="538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9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1F4C0" w14:textId="77777777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产权经纪收入</w:t>
            </w:r>
          </w:p>
        </w:tc>
      </w:tr>
      <w:tr w:rsidR="009429C1" w14:paraId="7E276CDB" w14:textId="77777777" w:rsidTr="009429C1">
        <w:trPr>
          <w:trHeight w:val="300"/>
          <w:trPrChange w:id="540" w:author="Acer" w:date="2024-10-18T01:43:00Z" w16du:dateUtc="2024-10-17T17:43:00Z">
            <w:trPr>
              <w:gridAfter w:val="0"/>
              <w:trHeight w:val="300"/>
            </w:trPr>
          </w:trPrChange>
        </w:trPr>
        <w:tc>
          <w:tcPr>
            <w:tcW w:w="3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41" w:author="Acer" w:date="2024-10-18T01:43:00Z" w16du:dateUtc="2024-10-17T17:43:00Z">
              <w:tcPr>
                <w:tcW w:w="339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082162" w14:textId="7C0F59EB" w:rsidR="009429C1" w:rsidRDefault="009429C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（九）投资</w:t>
            </w:r>
            <w:ins w:id="542" w:author="Acer" w:date="2024-10-18T01:42:00Z" w16du:dateUtc="2024-10-17T17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del w:id="543" w:author="Acer" w:date="2024-10-18T01:42:00Z" w16du:dateUtc="2024-10-17T17:42:00Z">
              <w:r w:rsidDel="0051138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播</w:delText>
              </w:r>
            </w:del>
          </w:p>
        </w:tc>
      </w:tr>
    </w:tbl>
    <w:p w14:paraId="49881195" w14:textId="77777777" w:rsidR="002E4803" w:rsidRDefault="002E4803"/>
    <w:p w14:paraId="04175D12" w14:textId="77777777" w:rsidR="002E4803" w:rsidRDefault="002E4803">
      <w:r>
        <w:br w:type="page"/>
      </w:r>
    </w:p>
    <w:p w14:paraId="0F5A2A26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DFEA7" w14:textId="77777777" w:rsidR="00A76B37" w:rsidRDefault="00A76B37" w:rsidP="00A65055">
      <w:r>
        <w:separator/>
      </w:r>
    </w:p>
  </w:endnote>
  <w:endnote w:type="continuationSeparator" w:id="0">
    <w:p w14:paraId="01AD740C" w14:textId="77777777" w:rsidR="00A76B37" w:rsidRDefault="00A76B37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17B82" w14:textId="77777777" w:rsidR="00A76B37" w:rsidRDefault="00A76B37" w:rsidP="00A65055">
      <w:r>
        <w:separator/>
      </w:r>
    </w:p>
  </w:footnote>
  <w:footnote w:type="continuationSeparator" w:id="0">
    <w:p w14:paraId="07932B21" w14:textId="77777777" w:rsidR="00A76B37" w:rsidRDefault="00A76B37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3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0C3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302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970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9F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7BA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0FE1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727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6CC7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EA1"/>
    <w:rsid w:val="00167F98"/>
    <w:rsid w:val="00170149"/>
    <w:rsid w:val="001701D1"/>
    <w:rsid w:val="001706BB"/>
    <w:rsid w:val="001708AF"/>
    <w:rsid w:val="00170E0E"/>
    <w:rsid w:val="001717C9"/>
    <w:rsid w:val="00171D93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0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2C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2F2E"/>
    <w:rsid w:val="001B32EC"/>
    <w:rsid w:val="001B3986"/>
    <w:rsid w:val="001B4133"/>
    <w:rsid w:val="001B427B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4FE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C8D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5E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831"/>
    <w:rsid w:val="00207AA4"/>
    <w:rsid w:val="00207E13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702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4CB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AA2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1C8"/>
    <w:rsid w:val="00250692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073A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36B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A2F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136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2BE2"/>
    <w:rsid w:val="002E30B8"/>
    <w:rsid w:val="002E32C5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0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DBB"/>
    <w:rsid w:val="002F2E42"/>
    <w:rsid w:val="002F34A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5D6"/>
    <w:rsid w:val="0030291E"/>
    <w:rsid w:val="003029BA"/>
    <w:rsid w:val="00302A83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51A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07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EB2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13B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E00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309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700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2BF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90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0DF1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66C"/>
    <w:rsid w:val="004517A5"/>
    <w:rsid w:val="00451F23"/>
    <w:rsid w:val="00452462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6DF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67754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3F7A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1B9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E39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AE7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580"/>
    <w:rsid w:val="004F369C"/>
    <w:rsid w:val="004F36D5"/>
    <w:rsid w:val="004F3CC0"/>
    <w:rsid w:val="004F3FFD"/>
    <w:rsid w:val="004F4152"/>
    <w:rsid w:val="004F422D"/>
    <w:rsid w:val="004F456A"/>
    <w:rsid w:val="004F4C04"/>
    <w:rsid w:val="004F5066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3E7A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E4"/>
    <w:rsid w:val="005108F1"/>
    <w:rsid w:val="00510ED0"/>
    <w:rsid w:val="00511174"/>
    <w:rsid w:val="005112EA"/>
    <w:rsid w:val="00511388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8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0E7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814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174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78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2EA9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7B9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897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A3C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46C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74E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55E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254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76C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99B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C3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64D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A50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661"/>
    <w:rsid w:val="00764A9E"/>
    <w:rsid w:val="00764C97"/>
    <w:rsid w:val="00764CCF"/>
    <w:rsid w:val="00765181"/>
    <w:rsid w:val="0076535A"/>
    <w:rsid w:val="007656BA"/>
    <w:rsid w:val="00765A30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1F7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C75"/>
    <w:rsid w:val="00782E48"/>
    <w:rsid w:val="00783128"/>
    <w:rsid w:val="007831FF"/>
    <w:rsid w:val="00783A75"/>
    <w:rsid w:val="00783BA8"/>
    <w:rsid w:val="00783BDC"/>
    <w:rsid w:val="00784052"/>
    <w:rsid w:val="007843E0"/>
    <w:rsid w:val="00784425"/>
    <w:rsid w:val="00784562"/>
    <w:rsid w:val="007846FF"/>
    <w:rsid w:val="00784BDA"/>
    <w:rsid w:val="00784FAE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16C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B4D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23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2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4B80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EEB"/>
    <w:rsid w:val="00822F39"/>
    <w:rsid w:val="00822F79"/>
    <w:rsid w:val="00823005"/>
    <w:rsid w:val="0082366F"/>
    <w:rsid w:val="00823D7C"/>
    <w:rsid w:val="00823DFB"/>
    <w:rsid w:val="00824255"/>
    <w:rsid w:val="00824A6A"/>
    <w:rsid w:val="00824B66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41D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61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EE0"/>
    <w:rsid w:val="00854FC7"/>
    <w:rsid w:val="00855CC5"/>
    <w:rsid w:val="008561D1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9BE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F3E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997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1FD4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51F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453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A9E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C1"/>
    <w:rsid w:val="009429F0"/>
    <w:rsid w:val="00942BBD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CFD"/>
    <w:rsid w:val="00946ED8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AC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BAE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AC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0C0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06D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2A8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18B2"/>
    <w:rsid w:val="00A22211"/>
    <w:rsid w:val="00A2229B"/>
    <w:rsid w:val="00A22771"/>
    <w:rsid w:val="00A2298E"/>
    <w:rsid w:val="00A22994"/>
    <w:rsid w:val="00A22A0A"/>
    <w:rsid w:val="00A22F9B"/>
    <w:rsid w:val="00A22FA6"/>
    <w:rsid w:val="00A231C2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1F0"/>
    <w:rsid w:val="00A4035B"/>
    <w:rsid w:val="00A40C22"/>
    <w:rsid w:val="00A40C2C"/>
    <w:rsid w:val="00A40DD6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CE2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9F2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37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5EC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1C4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3F4D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3ED5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1FBE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1E7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193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DFE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046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9AD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36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3754"/>
    <w:rsid w:val="00BA42B5"/>
    <w:rsid w:val="00BA42FE"/>
    <w:rsid w:val="00BA4A3A"/>
    <w:rsid w:val="00BA50B4"/>
    <w:rsid w:val="00BA53E2"/>
    <w:rsid w:val="00BA5AF1"/>
    <w:rsid w:val="00BA64FC"/>
    <w:rsid w:val="00BA6660"/>
    <w:rsid w:val="00BA6714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39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3F37"/>
    <w:rsid w:val="00C24040"/>
    <w:rsid w:val="00C241B8"/>
    <w:rsid w:val="00C242B3"/>
    <w:rsid w:val="00C2442E"/>
    <w:rsid w:val="00C244FD"/>
    <w:rsid w:val="00C2455C"/>
    <w:rsid w:val="00C246FC"/>
    <w:rsid w:val="00C24A52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C8B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551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2FF6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0F1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8FD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7B4"/>
    <w:rsid w:val="00C919D6"/>
    <w:rsid w:val="00C91B72"/>
    <w:rsid w:val="00C91BDA"/>
    <w:rsid w:val="00C91C91"/>
    <w:rsid w:val="00C92259"/>
    <w:rsid w:val="00C92443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201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0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0E3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140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A7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3E5F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8F9"/>
    <w:rsid w:val="00D32CEA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299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693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671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4B8B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14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6F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1ECD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2F0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90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3D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084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52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53E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6B6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084E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293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C34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C9A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0E32"/>
    <w:rsid w:val="00FC10B1"/>
    <w:rsid w:val="00FC1142"/>
    <w:rsid w:val="00FC1280"/>
    <w:rsid w:val="00FC1299"/>
    <w:rsid w:val="00FC16A4"/>
    <w:rsid w:val="00FC16E6"/>
    <w:rsid w:val="00FC1DBA"/>
    <w:rsid w:val="00FC1F6B"/>
    <w:rsid w:val="00FC2288"/>
    <w:rsid w:val="00FC25D7"/>
    <w:rsid w:val="00FC2747"/>
    <w:rsid w:val="00FC2959"/>
    <w:rsid w:val="00FC29EF"/>
    <w:rsid w:val="00FC2A00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1FC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C2B97"/>
  <w15:chartTrackingRefBased/>
  <w15:docId w15:val="{DD55F281-6D40-4FB0-88DC-734267B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13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1388"/>
    <w:rPr>
      <w:sz w:val="18"/>
      <w:szCs w:val="18"/>
    </w:rPr>
  </w:style>
  <w:style w:type="paragraph" w:styleId="a5">
    <w:name w:val="footer"/>
    <w:basedOn w:val="a"/>
    <w:link w:val="a6"/>
    <w:unhideWhenUsed/>
    <w:rsid w:val="005113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1388"/>
    <w:rPr>
      <w:sz w:val="18"/>
      <w:szCs w:val="18"/>
    </w:rPr>
  </w:style>
  <w:style w:type="paragraph" w:styleId="a7">
    <w:name w:val="Revision"/>
    <w:hidden/>
    <w:uiPriority w:val="99"/>
    <w:semiHidden/>
    <w:rsid w:val="005113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Yagni, Sairam</dc:creator>
  <cp:keywords/>
  <dc:description/>
  <cp:lastModifiedBy>Acer</cp:lastModifiedBy>
  <cp:revision>2</cp:revision>
  <dcterms:created xsi:type="dcterms:W3CDTF">2024-10-17T17:43:00Z</dcterms:created>
  <dcterms:modified xsi:type="dcterms:W3CDTF">2024-10-17T17:43:00Z</dcterms:modified>
</cp:coreProperties>
</file>