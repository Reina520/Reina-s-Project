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645" w:type="dxa"/>
        <w:tblInd w:w="2" w:type="dxa"/>
        <w:tblLook w:val="04A0" w:firstRow="1" w:lastRow="0" w:firstColumn="1" w:lastColumn="0" w:noHBand="0" w:noVBand="1"/>
        <w:tblPrChange w:id="0" w:author="Yolanda Z" w:date="2024-10-18T04:28:00Z" w16du:dateUtc="2024-10-17T20:28:00Z">
          <w:tblPr>
            <w:tblW w:w="4217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645"/>
        <w:tblGridChange w:id="1">
          <w:tblGrid>
            <w:gridCol w:w="108"/>
            <w:gridCol w:w="3537"/>
            <w:gridCol w:w="108"/>
          </w:tblGrid>
        </w:tblGridChange>
      </w:tblGrid>
      <w:tr w:rsidR="00CB4364" w:rsidRPr="00626DF0" w:rsidDel="00CB4364" w14:paraId="1B48BEA1" w14:textId="77777777" w:rsidTr="00CB4364">
        <w:trPr>
          <w:trHeight w:val="300"/>
          <w:del w:id="2" w:author="Yolanda Z" w:date="2024-10-18T04:28:00Z" w16du:dateUtc="2024-10-17T20:28:00Z"/>
          <w:trPrChange w:id="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61A478" w14:textId="64DACE42" w:rsidR="00CB4364" w:rsidRPr="00626DF0" w:rsidDel="00CB4364" w:rsidRDefault="00CB4364">
            <w:pPr>
              <w:rPr>
                <w:del w:id="5" w:author="Yolanda Z" w:date="2024-10-18T04:28:00Z" w16du:dateUtc="2024-10-17T20:28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del w:id="6" w:author="Yolanda Z" w:date="2024-10-18T04:28:00Z" w16du:dateUtc="2024-10-17T20:28:00Z">
              <w:r w:rsidRPr="00626DF0" w:rsidDel="00CB4364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CB4364" w:rsidRPr="00626DF0" w14:paraId="6C43E8FF" w14:textId="77777777" w:rsidTr="00CB4364">
        <w:trPr>
          <w:trHeight w:val="300"/>
          <w:trPrChange w:id="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ED5F7E" w14:textId="427C2369" w:rsidR="00CB4364" w:rsidRPr="00626DF0" w:rsidRDefault="00CB4364" w:rsidP="00626D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9" w:author="Yolanda Z" w:date="2024-10-18T04:21:00Z" w16du:dateUtc="2024-10-17T20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  <w:r w:rsidRPr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天津环城城市基础设施投资有限公司</w:t>
              </w:r>
            </w:ins>
            <w:del w:id="10" w:author="Yolanda Z" w:date="2024-10-18T04:21:00Z" w16du:dateUtc="2024-10-17T20:21:00Z">
              <w:r w:rsidRPr="00626DF0" w:rsidDel="004E1E0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天津环城城市基础设速投资有限公司</w:delText>
              </w:r>
            </w:del>
          </w:p>
        </w:tc>
      </w:tr>
      <w:tr w:rsidR="00CB4364" w:rsidRPr="00626DF0" w14:paraId="648595BA" w14:textId="77777777" w:rsidTr="00CB4364">
        <w:trPr>
          <w:trHeight w:val="300"/>
          <w:trPrChange w:id="1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4EAA83" w14:textId="3FD4BE52" w:rsidR="00CB4364" w:rsidRPr="00626DF0" w:rsidRDefault="00CB4364" w:rsidP="00626D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3" w:author="Yolanda Z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固定</w:t>
              </w:r>
            </w:ins>
            <w:del w:id="14" w:author="Yolanda Z" w:date="2024-10-18T04:19:00Z" w16du:dateUtc="2024-10-17T20:19:00Z">
              <w:r w:rsidRPr="00626DF0" w:rsidDel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，</w:delText>
              </w:r>
              <w:r w:rsidRPr="00626DF0" w:rsidDel="00626DF0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'</w:delText>
              </w:r>
              <w:r w:rsidRPr="00626DF0" w:rsidDel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国定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</w:t>
            </w:r>
          </w:p>
        </w:tc>
      </w:tr>
      <w:tr w:rsidR="00CB4364" w:rsidRPr="00626DF0" w14:paraId="6B74500E" w14:textId="77777777" w:rsidTr="00CB4364">
        <w:trPr>
          <w:trHeight w:val="300"/>
          <w:trPrChange w:id="1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9C902B" w14:textId="4A1BE651" w:rsidR="00CB4364" w:rsidRPr="00626DF0" w:rsidRDefault="00CB4364" w:rsidP="00626D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7" w:author="Yolanda Z" w:date="2024-10-18T04:21:00Z" w16du:dateUtc="2024-10-17T20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  <w:r w:rsidRPr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天津环城城市基础设施投资有限公司</w:t>
              </w:r>
            </w:ins>
            <w:del w:id="18" w:author="Yolanda Z" w:date="2024-10-18T04:21:00Z" w16du:dateUtc="2024-10-17T20:21:00Z">
              <w:r w:rsidRPr="00626DF0" w:rsidDel="00945A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天津前遊城市基油设施設资炉限公司</w:delText>
              </w:r>
            </w:del>
          </w:p>
        </w:tc>
      </w:tr>
      <w:tr w:rsidR="00CB4364" w:rsidRPr="00626DF0" w14:paraId="16CEE784" w14:textId="77777777" w:rsidTr="00CB4364">
        <w:trPr>
          <w:trHeight w:val="300"/>
          <w:trPrChange w:id="1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54342C" w14:textId="66856668" w:rsidR="00CB4364" w:rsidRPr="00626DF0" w:rsidRDefault="00CB4364" w:rsidP="00626D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负债和</w:t>
            </w:r>
            <w:del w:id="21" w:author="Yolanda Z" w:date="2024-10-18T04:21:00Z" w16du:dateUtc="2024-10-17T20:21:00Z">
              <w:r w:rsidRPr="00626DF0" w:rsidDel="0029256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所育考</w:delText>
              </w:r>
            </w:del>
            <w:ins w:id="22" w:author="Yolanda Z" w:date="2024-10-18T04:21:00Z" w16du:dateUtc="2024-10-17T20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所有者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权益（或股东权益）总计</w:t>
            </w:r>
          </w:p>
        </w:tc>
      </w:tr>
      <w:tr w:rsidR="00CB4364" w:rsidRPr="00626DF0" w14:paraId="5C76DB8B" w14:textId="77777777" w:rsidTr="00CB4364">
        <w:trPr>
          <w:trHeight w:val="300"/>
          <w:trPrChange w:id="2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277BC3" w14:textId="3014D47C" w:rsidR="00CB4364" w:rsidRPr="00626DF0" w:rsidRDefault="00CB4364" w:rsidP="00626D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5" w:author="Yolanda Z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  <w:r w:rsidRPr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天津环城城市基础设施投资有限公司</w:t>
              </w:r>
            </w:ins>
            <w:del w:id="26" w:author="Yolanda Z" w:date="2024-10-18T04:20:00Z" w16du:dateUtc="2024-10-17T20:20:00Z">
              <w:r w:rsidRPr="00626DF0" w:rsidDel="006E53F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天窗环或城市基遡设施投费行发公司</w:delText>
              </w:r>
            </w:del>
          </w:p>
        </w:tc>
      </w:tr>
      <w:tr w:rsidR="00CB4364" w:rsidRPr="00626DF0" w14:paraId="5DA8D981" w14:textId="77777777" w:rsidTr="00CB4364">
        <w:trPr>
          <w:trHeight w:val="300"/>
          <w:trPrChange w:id="2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554DEF" w14:textId="100BFF42" w:rsidR="00CB4364" w:rsidRPr="00626DF0" w:rsidRDefault="00CB4364" w:rsidP="00626D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9" w:author="Yolanda Z" w:date="2024-10-18T04:21:00Z" w16du:dateUtc="2024-10-17T20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营业</w:t>
            </w:r>
            <w:del w:id="30" w:author="Yolanda Z" w:date="2024-10-18T04:21:00Z" w16du:dateUtc="2024-10-17T20:21:00Z">
              <w:r w:rsidRPr="00626DF0" w:rsidDel="0029256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收X、</w:delText>
              </w:r>
            </w:del>
            <w:ins w:id="31" w:author="Yolanda Z" w:date="2024-10-18T04:21:00Z" w16du:dateUtc="2024-10-17T20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收入</w:t>
              </w:r>
            </w:ins>
          </w:p>
        </w:tc>
      </w:tr>
      <w:tr w:rsidR="00CB4364" w:rsidRPr="00626DF0" w14:paraId="43BF59EF" w14:textId="77777777" w:rsidTr="00CB4364">
        <w:trPr>
          <w:trHeight w:val="300"/>
          <w:trPrChange w:id="32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C3DBE9" w14:textId="109ACC80" w:rsidR="00CB4364" w:rsidRPr="00626DF0" w:rsidRDefault="00CB4364" w:rsidP="00626D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34" w:author="Yolanda Z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  <w:r w:rsidRPr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天津环城城市基础设施投资有限公司</w:t>
              </w:r>
            </w:ins>
            <w:del w:id="35" w:author="Yolanda Z" w:date="2024-10-18T04:20:00Z" w16du:dateUtc="2024-10-17T20:20:00Z">
              <w:r w:rsidRPr="00626DF0" w:rsidDel="004B0FC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天津环城城市</w:delText>
              </w:r>
              <w:r w:rsidRPr="00626DF0" w:rsidDel="004B0FC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f</w:delText>
              </w:r>
              <w:r w:rsidRPr="00626DF0" w:rsidDel="004B0FC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设施投銀有限公司</w:delText>
              </w:r>
            </w:del>
          </w:p>
        </w:tc>
      </w:tr>
      <w:tr w:rsidR="00CB4364" w:rsidRPr="00626DF0" w14:paraId="01A29BB2" w14:textId="77777777" w:rsidTr="00CB4364">
        <w:trPr>
          <w:trHeight w:val="300"/>
          <w:trPrChange w:id="36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728BEB" w14:textId="245599AA" w:rsidR="00CB4364" w:rsidRPr="00626DF0" w:rsidRDefault="00CB4364" w:rsidP="00626D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一、经营活动产的</w:t>
            </w:r>
            <w:del w:id="38" w:author="Yolanda Z" w:date="2024-10-18T04:19:00Z" w16du:dateUtc="2024-10-17T20:19:00Z">
              <w:r w:rsidRPr="00626DF0" w:rsidDel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废金</w:delText>
              </w:r>
            </w:del>
            <w:ins w:id="39" w:author="Yolanda Z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现金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流量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:</w:t>
            </w:r>
          </w:p>
        </w:tc>
      </w:tr>
      <w:tr w:rsidR="00CB4364" w:rsidRPr="00626DF0" w14:paraId="4FC96619" w14:textId="77777777" w:rsidTr="00CB4364">
        <w:trPr>
          <w:trHeight w:val="300"/>
          <w:trPrChange w:id="40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36E6B8" w14:textId="13C57ACF" w:rsidR="00CB4364" w:rsidRPr="00626DF0" w:rsidRDefault="00CB4364" w:rsidP="00626D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销售商品、提供</w:t>
            </w:r>
            <w:del w:id="42" w:author="Yolanda Z" w:date="2024-10-18T04:19:00Z" w16du:dateUtc="2024-10-17T20:19:00Z">
              <w:r w:rsidRPr="00626DF0" w:rsidDel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产务</w:delText>
              </w:r>
            </w:del>
            <w:ins w:id="43" w:author="Yolanda Z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劳务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收到的现金</w:t>
            </w:r>
          </w:p>
        </w:tc>
      </w:tr>
      <w:tr w:rsidR="00CB4364" w:rsidRPr="00626DF0" w14:paraId="4894A579" w14:textId="77777777" w:rsidTr="00CB4364">
        <w:trPr>
          <w:trHeight w:val="300"/>
          <w:trPrChange w:id="44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D7CD2F" w14:textId="0E1191FA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46" w:author="Yolanda Z" w:date="2024-10-18T04:21:00Z" w16du:dateUtc="2024-10-17T20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  <w:r w:rsidRPr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天津环城城市基础设施投资有限公司</w:t>
              </w:r>
            </w:ins>
            <w:del w:id="47" w:author="Yolanda Z" w:date="2024-10-18T04:21:00Z" w16du:dateUtc="2024-10-17T20:21:00Z">
              <w:r w:rsidRPr="00626DF0" w:rsidDel="00504AD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九純「牌賦巾處浮</w:delText>
              </w:r>
              <w:r w:rsidRPr="00626DF0" w:rsidDel="00504ADE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</w:p>
        </w:tc>
      </w:tr>
      <w:tr w:rsidR="00CB4364" w:rsidRPr="00626DF0" w14:paraId="4656EA8D" w14:textId="77777777" w:rsidTr="00CB4364">
        <w:trPr>
          <w:trHeight w:val="300"/>
          <w:trPrChange w:id="48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43AAA5" w14:textId="15ECD9CC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50" w:author="Yolanda Z" w:date="2024-10-18T04:21:00Z" w16du:dateUtc="2024-10-17T20:21:00Z">
              <w:r w:rsidRPr="00626DF0" w:rsidDel="0029256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产与黨有取公司</w:delText>
              </w:r>
            </w:del>
            <w:ins w:id="51" w:author="Yolanda Z" w:date="2024-10-18T04:21:00Z" w16du:dateUtc="2024-10-17T20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CB4364" w:rsidRPr="00626DF0" w14:paraId="01BDD0AE" w14:textId="77777777" w:rsidTr="00CB4364">
        <w:trPr>
          <w:trHeight w:val="300"/>
          <w:trPrChange w:id="52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A309B8" w14:textId="09866510" w:rsidR="00CB4364" w:rsidRPr="00626DF0" w:rsidRDefault="00CB4364" w:rsidP="0029256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54" w:author="Yolanda Z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实收</w:t>
              </w:r>
            </w:ins>
            <w:del w:id="55" w:author="Yolanda Z" w:date="2024-10-18T04:19:00Z" w16du:dateUtc="2024-10-17T20:19:00Z">
              <w:r w:rsidRPr="00626DF0" w:rsidDel="00626DF0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(</w:delText>
              </w:r>
              <w:r w:rsidRPr="00626DF0" w:rsidDel="00626DF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收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资本（或股本）</w:t>
            </w:r>
          </w:p>
        </w:tc>
      </w:tr>
      <w:tr w:rsidR="00CB4364" w:rsidRPr="00626DF0" w14:paraId="392711DA" w14:textId="77777777" w:rsidTr="00CB4364">
        <w:trPr>
          <w:trHeight w:val="300"/>
          <w:trPrChange w:id="56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42663E" w14:textId="003D6D32" w:rsidR="00CB4364" w:rsidRPr="00626DF0" w:rsidRDefault="00CB4364" w:rsidP="0029256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1.</w:t>
            </w:r>
            <w:ins w:id="58" w:author="Yolanda Z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del w:id="59" w:author="Yolanda Z" w:date="2024-10-18T04:19:00Z" w16du:dateUtc="2024-10-17T20:19:00Z">
              <w:r w:rsidRPr="00626DF0" w:rsidDel="00626DF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木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期提取</w:t>
            </w:r>
          </w:p>
        </w:tc>
      </w:tr>
      <w:tr w:rsidR="00CB4364" w:rsidRPr="00626DF0" w14:paraId="2639A094" w14:textId="77777777" w:rsidTr="00CB4364">
        <w:trPr>
          <w:trHeight w:val="300"/>
          <w:trPrChange w:id="60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F0E791" w14:textId="04EF75FF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62" w:author="Yolanda Z" w:date="2024-10-18T04:20:00Z" w16du:dateUtc="2024-10-17T20:20:00Z">
              <w:r w:rsidRPr="00626DF0" w:rsidDel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天津环安制B基磷女量立有馨么灯</w:delText>
              </w:r>
            </w:del>
            <w:ins w:id="63" w:author="Yolanda Z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  <w:r w:rsidRPr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天津环城城市基础设施投资有限公司</w:t>
              </w:r>
            </w:ins>
          </w:p>
        </w:tc>
      </w:tr>
      <w:tr w:rsidR="00CB4364" w:rsidRPr="00626DF0" w14:paraId="2E524A38" w14:textId="77777777" w:rsidTr="00CB4364">
        <w:trPr>
          <w:trHeight w:val="300"/>
          <w:trPrChange w:id="64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6BC0D0" w14:textId="4F4CA515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66" w:author="Yolanda Z" w:date="2024-10-18T04:19:00Z" w16du:dateUtc="2024-10-17T20:19:00Z">
              <w:r w:rsidRPr="00626DF0" w:rsidDel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顧</w:delText>
              </w:r>
            </w:del>
            <w:ins w:id="67" w:author="Yolanda Z" w:date="2024-10-18T04:19:00Z" w16du:dateUtc="2024-10-17T20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单位</w:t>
            </w:r>
            <w:ins w:id="68" w:author="Yolanda Z" w:date="2024-10-18T04:22:00Z" w16du:dateUtc="2024-10-17T20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：人民币元</w:t>
              </w:r>
            </w:ins>
            <w:del w:id="69" w:author="Yolanda Z" w:date="2024-10-18T04:22:00Z" w16du:dateUtc="2024-10-17T20:22:00Z">
              <w:r w:rsidRPr="00626DF0" w:rsidDel="0029256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:</w:delText>
              </w:r>
            </w:del>
          </w:p>
        </w:tc>
      </w:tr>
      <w:tr w:rsidR="00CB4364" w:rsidRPr="00626DF0" w14:paraId="043EEC0B" w14:textId="77777777" w:rsidTr="00CB4364">
        <w:trPr>
          <w:trHeight w:val="300"/>
          <w:trPrChange w:id="70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FE969C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72" w:author="Yolanda Z" w:date="2024-10-18T04:20:00Z" w16du:dateUtc="2024-10-17T20:20:00Z">
              <w:r w:rsidRPr="00626DF0" w:rsidDel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归属于母公司股东权益</w:t>
            </w:r>
          </w:p>
        </w:tc>
      </w:tr>
      <w:tr w:rsidR="00CB4364" w:rsidRPr="00626DF0" w14:paraId="6BF3F0F4" w14:textId="77777777" w:rsidTr="00CB4364">
        <w:trPr>
          <w:trHeight w:val="300"/>
          <w:trPrChange w:id="7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2E691E" w14:textId="510CC6E0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同</w:t>
            </w:r>
            <w:del w:id="75" w:author="Yolanda Z" w:date="2024-10-18T04:20:00Z" w16du:dateUtc="2024-10-17T20:20:00Z">
              <w:r w:rsidRPr="00626DF0" w:rsidDel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…</w:delText>
              </w:r>
            </w:del>
            <w:ins w:id="76" w:author="Yolanda Z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控制下企业合并</w:t>
            </w:r>
          </w:p>
        </w:tc>
      </w:tr>
      <w:tr w:rsidR="00CB4364" w:rsidRPr="00626DF0" w14:paraId="2FF3538C" w14:textId="77777777" w:rsidTr="00CB4364">
        <w:trPr>
          <w:trHeight w:val="300"/>
          <w:trPrChange w:id="7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9CAEF1" w14:textId="1EF632CE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79" w:author="Yolanda Z" w:date="2024-10-18T04:20:00Z" w16du:dateUtc="2024-10-17T20:20:00Z">
              <w:r w:rsidRPr="00626DF0" w:rsidDel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工</w:delText>
              </w:r>
            </w:del>
            <w:ins w:id="80" w:author="Yolanda Z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2.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其他权益工具持有者投入资本</w:t>
            </w:r>
          </w:p>
        </w:tc>
      </w:tr>
      <w:tr w:rsidR="00CB4364" w:rsidRPr="00626DF0" w14:paraId="079060DD" w14:textId="77777777" w:rsidTr="00CB4364">
        <w:trPr>
          <w:trHeight w:val="300"/>
          <w:trPrChange w:id="8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D8BAC2" w14:textId="42B5F485" w:rsidR="00CB4364" w:rsidRPr="00626DF0" w:rsidRDefault="00CB4364" w:rsidP="0029256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3.</w:t>
            </w:r>
            <w:del w:id="83" w:author="Yolanda Z" w:date="2024-10-18T04:20:00Z" w16du:dateUtc="2024-10-17T20:20:00Z">
              <w:r w:rsidRPr="00626DF0" w:rsidDel="00626DF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3他</w:delText>
              </w:r>
            </w:del>
            <w:ins w:id="84" w:author="Yolanda Z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</w:p>
        </w:tc>
      </w:tr>
      <w:tr w:rsidR="00CB4364" w:rsidRPr="00626DF0" w14:paraId="4D6B1163" w14:textId="77777777" w:rsidTr="00CB4364">
        <w:trPr>
          <w:trHeight w:val="300"/>
          <w:trPrChange w:id="8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1B7FF9" w14:textId="052FBC71" w:rsidR="00CB4364" w:rsidRPr="00626DF0" w:rsidRDefault="00CB4364" w:rsidP="0029256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1.</w:t>
            </w:r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资本公积转增资</w:t>
            </w:r>
            <w:del w:id="87" w:author="Yolanda Z" w:date="2024-10-18T04:20:00Z" w16du:dateUtc="2024-10-17T20:20:00Z">
              <w:r w:rsidRPr="00626DF0" w:rsidDel="00626DF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木</w:delText>
              </w:r>
            </w:del>
            <w:ins w:id="88" w:author="Yolanda Z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（或股</w:t>
            </w:r>
            <w:ins w:id="89" w:author="Yolanda Z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del w:id="90" w:author="Yolanda Z" w:date="2024-10-18T04:20:00Z" w16du:dateUtc="2024-10-17T20:20:00Z">
              <w:r w:rsidRPr="00626DF0" w:rsidDel="00626DF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木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CB4364" w:rsidRPr="00626DF0" w14:paraId="2B7FB6C7" w14:textId="77777777" w:rsidTr="00CB4364">
        <w:trPr>
          <w:trHeight w:val="300"/>
          <w:trPrChange w:id="9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6FB566" w14:textId="69DA4536" w:rsidR="00CB4364" w:rsidRPr="00626DF0" w:rsidRDefault="00CB4364" w:rsidP="0029256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2.</w:t>
            </w:r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盈余公积转增资</w:t>
            </w:r>
            <w:ins w:id="93" w:author="Yolanda Z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del w:id="94" w:author="Yolanda Z" w:date="2024-10-18T04:20:00Z" w16du:dateUtc="2024-10-17T20:20:00Z">
              <w:r w:rsidRPr="00626DF0" w:rsidDel="00626DF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木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（或股</w:t>
            </w:r>
            <w:ins w:id="95" w:author="Yolanda Z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del w:id="96" w:author="Yolanda Z" w:date="2024-10-18T04:20:00Z" w16du:dateUtc="2024-10-17T20:20:00Z">
              <w:r w:rsidRPr="00626DF0" w:rsidDel="00626DF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木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CB4364" w:rsidRPr="00626DF0" w14:paraId="13820314" w14:textId="77777777" w:rsidTr="00CB4364">
        <w:trPr>
          <w:trHeight w:val="300"/>
          <w:trPrChange w:id="9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5A0793" w14:textId="428BC25B" w:rsidR="00CB4364" w:rsidRPr="00626DF0" w:rsidRDefault="00CB4364" w:rsidP="0029256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2.</w:t>
            </w:r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本期</w:t>
            </w:r>
            <w:del w:id="99" w:author="Yolanda Z" w:date="2024-10-18T04:20:00Z" w16du:dateUtc="2024-10-17T20:20:00Z">
              <w:r w:rsidRPr="00626DF0" w:rsidDel="00626DF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使川</w:delText>
              </w:r>
            </w:del>
            <w:ins w:id="100" w:author="Yolanda Z" w:date="2024-10-18T04:20:00Z" w16du:dateUtc="2024-10-17T20:2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使用</w:t>
              </w:r>
            </w:ins>
          </w:p>
        </w:tc>
      </w:tr>
      <w:tr w:rsidR="00CB4364" w:rsidRPr="00626DF0" w14:paraId="31683F72" w14:textId="77777777" w:rsidTr="00CB4364">
        <w:trPr>
          <w:trHeight w:val="300"/>
          <w:trPrChange w:id="10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A56369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近一年及一期货币资金构成情况表</w:t>
            </w:r>
          </w:p>
        </w:tc>
      </w:tr>
      <w:tr w:rsidR="00CB4364" w:rsidRPr="00626DF0" w14:paraId="5CE5CA97" w14:textId="77777777" w:rsidTr="00CB4364">
        <w:trPr>
          <w:trHeight w:val="300"/>
          <w:trPrChange w:id="10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AD6638" w14:textId="3654A37D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近一年及一期预付</w:t>
            </w:r>
            <w:del w:id="105" w:author="Yolanda Z" w:date="2024-10-18T04:22:00Z" w16du:dateUtc="2024-10-17T20:22:00Z">
              <w:r w:rsidRPr="00626DF0" w:rsidDel="00A9735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蘇</w:delText>
              </w:r>
            </w:del>
            <w:ins w:id="106" w:author="Yolanda Z" w:date="2024-10-18T04:22:00Z" w16du:dateUtc="2024-10-17T20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款账龄统计表</w:t>
            </w:r>
          </w:p>
        </w:tc>
      </w:tr>
      <w:tr w:rsidR="00CB4364" w:rsidRPr="00626DF0" w14:paraId="7657AF2A" w14:textId="77777777" w:rsidTr="00CB4364">
        <w:trPr>
          <w:trHeight w:val="300"/>
          <w:trPrChange w:id="10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60348A" w14:textId="2A6DF7A9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09" w:author="Yolanda Z" w:date="2024-10-18T04:23:00Z" w16du:dateUtc="2024-10-17T20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单位：万元、%</w:t>
              </w:r>
            </w:ins>
            <w:del w:id="110" w:author="Yolanda Z" w:date="2024-10-18T04:23:00Z" w16du:dateUtc="2024-10-17T20:23:00Z">
              <w:r w:rsidRPr="00626DF0" w:rsidDel="00A9735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单住</w:delText>
              </w:r>
              <w:r w:rsidRPr="00626DF0" w:rsidDel="00A9735D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:</w:delText>
              </w:r>
            </w:del>
          </w:p>
        </w:tc>
      </w:tr>
      <w:tr w:rsidR="00CB4364" w:rsidRPr="00626DF0" w14:paraId="633625B8" w14:textId="77777777" w:rsidTr="00CB4364">
        <w:trPr>
          <w:trHeight w:val="300"/>
          <w:trPrChange w:id="11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A1575B" w14:textId="6EAF6D6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13" w:author="Yolanda Z" w:date="2024-10-18T04:23:00Z" w16du:dateUtc="2024-10-17T20:23:00Z">
              <w:r w:rsidRPr="00626DF0" w:rsidDel="00A9735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賑齡</w:delText>
              </w:r>
            </w:del>
            <w:ins w:id="114" w:author="Yolanda Z" w:date="2024-10-18T04:23:00Z" w16du:dateUtc="2024-10-17T20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账龄</w:t>
              </w:r>
            </w:ins>
          </w:p>
        </w:tc>
      </w:tr>
      <w:tr w:rsidR="00CB4364" w:rsidRPr="00626DF0" w14:paraId="7BEA4C2A" w14:textId="77777777" w:rsidTr="00CB4364">
        <w:trPr>
          <w:trHeight w:val="300"/>
          <w:trPrChange w:id="11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5B3E93" w14:textId="325AEEFC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17" w:author="Yolanda Z" w:date="2024-10-18T04:23:00Z" w16du:dateUtc="2024-10-17T20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118" w:author="Yolanda Z" w:date="2024-10-18T04:23:00Z" w16du:dateUtc="2024-10-17T20:23:00Z">
              <w:r w:rsidRPr="00626DF0" w:rsidDel="00A9735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難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面余额</w:t>
            </w:r>
          </w:p>
        </w:tc>
      </w:tr>
      <w:tr w:rsidR="00CB4364" w:rsidRPr="00626DF0" w14:paraId="38B1172D" w14:textId="77777777" w:rsidTr="00CB4364">
        <w:trPr>
          <w:trHeight w:val="300"/>
          <w:trPrChange w:id="11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AB4144" w14:textId="7080AC88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21" w:author="Yolanda Z" w:date="2024-10-18T04:23:00Z" w16du:dateUtc="2024-10-17T20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122" w:author="Yolanda Z" w:date="2024-10-18T04:23:00Z" w16du:dateUtc="2024-10-17T20:23:00Z">
              <w:r w:rsidRPr="00626DF0" w:rsidDel="00A9735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彫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面余额</w:t>
            </w:r>
          </w:p>
        </w:tc>
      </w:tr>
      <w:tr w:rsidR="00CB4364" w:rsidRPr="00626DF0" w14:paraId="4D0EBCD4" w14:textId="77777777" w:rsidTr="00CB4364">
        <w:trPr>
          <w:trHeight w:val="300"/>
          <w:trPrChange w:id="12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52F1F1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近一年及一期存货构成情况表</w:t>
            </w:r>
          </w:p>
        </w:tc>
      </w:tr>
      <w:tr w:rsidR="00CB4364" w:rsidRPr="00626DF0" w14:paraId="3A3A69D7" w14:textId="77777777" w:rsidTr="00CB4364">
        <w:trPr>
          <w:trHeight w:val="300"/>
          <w:trPrChange w:id="12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6E79AA" w14:textId="7432464A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27" w:author="Yolanda Z" w:date="2024-10-18T04:23:00Z" w16du:dateUtc="2024-10-17T20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128" w:author="Yolanda Z" w:date="2024-10-18T04:23:00Z" w16du:dateUtc="2024-10-17T20:23:00Z">
              <w:r w:rsidRPr="00626DF0" w:rsidDel="00A9735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麻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面余额</w:t>
            </w:r>
          </w:p>
        </w:tc>
      </w:tr>
      <w:tr w:rsidR="00CB4364" w:rsidRPr="00626DF0" w14:paraId="47564C85" w14:textId="77777777" w:rsidTr="00CB4364">
        <w:trPr>
          <w:trHeight w:val="300"/>
          <w:trPrChange w:id="12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40EA88" w14:textId="59522B5D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31" w:author="Yolanda Z" w:date="2024-10-18T04:23:00Z" w16du:dateUtc="2024-10-17T20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lastRenderedPageBreak/>
                <w:t>账</w:t>
              </w:r>
            </w:ins>
            <w:del w:id="132" w:author="Yolanda Z" w:date="2024-10-18T04:23:00Z" w16du:dateUtc="2024-10-17T20:23:00Z">
              <w:r w:rsidRPr="00626DF0" w:rsidDel="00A9735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麟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面余额</w:t>
            </w:r>
          </w:p>
        </w:tc>
      </w:tr>
      <w:tr w:rsidR="00CB4364" w:rsidRPr="00626DF0" w14:paraId="26C9A5E0" w14:textId="77777777" w:rsidTr="00CB4364">
        <w:trPr>
          <w:trHeight w:val="300"/>
          <w:trPrChange w:id="13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B9D67F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近一年及一期末存货中开发成本明细表</w:t>
            </w:r>
          </w:p>
        </w:tc>
      </w:tr>
      <w:tr w:rsidR="00CB4364" w:rsidRPr="00626DF0" w14:paraId="5B485689" w14:textId="77777777" w:rsidTr="00CB4364">
        <w:trPr>
          <w:trHeight w:val="300"/>
          <w:trPrChange w:id="13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67C21E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津西（挂）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2017—09—1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、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号地块</w:t>
            </w:r>
          </w:p>
        </w:tc>
      </w:tr>
      <w:tr w:rsidR="00CB4364" w:rsidRPr="00626DF0" w14:paraId="0E4DFC44" w14:textId="77777777" w:rsidTr="00CB4364">
        <w:trPr>
          <w:trHeight w:val="300"/>
          <w:trPrChange w:id="13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3BA69A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南方物流项目</w:t>
            </w:r>
          </w:p>
        </w:tc>
      </w:tr>
      <w:tr w:rsidR="00CB4364" w:rsidRPr="00626DF0" w14:paraId="29ECB5AE" w14:textId="77777777" w:rsidTr="00CB4364">
        <w:trPr>
          <w:trHeight w:val="300"/>
          <w:trPrChange w:id="13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AE01EA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万卉路项目</w:t>
            </w:r>
          </w:p>
        </w:tc>
      </w:tr>
      <w:tr w:rsidR="00CB4364" w:rsidRPr="00626DF0" w14:paraId="2F2B0F92" w14:textId="77777777" w:rsidTr="00CB4364">
        <w:trPr>
          <w:trHeight w:val="300"/>
          <w:trPrChange w:id="14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664B34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2024</w:t>
            </w:r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年</w:t>
            </w:r>
            <w:r w:rsidRPr="00626DF0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6</w:t>
            </w:r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月末发行人固定资产构成情况表</w:t>
            </w:r>
          </w:p>
        </w:tc>
      </w:tr>
      <w:tr w:rsidR="00CB4364" w:rsidRPr="00626DF0" w14:paraId="2255CF0B" w14:textId="77777777" w:rsidTr="00CB4364">
        <w:trPr>
          <w:trHeight w:val="300"/>
          <w:trPrChange w:id="14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D9F2F7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截至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月无形资产的情况</w:t>
            </w:r>
          </w:p>
        </w:tc>
      </w:tr>
      <w:tr w:rsidR="00CB4364" w:rsidRPr="00626DF0" w14:paraId="72DAE9B4" w14:textId="77777777" w:rsidTr="00CB4364">
        <w:trPr>
          <w:trHeight w:val="300"/>
          <w:trPrChange w:id="14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F13648" w14:textId="29DF822E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土地</w:t>
            </w:r>
            <w:del w:id="147" w:author="Yolanda Z" w:date="2024-10-18T04:23:00Z" w16du:dateUtc="2024-10-17T20:23:00Z">
              <w:r w:rsidRPr="00626DF0" w:rsidDel="00A9735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便用</w:delText>
              </w:r>
            </w:del>
            <w:ins w:id="148" w:author="Yolanda Z" w:date="2024-10-18T04:23:00Z" w16du:dateUtc="2024-10-17T20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使用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权号</w:t>
            </w:r>
          </w:p>
        </w:tc>
      </w:tr>
      <w:tr w:rsidR="00CB4364" w:rsidRPr="00626DF0" w14:paraId="791FD926" w14:textId="77777777" w:rsidTr="00CB4364">
        <w:trPr>
          <w:trHeight w:val="300"/>
          <w:trPrChange w:id="14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7416C4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西青区杨柳青镇新华道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36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</w:t>
            </w:r>
          </w:p>
        </w:tc>
      </w:tr>
      <w:tr w:rsidR="00CB4364" w:rsidRPr="00626DF0" w14:paraId="07528E2F" w14:textId="77777777" w:rsidTr="00CB4364">
        <w:trPr>
          <w:trHeight w:val="300"/>
          <w:trPrChange w:id="15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CB284F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2024</w:t>
            </w:r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年</w:t>
            </w:r>
            <w:r w:rsidRPr="00626DF0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6</w:t>
            </w:r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月末其它非流动资产构成情况表</w:t>
            </w:r>
          </w:p>
        </w:tc>
      </w:tr>
      <w:tr w:rsidR="00CB4364" w:rsidRPr="00626DF0" w14:paraId="13E46DF4" w14:textId="77777777" w:rsidTr="00CB4364">
        <w:trPr>
          <w:trHeight w:val="300"/>
          <w:trPrChange w:id="15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B3F339" w14:textId="277994E3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55" w:author="Yolanda Z" w:date="2024-10-18T04:25:00Z" w16du:dateUtc="2024-10-17T20:25:00Z">
              <w:r w:rsidRPr="00626DF0" w:rsidDel="00B910B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人:LnW</w:delText>
              </w:r>
            </w:del>
            <w:ins w:id="156" w:author="Yolanda Z" w:date="2024-10-18T04:25:00Z" w16du:dateUtc="2024-10-17T20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合计</w:t>
              </w:r>
            </w:ins>
          </w:p>
        </w:tc>
      </w:tr>
      <w:tr w:rsidR="00CB4364" w:rsidRPr="00626DF0" w14:paraId="64B2E00F" w14:textId="77777777" w:rsidTr="00CB4364">
        <w:trPr>
          <w:trHeight w:val="300"/>
          <w:trPrChange w:id="15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D00353" w14:textId="4F868A12" w:rsidR="00CB4364" w:rsidRPr="00626DF0" w:rsidRDefault="00CB4364" w:rsidP="0029256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10</w:t>
            </w:r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、应付</w:t>
            </w:r>
            <w:ins w:id="159" w:author="Yolanda Z" w:date="2024-10-18T04:23:00Z" w16du:dateUtc="2024-10-17T20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160" w:author="Yolanda Z" w:date="2024-10-18T04:23:00Z" w16du:dateUtc="2024-10-17T20:23:00Z">
              <w:r w:rsidRPr="00626DF0" w:rsidDel="00A9735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賑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款</w:t>
            </w:r>
          </w:p>
        </w:tc>
      </w:tr>
      <w:tr w:rsidR="00CB4364" w:rsidRPr="00626DF0" w14:paraId="3828C1B7" w14:textId="77777777" w:rsidTr="00CB4364">
        <w:trPr>
          <w:trHeight w:val="300"/>
          <w:trPrChange w:id="16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F5A5AF" w14:textId="6F3F71AC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近一年及一期末应付</w:t>
            </w:r>
            <w:ins w:id="163" w:author="Yolanda Z" w:date="2024-10-18T04:24:00Z" w16du:dateUtc="2024-10-17T20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164" w:author="Yolanda Z" w:date="2024-10-18T04:24:00Z" w16du:dateUtc="2024-10-17T20:24:00Z">
              <w:r w:rsidRPr="00626DF0" w:rsidDel="0001444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賑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款</w:t>
            </w:r>
            <w:ins w:id="165" w:author="Yolanda Z" w:date="2024-10-18T04:24:00Z" w16du:dateUtc="2024-10-17T20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166" w:author="Yolanda Z" w:date="2024-10-18T04:24:00Z" w16du:dateUtc="2024-10-17T20:24:00Z">
              <w:r w:rsidRPr="00626DF0" w:rsidDel="0001444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雞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龄明细表</w:t>
            </w:r>
          </w:p>
        </w:tc>
      </w:tr>
      <w:tr w:rsidR="00CB4364" w:rsidRPr="00626DF0" w14:paraId="0FDAECD5" w14:textId="77777777" w:rsidTr="00CB4364">
        <w:trPr>
          <w:trHeight w:val="300"/>
          <w:trPrChange w:id="16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86C7DC" w14:textId="52873E02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69" w:author="Yolanda Z" w:date="2024-10-18T04:24:00Z" w16du:dateUtc="2024-10-17T20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170" w:author="Yolanda Z" w:date="2024-10-18T04:24:00Z" w16du:dateUtc="2024-10-17T20:24:00Z">
              <w:r w:rsidRPr="00626DF0" w:rsidDel="0001444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蘇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龄</w:t>
            </w:r>
          </w:p>
        </w:tc>
      </w:tr>
      <w:tr w:rsidR="00CB4364" w:rsidRPr="00626DF0" w14:paraId="257004D4" w14:textId="77777777" w:rsidTr="00CB4364">
        <w:trPr>
          <w:trHeight w:val="300"/>
          <w:trPrChange w:id="17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918E3F" w14:textId="1B85C19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del w:id="173" w:author="Yolanda Z" w:date="2024-10-18T04:24:00Z" w16du:dateUtc="2024-10-17T20:24:00Z">
              <w:r w:rsidRPr="00626DF0" w:rsidDel="0001444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颖</w:delText>
              </w:r>
            </w:del>
            <w:ins w:id="174" w:author="Yolanda Z" w:date="2024-10-18T04:24:00Z" w16du:dateUtc="2024-10-17T20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CB4364" w:rsidRPr="00626DF0" w14:paraId="6B3BB037" w14:textId="77777777" w:rsidTr="00CB4364">
        <w:trPr>
          <w:trHeight w:val="300"/>
          <w:trPrChange w:id="17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E102B3" w14:textId="6F313E2E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近一年及一期末预收</w:t>
            </w:r>
            <w:ins w:id="177" w:author="Yolanda Z" w:date="2024-10-18T04:24:00Z" w16du:dateUtc="2024-10-17T20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178" w:author="Yolanda Z" w:date="2024-10-18T04:24:00Z" w16du:dateUtc="2024-10-17T20:24:00Z">
              <w:r w:rsidRPr="00626DF0" w:rsidDel="0001444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赚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款</w:t>
            </w:r>
            <w:ins w:id="179" w:author="Yolanda Z" w:date="2024-10-18T04:24:00Z" w16du:dateUtc="2024-10-17T20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del w:id="180" w:author="Yolanda Z" w:date="2024-10-18T04:24:00Z" w16du:dateUtc="2024-10-17T20:24:00Z">
              <w:r w:rsidRPr="00626DF0" w:rsidDel="0001444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摊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龄明细表</w:t>
            </w:r>
          </w:p>
        </w:tc>
      </w:tr>
      <w:tr w:rsidR="00CB4364" w:rsidRPr="00626DF0" w14:paraId="15A9174E" w14:textId="77777777" w:rsidTr="00CB4364">
        <w:trPr>
          <w:trHeight w:val="300"/>
          <w:trPrChange w:id="18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149B19" w14:textId="71E5C4C8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83" w:author="Yolanda Z" w:date="2024-10-18T04:24:00Z" w16du:dateUtc="2024-10-17T20:24:00Z">
              <w:r w:rsidRPr="00626DF0" w:rsidDel="0001444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如</w:delText>
              </w:r>
            </w:del>
            <w:ins w:id="184" w:author="Yolanda Z" w:date="2024-10-18T04:24:00Z" w16du:dateUtc="2024-10-17T20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20</w:t>
              </w:r>
            </w:ins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24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月末前五大其他应付款</w:t>
            </w:r>
            <w:del w:id="185" w:author="Yolanda Z" w:date="2024-10-18T04:26:00Z" w16du:dateUtc="2024-10-17T20:26:00Z">
              <w:r w:rsidRPr="00626DF0" w:rsidDel="00141BB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单住</w:delText>
              </w:r>
            </w:del>
            <w:ins w:id="186" w:author="Yolanda Z" w:date="2024-10-18T04:26:00Z" w16du:dateUtc="2024-10-17T20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单位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明细情况表</w:t>
            </w:r>
          </w:p>
        </w:tc>
      </w:tr>
      <w:tr w:rsidR="00CB4364" w:rsidRPr="00626DF0" w14:paraId="3BF8403F" w14:textId="77777777" w:rsidTr="00CB4364">
        <w:trPr>
          <w:trHeight w:val="300"/>
          <w:trPrChange w:id="18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D3A814" w14:textId="103A5DF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债权</w:t>
            </w:r>
            <w:del w:id="189" w:author="Yolanda Z" w:date="2024-10-18T04:26:00Z" w16du:dateUtc="2024-10-17T20:26:00Z">
              <w:r w:rsidRPr="00626DF0" w:rsidDel="00141BB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单住</w:delText>
              </w:r>
            </w:del>
            <w:ins w:id="190" w:author="Yolanda Z" w:date="2024-10-18T04:26:00Z" w16du:dateUtc="2024-10-17T20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单位</w:t>
              </w:r>
            </w:ins>
          </w:p>
        </w:tc>
      </w:tr>
      <w:tr w:rsidR="00CB4364" w:rsidRPr="00626DF0" w14:paraId="2E58DE52" w14:textId="77777777" w:rsidTr="00CB4364">
        <w:trPr>
          <w:trHeight w:val="300"/>
          <w:trPrChange w:id="19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B33DEB" w14:textId="657EF2B3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93" w:author="Yolanda Z" w:date="2024-10-18T04:25:00Z" w16du:dateUtc="2024-10-17T20:25:00Z">
              <w:r w:rsidRPr="00626DF0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天</w:t>
              </w:r>
            </w:ins>
            <w:del w:id="194" w:author="Yolanda Z" w:date="2024-10-18T04:25:00Z" w16du:dateUtc="2024-10-17T20:25:00Z">
              <w:r w:rsidRPr="00626DF0" w:rsidDel="00B910B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夭</w:delText>
              </w:r>
            </w:del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津市西青区土地整理中心</w:t>
            </w:r>
          </w:p>
        </w:tc>
      </w:tr>
      <w:tr w:rsidR="00CB4364" w:rsidRPr="00626DF0" w14:paraId="45BF0C0A" w14:textId="77777777" w:rsidTr="00CB4364">
        <w:trPr>
          <w:trHeight w:val="300"/>
          <w:trPrChange w:id="19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B7BC13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天津市西青区中北镇人民政府</w:t>
            </w:r>
          </w:p>
        </w:tc>
      </w:tr>
      <w:tr w:rsidR="00CB4364" w:rsidRPr="00626DF0" w14:paraId="195EBB8A" w14:textId="77777777" w:rsidTr="00CB4364">
        <w:trPr>
          <w:trHeight w:val="300"/>
          <w:trPrChange w:id="19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19EC9C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天津市西青区杨柳青镇财政办公室</w:t>
            </w:r>
          </w:p>
        </w:tc>
      </w:tr>
      <w:tr w:rsidR="00CB4364" w:rsidRPr="00626DF0" w14:paraId="258356D9" w14:textId="77777777" w:rsidTr="00CB4364">
        <w:trPr>
          <w:trHeight w:val="300"/>
          <w:trPrChange w:id="19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C411BA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近一年及一期长期借款构成情况表</w:t>
            </w:r>
          </w:p>
        </w:tc>
      </w:tr>
      <w:tr w:rsidR="00CB4364" w:rsidRPr="00626DF0" w14:paraId="6D0FC0C3" w14:textId="77777777" w:rsidTr="00CB4364">
        <w:trPr>
          <w:trHeight w:val="300"/>
          <w:trPrChange w:id="20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F94946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发行人截至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月末长期应付款明细</w:t>
            </w:r>
          </w:p>
        </w:tc>
      </w:tr>
      <w:tr w:rsidR="00CB4364" w:rsidRPr="00626DF0" w14:paraId="1E763E96" w14:textId="77777777" w:rsidTr="00CB4364">
        <w:trPr>
          <w:trHeight w:val="300"/>
          <w:trPrChange w:id="203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4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D94E17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宜信（天津）国际融资租赁有限公司</w:t>
            </w:r>
          </w:p>
        </w:tc>
      </w:tr>
      <w:tr w:rsidR="00CB4364" w:rsidRPr="00626DF0" w14:paraId="4BBC9227" w14:textId="77777777" w:rsidTr="00CB4364">
        <w:trPr>
          <w:trHeight w:val="300"/>
          <w:trPrChange w:id="205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F5B838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截至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月末发行人实收资本构成情况表</w:t>
            </w:r>
          </w:p>
        </w:tc>
      </w:tr>
      <w:tr w:rsidR="00CB4364" w:rsidRPr="00626DF0" w14:paraId="14D4B474" w14:textId="77777777" w:rsidTr="00CB4364">
        <w:trPr>
          <w:trHeight w:val="300"/>
          <w:trPrChange w:id="20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97ADD1" w14:textId="4F0B6D2B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出资金</w:t>
            </w:r>
            <w:del w:id="209" w:author="Yolanda Z" w:date="2024-10-18T04:25:00Z" w16du:dateUtc="2024-10-17T20:25:00Z">
              <w:r w:rsidRPr="00626DF0" w:rsidDel="00B910B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领</w:delText>
              </w:r>
            </w:del>
            <w:ins w:id="210" w:author="Yolanda Z" w:date="2024-10-18T04:25:00Z" w16du:dateUtc="2024-10-17T20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（亿元）</w:t>
            </w:r>
          </w:p>
        </w:tc>
      </w:tr>
      <w:tr w:rsidR="00CB4364" w:rsidRPr="00626DF0" w14:paraId="75B77F93" w14:textId="77777777" w:rsidTr="00CB4364">
        <w:trPr>
          <w:trHeight w:val="300"/>
          <w:trPrChange w:id="21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123D2F" w14:textId="51881188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股权出资</w:t>
            </w:r>
            <w:del w:id="213" w:author="Yolanda Z" w:date="2024-10-18T04:27:00Z" w16du:dateUtc="2024-10-17T20:27:00Z">
              <w:r w:rsidRPr="00141BBB" w:rsidDel="00141BB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vertAlign w:val="superscript"/>
                  <w:rPrChange w:id="214" w:author="Yolanda Z" w:date="2024-10-18T04:27:00Z" w16du:dateUtc="2024-10-17T20:27:00Z"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  <w:szCs w:val="20"/>
                    </w:rPr>
                  </w:rPrChange>
                </w:rPr>
                <w:delText>「</w:delText>
              </w:r>
            </w:del>
            <w:ins w:id="215" w:author="Yolanda Z" w:date="2024-10-18T04:27:00Z" w16du:dateUtc="2024-10-17T20:27:00Z">
              <w:r w:rsidRPr="00141BB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vertAlign w:val="superscript"/>
                  <w:lang w:eastAsia="zh-CN"/>
                  <w:rPrChange w:id="216" w:author="Yolanda Z" w:date="2024-10-18T04:27:00Z" w16du:dateUtc="2024-10-17T20:27:00Z"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1</w:t>
              </w:r>
            </w:ins>
          </w:p>
        </w:tc>
      </w:tr>
      <w:tr w:rsidR="00CB4364" w:rsidRPr="00626DF0" w14:paraId="048F78C3" w14:textId="77777777" w:rsidTr="00CB4364">
        <w:trPr>
          <w:trHeight w:val="300"/>
          <w:trPrChange w:id="217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33D6B8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截至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2024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626DF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</w:t>
            </w: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月末资本公积变化表</w:t>
            </w:r>
          </w:p>
        </w:tc>
      </w:tr>
      <w:tr w:rsidR="00CB4364" w:rsidRPr="00626DF0" w14:paraId="29EDBA58" w14:textId="77777777" w:rsidTr="00CB4364">
        <w:trPr>
          <w:trHeight w:val="300"/>
          <w:trPrChange w:id="219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00E6F9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626DF0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18</w:t>
            </w:r>
            <w:r w:rsidRPr="00626DF0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、主营业务情况</w:t>
            </w:r>
          </w:p>
        </w:tc>
      </w:tr>
      <w:tr w:rsidR="00CB4364" w:rsidRPr="00626DF0" w14:paraId="0E22FDD1" w14:textId="77777777" w:rsidTr="00CB4364">
        <w:trPr>
          <w:trHeight w:val="300"/>
          <w:trPrChange w:id="221" w:author="Yolanda Z" w:date="2024-10-18T04:28:00Z" w16du:dateUtc="2024-10-17T20:28:00Z">
            <w:trPr>
              <w:gridAfter w:val="0"/>
              <w:trHeight w:val="300"/>
            </w:trPr>
          </w:trPrChange>
        </w:trPr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2" w:author="Yolanda Z" w:date="2024-10-18T04:28:00Z" w16du:dateUtc="2024-10-17T20:28:00Z">
              <w:tcPr>
                <w:tcW w:w="36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01909C" w14:textId="77777777" w:rsidR="00CB4364" w:rsidRPr="00626DF0" w:rsidRDefault="00CB4364" w:rsidP="0029256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26DF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天津环城主营业务收入、成本、毛利润</w:t>
            </w:r>
          </w:p>
        </w:tc>
      </w:tr>
    </w:tbl>
    <w:p w14:paraId="6F6FF811" w14:textId="77777777" w:rsidR="00AA2AAC" w:rsidRDefault="00AA2AAC"/>
    <w:p w14:paraId="358C8668" w14:textId="77777777" w:rsidR="00AA2AAC" w:rsidRDefault="00AA2AAC">
      <w:r>
        <w:lastRenderedPageBreak/>
        <w:br w:type="page"/>
      </w:r>
    </w:p>
    <w:p w14:paraId="6B0D22B7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76CB3" w14:textId="77777777" w:rsidR="00155BA2" w:rsidRDefault="00155BA2" w:rsidP="00A65055">
      <w:r>
        <w:separator/>
      </w:r>
    </w:p>
  </w:endnote>
  <w:endnote w:type="continuationSeparator" w:id="0">
    <w:p w14:paraId="675E12DE" w14:textId="77777777" w:rsidR="00155BA2" w:rsidRDefault="00155BA2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8ABFC" w14:textId="77777777" w:rsidR="00155BA2" w:rsidRDefault="00155BA2" w:rsidP="00A65055">
      <w:r>
        <w:separator/>
      </w:r>
    </w:p>
  </w:footnote>
  <w:footnote w:type="continuationSeparator" w:id="0">
    <w:p w14:paraId="1651AB0C" w14:textId="77777777" w:rsidR="00155BA2" w:rsidRDefault="00155BA2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AC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441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D99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0C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11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AB1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41E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36F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81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1BB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2871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BA2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1F6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2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B7EF5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456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A7A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3C5"/>
    <w:rsid w:val="0029256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283"/>
    <w:rsid w:val="002A0545"/>
    <w:rsid w:val="002A05CD"/>
    <w:rsid w:val="002A10C0"/>
    <w:rsid w:val="002A11A3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ADB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594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650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496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53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940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1F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A95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0B23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6DF0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05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CEB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3C0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B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701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3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3A5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6EC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5CF8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0FF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79B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3DB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778CA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51A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A71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83A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35D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2AAC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25C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653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643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212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593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C08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0B5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0D7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438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5E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64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1A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6B80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5C5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2F1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86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DFE"/>
    <w:rsid w:val="00D80E68"/>
    <w:rsid w:val="00D80F98"/>
    <w:rsid w:val="00D81446"/>
    <w:rsid w:val="00D816EB"/>
    <w:rsid w:val="00D816EE"/>
    <w:rsid w:val="00D81944"/>
    <w:rsid w:val="00D819CC"/>
    <w:rsid w:val="00D81AC9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32B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7F4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2F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8CC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900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27E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662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91B23"/>
  <w15:chartTrackingRefBased/>
  <w15:docId w15:val="{8CE8BCA5-004C-420F-8192-93113132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26D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26DF0"/>
    <w:rPr>
      <w:sz w:val="18"/>
      <w:szCs w:val="18"/>
    </w:rPr>
  </w:style>
  <w:style w:type="paragraph" w:styleId="a5">
    <w:name w:val="footer"/>
    <w:basedOn w:val="a"/>
    <w:link w:val="a6"/>
    <w:unhideWhenUsed/>
    <w:rsid w:val="00626D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26DF0"/>
    <w:rPr>
      <w:sz w:val="18"/>
      <w:szCs w:val="18"/>
    </w:rPr>
  </w:style>
  <w:style w:type="paragraph" w:styleId="a7">
    <w:name w:val="Revision"/>
    <w:hidden/>
    <w:uiPriority w:val="99"/>
    <w:semiHidden/>
    <w:rsid w:val="00626D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856</Characters>
  <Application>Microsoft Office Word</Application>
  <DocSecurity>0</DocSecurity>
  <Lines>7</Lines>
  <Paragraphs>2</Paragraphs>
  <ScaleCrop>false</ScaleCrop>
  <Company>SP Global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Sure</dc:creator>
  <cp:keywords/>
  <dc:description/>
  <cp:lastModifiedBy>Yolanda Z</cp:lastModifiedBy>
  <cp:revision>2</cp:revision>
  <dcterms:created xsi:type="dcterms:W3CDTF">2024-10-17T20:28:00Z</dcterms:created>
  <dcterms:modified xsi:type="dcterms:W3CDTF">2024-10-17T20:28:00Z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2024-10-16T06:43:31Z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05fed3a7-5306-444e-a763-d92c362aef59</vt:lpwstr>
  </property>
  <property fmtid="{D5CDD505-2E9C-101B-9397-08002B2CF9AE}" pid="8" name="MSIP_Label_831f0267-8575-4fc2-99cc-f6b7f9934be9_ContentBits">
    <vt:lpwstr>0</vt:lpwstr>
  </property>
</Properties>
</file>