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529" w:type="dxa"/>
        <w:tblInd w:w="118" w:type="dxa"/>
        <w:tblLook w:val="04A0" w:firstRow="1" w:lastRow="0" w:firstColumn="1" w:lastColumn="0" w:noHBand="0" w:noVBand="1"/>
        <w:tblPrChange w:id="0" w:author="Yolanda Z" w:date="2024-10-18T04:57:00Z" w16du:dateUtc="2024-10-17T20:57:00Z">
          <w:tblPr>
            <w:tblW w:w="4101" w:type="dxa"/>
            <w:tblInd w:w="118" w:type="dxa"/>
            <w:tblLook w:val="04A0" w:firstRow="1" w:lastRow="0" w:firstColumn="1" w:lastColumn="0" w:noHBand="0" w:noVBand="1"/>
          </w:tblPr>
        </w:tblPrChange>
      </w:tblPr>
      <w:tblGrid>
        <w:gridCol w:w="3529"/>
        <w:tblGridChange w:id="1">
          <w:tblGrid>
            <w:gridCol w:w="108"/>
            <w:gridCol w:w="3421"/>
            <w:gridCol w:w="108"/>
          </w:tblGrid>
        </w:tblGridChange>
      </w:tblGrid>
      <w:tr w:rsidR="00C066AA" w:rsidRPr="00B26474" w:rsidDel="00C066AA" w14:paraId="4AD63B5A" w14:textId="77777777" w:rsidTr="00C066AA">
        <w:trPr>
          <w:trHeight w:val="300"/>
          <w:del w:id="2" w:author="Yolanda Z" w:date="2024-10-18T04:56:00Z" w16du:dateUtc="2024-10-17T20:56:00Z"/>
          <w:trPrChange w:id="3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5CB87B" w14:textId="33FDD442" w:rsidR="00C066AA" w:rsidRPr="00B26474" w:rsidDel="00C066AA" w:rsidRDefault="00C066AA">
            <w:pPr>
              <w:rPr>
                <w:del w:id="5" w:author="Yolanda Z" w:date="2024-10-18T04:56:00Z" w16du:dateUtc="2024-10-17T20:56:00Z"/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del w:id="6" w:author="Yolanda Z" w:date="2024-10-18T04:56:00Z" w16du:dateUtc="2024-10-17T20:56:00Z">
              <w:r w:rsidRPr="00B26474" w:rsidDel="00C066AA">
                <w:rPr>
                  <w:rFonts w:ascii="Arial Unicode MS" w:eastAsia="Arial Unicode MS" w:hAnsi="Arial Unicode MS" w:cs="Arial Unicode MS"/>
                  <w:b/>
                  <w:bCs/>
                  <w:noProof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C066AA" w:rsidRPr="00B26474" w14:paraId="1915FE26" w14:textId="77777777" w:rsidTr="00C066AA">
        <w:trPr>
          <w:trHeight w:val="300"/>
          <w:trPrChange w:id="7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A271EB" w14:textId="18B503B5" w:rsidR="00C066AA" w:rsidRPr="00B26474" w:rsidRDefault="00C066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以公允价值计量且其</w:t>
            </w:r>
            <w:del w:id="9" w:author="Yolanda Z" w:date="2024-10-18T04:47:00Z" w16du:dateUtc="2024-10-17T20:47:00Z">
              <w:r w:rsidRPr="00B26474" w:rsidDel="00B2647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受人</w:delText>
              </w:r>
            </w:del>
            <w:ins w:id="10" w:author="Yolanda Z" w:date="2024-10-18T04:47:00Z" w16du:dateUtc="2024-10-17T20:4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变动计入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当期损益的金融</w:t>
            </w:r>
            <w:del w:id="11" w:author="Yolanda Z" w:date="2024-10-18T04:47:00Z" w16du:dateUtc="2024-10-17T20:47:00Z">
              <w:r w:rsidRPr="00B26474" w:rsidDel="00B2647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负</w:delText>
              </w:r>
            </w:del>
            <w:ins w:id="12" w:author="Yolanda Z" w:date="2024-10-18T04:47:00Z" w16du:dateUtc="2024-10-17T20:4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负债</w:t>
              </w:r>
            </w:ins>
          </w:p>
        </w:tc>
      </w:tr>
      <w:tr w:rsidR="00C066AA" w:rsidRPr="00B26474" w14:paraId="58606D7B" w14:textId="77777777" w:rsidTr="00C066AA">
        <w:trPr>
          <w:trHeight w:val="300"/>
          <w:trPrChange w:id="13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A22BE3" w14:textId="641D57BA" w:rsidR="00C066AA" w:rsidRPr="00B26474" w:rsidRDefault="00C066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5" w:author="Yolanda Z" w:date="2024-10-18T04:48:00Z" w16du:dateUtc="2024-10-17T20:4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负债和所有者</w:t>
              </w:r>
            </w:ins>
            <w:del w:id="16" w:author="Yolanda Z" w:date="2024-10-18T04:48:00Z" w16du:dateUtc="2024-10-17T20:48:00Z">
              <w:r w:rsidRPr="00B26474" w:rsidDel="00876C2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太管</w:delText>
              </w:r>
              <w:r w:rsidRPr="00B26474" w:rsidDel="00876C2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E/</w:delText>
              </w:r>
              <w:r w:rsidRPr="00B26474" w:rsidDel="00876C2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七者</w:delText>
              </w:r>
            </w:del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权益总计</w:t>
            </w:r>
          </w:p>
        </w:tc>
      </w:tr>
      <w:tr w:rsidR="00C066AA" w:rsidRPr="00B26474" w14:paraId="4678E84F" w14:textId="77777777" w:rsidTr="00C066AA">
        <w:trPr>
          <w:trHeight w:val="300"/>
          <w:trPrChange w:id="17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8795E8" w14:textId="433FDF5E" w:rsidR="00C066AA" w:rsidRPr="00B26474" w:rsidRDefault="00C066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编制</w:t>
            </w:r>
            <w:del w:id="19" w:author="Yolanda Z" w:date="2024-10-18T04:48:00Z" w16du:dateUtc="2024-10-17T20:48:00Z">
              <w:r w:rsidRPr="00B26474" w:rsidDel="00876C2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单江芹f</w:delText>
              </w:r>
            </w:del>
            <w:ins w:id="20" w:author="Yolanda Z" w:date="2024-10-18T04:48:00Z" w16du:dateUtc="2024-10-17T20:4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单位：江苏博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融农业发展</w:t>
            </w:r>
            <w:del w:id="21" w:author="Yolanda Z" w:date="2024-10-18T04:48:00Z" w16du:dateUtc="2024-10-17T20:48:00Z">
              <w:r w:rsidRPr="00B26474" w:rsidDel="00876C2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当限八司</w:delText>
              </w:r>
            </w:del>
            <w:ins w:id="22" w:author="Yolanda Z" w:date="2024-10-18T04:48:00Z" w16du:dateUtc="2024-10-17T20:4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有限公司</w:t>
              </w:r>
            </w:ins>
          </w:p>
        </w:tc>
      </w:tr>
      <w:tr w:rsidR="00C066AA" w:rsidRPr="00B26474" w14:paraId="3C6175A7" w14:textId="77777777" w:rsidTr="00C066AA">
        <w:trPr>
          <w:trHeight w:val="300"/>
          <w:trPrChange w:id="23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BA0CCA0" w14:textId="52B46EA1" w:rsidR="00C066AA" w:rsidRPr="00B26474" w:rsidRDefault="00C066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5" w:author="Yolanda Z" w:date="2024-10-18T04:49:00Z" w16du:dateUtc="2024-10-17T20:4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注释</w:t>
              </w:r>
            </w:ins>
            <w:del w:id="26" w:author="Yolanda Z" w:date="2024-10-18T04:49:00Z" w16du:dateUtc="2024-10-17T20:49:00Z">
              <w:r w:rsidRPr="00B26474" w:rsidDel="00876C2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注科</w:delText>
              </w:r>
            </w:del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（六）</w:t>
            </w:r>
          </w:p>
        </w:tc>
      </w:tr>
      <w:tr w:rsidR="00C066AA" w:rsidRPr="00B26474" w14:paraId="5CABCD50" w14:textId="77777777" w:rsidTr="00C066AA">
        <w:trPr>
          <w:trHeight w:val="300"/>
          <w:trPrChange w:id="27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AAA30B2" w14:textId="1AE47ED5" w:rsidR="00C066AA" w:rsidRPr="00B26474" w:rsidRDefault="00C066A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2024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del w:id="29" w:author="Yolanda Z" w:date="2024-10-18T04:47:00Z" w16du:dateUtc="2024-10-17T20:47:00Z">
              <w:r w:rsidRPr="00B26474" w:rsidDel="00B2647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卜</w:delText>
              </w:r>
            </w:del>
            <w:ins w:id="30" w:author="Yolanda Z" w:date="2024-10-18T04:47:00Z" w16du:dateUtc="2024-10-17T20:4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1-</w:t>
              </w:r>
            </w:ins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</w:t>
            </w:r>
          </w:p>
        </w:tc>
      </w:tr>
      <w:tr w:rsidR="00C066AA" w:rsidRPr="00B26474" w14:paraId="34D9EC6C" w14:textId="77777777" w:rsidTr="00C066AA">
        <w:trPr>
          <w:trHeight w:val="300"/>
          <w:trPrChange w:id="31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D746DC" w14:textId="63156843" w:rsidR="00C066AA" w:rsidRPr="00B26474" w:rsidRDefault="00C066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一、</w:t>
            </w:r>
            <w:del w:id="33" w:author="Yolanda Z" w:date="2024-10-18T04:48:00Z" w16du:dateUtc="2024-10-17T20:48:00Z">
              <w:r w:rsidRPr="00B26474" w:rsidDel="00B2647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学立志世入</w:delText>
              </w:r>
            </w:del>
            <w:ins w:id="34" w:author="Yolanda Z" w:date="2024-10-18T04:48:00Z" w16du:dateUtc="2024-10-17T20:4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营业总收入</w:t>
              </w:r>
            </w:ins>
          </w:p>
        </w:tc>
      </w:tr>
      <w:tr w:rsidR="00C066AA" w:rsidRPr="00B26474" w14:paraId="04C9B9E6" w14:textId="77777777" w:rsidTr="00C066AA">
        <w:trPr>
          <w:trHeight w:val="300"/>
          <w:trPrChange w:id="35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56F1F3" w14:textId="70C9F14F" w:rsidR="00C066AA" w:rsidRPr="00B26474" w:rsidRDefault="00C066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7" w:author="Yolanda Z" w:date="2024-10-18T04:48:00Z" w16du:dateUtc="2024-10-17T20:48:00Z">
              <w:r w:rsidRPr="00B26474" w:rsidDel="00B26474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、</w:delText>
              </w:r>
            </w:del>
            <w:ins w:id="38" w:author="Yolanda Z" w:date="2024-10-18T04:48:00Z" w16du:dateUtc="2024-10-17T20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其中：</w:t>
              </w:r>
            </w:ins>
            <w:del w:id="39" w:author="Yolanda Z" w:date="2024-10-18T04:48:00Z" w16du:dateUtc="2024-10-17T20:48:00Z">
              <w:r w:rsidRPr="00B26474" w:rsidDel="00B26474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看业</w:delText>
              </w:r>
            </w:del>
            <w:ins w:id="40" w:author="Yolanda Z" w:date="2024-10-18T04:48:00Z" w16du:dateUtc="2024-10-17T20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营业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收入</w:t>
            </w:r>
          </w:p>
        </w:tc>
      </w:tr>
      <w:tr w:rsidR="00C066AA" w:rsidRPr="00B26474" w14:paraId="0F80A979" w14:textId="77777777" w:rsidTr="00C066AA">
        <w:trPr>
          <w:trHeight w:val="300"/>
          <w:trPrChange w:id="41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C104A7" w14:textId="4401591C" w:rsidR="00C066AA" w:rsidRPr="00B26474" w:rsidRDefault="00C066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二、</w:t>
            </w:r>
            <w:del w:id="43" w:author="Yolanda Z" w:date="2024-10-18T04:47:00Z" w16du:dateUtc="2024-10-17T20:47:00Z">
              <w:r w:rsidRPr="00B26474" w:rsidDel="00B2647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菅C</w:delText>
              </w:r>
            </w:del>
            <w:ins w:id="44" w:author="Yolanda Z" w:date="2024-10-18T04:47:00Z" w16du:dateUtc="2024-10-17T20:4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营业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总成本</w:t>
            </w:r>
          </w:p>
        </w:tc>
      </w:tr>
      <w:tr w:rsidR="00C066AA" w:rsidRPr="00B26474" w14:paraId="3FDC0122" w14:textId="77777777" w:rsidTr="00C066AA">
        <w:trPr>
          <w:trHeight w:val="300"/>
          <w:trPrChange w:id="45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6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B02EB9D" w14:textId="5E2B6C9C" w:rsidR="00C066AA" w:rsidRPr="00B26474" w:rsidRDefault="00C066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其中</w:t>
            </w:r>
            <w:del w:id="47" w:author="Yolanda Z" w:date="2024-10-18T04:49:00Z" w16du:dateUtc="2024-10-17T20:49:00Z">
              <w:r w:rsidRPr="00B26474" w:rsidDel="00876C2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:</w:delText>
              </w:r>
            </w:del>
            <w:ins w:id="48" w:author="Yolanda Z" w:date="2024-10-18T04:49:00Z" w16du:dateUtc="2024-10-17T20:4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：</w:t>
              </w:r>
            </w:ins>
            <w:del w:id="49" w:author="Yolanda Z" w:date="2024-10-18T04:48:00Z" w16du:dateUtc="2024-10-17T20:48:00Z">
              <w:r w:rsidRPr="00B26474" w:rsidDel="00B2647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C业</w:delText>
              </w:r>
            </w:del>
            <w:ins w:id="50" w:author="Yolanda Z" w:date="2024-10-18T04:48:00Z" w16du:dateUtc="2024-10-17T20:4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营业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成本</w:t>
            </w:r>
          </w:p>
        </w:tc>
      </w:tr>
      <w:tr w:rsidR="00C066AA" w:rsidRPr="00B26474" w14:paraId="75DAC590" w14:textId="77777777" w:rsidTr="00C066AA">
        <w:trPr>
          <w:trHeight w:val="300"/>
          <w:trPrChange w:id="51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74E2AE" w14:textId="2BA79113" w:rsidR="00C066AA" w:rsidRPr="00B26474" w:rsidRDefault="00C066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53" w:author="Yolanda Z" w:date="2024-10-18T04:49:00Z" w16du:dateUtc="2024-10-17T20:4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其中：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对联</w:t>
            </w:r>
            <w:ins w:id="54" w:author="Yolanda Z" w:date="2024-10-18T04:49:00Z" w16du:dateUtc="2024-10-17T20:4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营</w:t>
              </w:r>
            </w:ins>
            <w:del w:id="55" w:author="Yolanda Z" w:date="2024-10-18T04:49:00Z" w16du:dateUtc="2024-10-17T20:49:00Z">
              <w:r w:rsidRPr="00B26474" w:rsidDel="00876C2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件</w:delText>
              </w:r>
            </w:del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企业和合</w:t>
            </w:r>
            <w:del w:id="56" w:author="Yolanda Z" w:date="2024-10-18T04:49:00Z" w16du:dateUtc="2024-10-17T20:49:00Z">
              <w:r w:rsidRPr="00B26474" w:rsidDel="00876C2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着</w:delText>
              </w:r>
            </w:del>
            <w:ins w:id="57" w:author="Yolanda Z" w:date="2024-10-18T04:49:00Z" w16du:dateUtc="2024-10-17T20:4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营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企业的投资收益</w:t>
            </w:r>
          </w:p>
        </w:tc>
      </w:tr>
      <w:tr w:rsidR="00C066AA" w:rsidRPr="00B26474" w14:paraId="1CFD4ED3" w14:textId="77777777" w:rsidTr="00C066AA">
        <w:trPr>
          <w:trHeight w:val="300"/>
          <w:trPrChange w:id="58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9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DB5657" w14:textId="76584D3B" w:rsidR="00C066AA" w:rsidRPr="00B26474" w:rsidRDefault="00C066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以摊余成本</w:t>
            </w:r>
            <w:del w:id="60" w:author="Yolanda Z" w:date="2024-10-18T04:49:00Z" w16du:dateUtc="2024-10-17T20:49:00Z">
              <w:r w:rsidRPr="00B26474" w:rsidDel="00876C2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计</w:delText>
              </w:r>
            </w:del>
            <w:ins w:id="61" w:author="Yolanda Z" w:date="2024-10-18T04:49:00Z" w16du:dateUtc="2024-10-17T20:4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计量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的金融资产终止确认收益</w:t>
            </w:r>
          </w:p>
        </w:tc>
      </w:tr>
      <w:tr w:rsidR="00C066AA" w:rsidRPr="00B26474" w14:paraId="6EFAF24E" w14:textId="77777777" w:rsidTr="00C066AA">
        <w:trPr>
          <w:trHeight w:val="300"/>
          <w:trPrChange w:id="62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3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42F200" w14:textId="2360AE65" w:rsidR="00C066AA" w:rsidRPr="00B26474" w:rsidRDefault="00C066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净敞</w:t>
            </w:r>
            <w:del w:id="64" w:author="Yolanda Z" w:date="2024-10-18T04:49:00Z" w16du:dateUtc="2024-10-17T20:49:00Z">
              <w:r w:rsidRPr="00B26474" w:rsidDel="00876C2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□</w:delText>
              </w:r>
            </w:del>
            <w:ins w:id="65" w:author="Yolanda Z" w:date="2024-10-18T04:49:00Z" w16du:dateUtc="2024-10-17T20:4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口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套期收益（损失以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“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一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”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号填列）</w:t>
            </w:r>
          </w:p>
        </w:tc>
      </w:tr>
      <w:tr w:rsidR="00C066AA" w:rsidRPr="00B26474" w14:paraId="421BC7F9" w14:textId="77777777" w:rsidTr="00C066AA">
        <w:trPr>
          <w:trHeight w:val="300"/>
          <w:trPrChange w:id="66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7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3AEE917" w14:textId="40253585" w:rsidR="00C066AA" w:rsidRPr="00B26474" w:rsidRDefault="00C066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公允价值变动收益（损失以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“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一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”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号填</w:t>
            </w:r>
            <w:ins w:id="68" w:author="Yolanda Z" w:date="2024-10-18T04:49:00Z" w16du:dateUtc="2024-10-17T20:49:00Z">
              <w:r w:rsidRPr="00B2647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列）</w:t>
              </w:r>
            </w:ins>
          </w:p>
        </w:tc>
      </w:tr>
      <w:tr w:rsidR="00C066AA" w:rsidRPr="00B26474" w14:paraId="25B21FA7" w14:textId="77777777" w:rsidTr="00C066AA">
        <w:trPr>
          <w:trHeight w:val="300"/>
          <w:trPrChange w:id="69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0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94FBC5" w14:textId="14229B68" w:rsidR="00C066AA" w:rsidRPr="00B26474" w:rsidRDefault="00C066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四、利润总额（亏损总额以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“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一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”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号</w:t>
            </w:r>
            <w:ins w:id="71" w:author="Yolanda Z" w:date="2024-10-18T04:49:00Z" w16du:dateUtc="2024-10-17T20:49:00Z">
              <w:r w:rsidRPr="00B2647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填列）</w:t>
              </w:r>
            </w:ins>
            <w:del w:id="72" w:author="Yolanda Z" w:date="2024-10-18T04:49:00Z" w16du:dateUtc="2024-10-17T20:49:00Z">
              <w:r w:rsidRPr="00B26474" w:rsidDel="00B42D6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馍列）</w:delText>
              </w:r>
            </w:del>
          </w:p>
        </w:tc>
      </w:tr>
      <w:tr w:rsidR="00C066AA" w:rsidRPr="00B26474" w14:paraId="3008B9E1" w14:textId="77777777" w:rsidTr="00C066AA">
        <w:trPr>
          <w:trHeight w:val="300"/>
          <w:trPrChange w:id="73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4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0CEF02F" w14:textId="0CA9800C" w:rsidR="00C066AA" w:rsidRPr="00B26474" w:rsidRDefault="00C066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五、净利润（净亏损以</w:t>
            </w:r>
            <w:del w:id="75" w:author="Yolanda Z" w:date="2024-10-18T04:49:00Z" w16du:dateUtc="2024-10-17T20:49:00Z">
              <w:r w:rsidRPr="00B26474" w:rsidDel="00B42D6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0-”</w:delText>
              </w:r>
            </w:del>
            <w:ins w:id="76" w:author="Yolanda Z" w:date="2024-10-18T04:49:00Z" w16du:dateUtc="2024-10-17T20:4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“-”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号填列）</w:t>
            </w:r>
          </w:p>
        </w:tc>
      </w:tr>
      <w:tr w:rsidR="00C066AA" w:rsidRPr="00B26474" w14:paraId="42B00960" w14:textId="77777777" w:rsidTr="00C066AA">
        <w:trPr>
          <w:trHeight w:val="300"/>
          <w:trPrChange w:id="77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8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4A783F" w14:textId="5A5055E0" w:rsidR="00C066AA" w:rsidRPr="00B26474" w:rsidRDefault="00C066A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79" w:author="Yolanda Z" w:date="2024-10-18T04:49:00Z" w16du:dateUtc="2024-10-17T20:49:00Z">
              <w:r w:rsidRPr="00B2647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（</w:t>
              </w:r>
            </w:ins>
            <w:del w:id="80" w:author="Yolanda Z" w:date="2024-10-18T04:49:00Z" w16du:dateUtc="2024-10-17T20:49:00Z">
              <w:r w:rsidRPr="00B26474" w:rsidDel="00B42D6A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&lt;-</w:delText>
              </w:r>
            </w:del>
            <w:ins w:id="81" w:author="Yolanda Z" w:date="2024-10-18T04:49:00Z" w16du:dateUtc="2024-10-17T20:4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一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）按经营持续性分类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:</w:t>
            </w:r>
          </w:p>
        </w:tc>
      </w:tr>
      <w:tr w:rsidR="00C066AA" w:rsidRPr="00B26474" w14:paraId="47016DDF" w14:textId="77777777" w:rsidTr="00C066AA">
        <w:trPr>
          <w:trHeight w:val="300"/>
          <w:trPrChange w:id="82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3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8EAF9FE" w14:textId="78ECF0AB" w:rsidR="00C066AA" w:rsidRPr="00B26474" w:rsidRDefault="00C066A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del w:id="84" w:author="Yolanda Z" w:date="2024-10-18T04:50:00Z" w16du:dateUtc="2024-10-17T20:50:00Z">
              <w:r w:rsidRPr="00B26474" w:rsidDel="00B42D6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.</w:delText>
              </w:r>
            </w:del>
            <w:ins w:id="85" w:author="Yolanda Z" w:date="2024-10-18T04:50:00Z" w16du:dateUtc="2024-10-17T20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、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持续</w:t>
            </w:r>
            <w:del w:id="86" w:author="Yolanda Z" w:date="2024-10-18T04:50:00Z" w16du:dateUtc="2024-10-17T20:50:00Z">
              <w:r w:rsidRPr="00B26474" w:rsidDel="00B42D6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经昔</w:delText>
              </w:r>
            </w:del>
            <w:ins w:id="87" w:author="Yolanda Z" w:date="2024-10-18T04:50:00Z" w16du:dateUtc="2024-10-17T20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经营</w:t>
              </w:r>
            </w:ins>
            <w:ins w:id="88" w:author="Yolanda Z" w:date="2024-10-18T04:49:00Z" w16du:dateUtc="2024-10-17T20:49:00Z">
              <w:r w:rsidRPr="00B2647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净利润（净亏损以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“-”</w:t>
              </w:r>
              <w:r w:rsidRPr="00B2647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号填列）</w:t>
              </w:r>
            </w:ins>
            <w:del w:id="89" w:author="Yolanda Z" w:date="2024-10-18T04:49:00Z" w16du:dateUtc="2024-10-17T20:49:00Z">
              <w:r w:rsidRPr="00B26474" w:rsidDel="00B42D6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净利涧（净亏捌以号填列）</w:delText>
              </w:r>
            </w:del>
          </w:p>
        </w:tc>
      </w:tr>
      <w:tr w:rsidR="00C066AA" w:rsidRPr="00B26474" w14:paraId="2AA9A1B5" w14:textId="77777777" w:rsidTr="00C066AA">
        <w:trPr>
          <w:trHeight w:val="300"/>
          <w:trPrChange w:id="90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1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7F119C8" w14:textId="5D87FDF0" w:rsidR="00C066AA" w:rsidRPr="00B26474" w:rsidRDefault="00C066A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、终止经营</w:t>
            </w:r>
            <w:ins w:id="92" w:author="Yolanda Z" w:date="2024-10-18T04:50:00Z" w16du:dateUtc="2024-10-17T20:50:00Z">
              <w:r w:rsidRPr="00B2647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净利润（净亏损以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“-”</w:t>
              </w:r>
              <w:r w:rsidRPr="00B2647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号填列）</w:t>
              </w:r>
            </w:ins>
            <w:del w:id="93" w:author="Yolanda Z" w:date="2024-10-18T04:50:00Z" w16du:dateUtc="2024-10-17T20:50:00Z">
              <w:r w:rsidRPr="00B26474" w:rsidDel="00B42D6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净利润（冷亏损以号填列）</w:delText>
              </w:r>
            </w:del>
          </w:p>
        </w:tc>
      </w:tr>
      <w:tr w:rsidR="00C066AA" w:rsidRPr="00B26474" w14:paraId="5657C7B4" w14:textId="77777777" w:rsidTr="00C066AA">
        <w:trPr>
          <w:trHeight w:val="300"/>
          <w:trPrChange w:id="94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5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6679FF" w14:textId="73D6BE6D" w:rsidR="00C066AA" w:rsidRPr="00B26474" w:rsidRDefault="00C066A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、归属于</w:t>
            </w:r>
            <w:del w:id="96" w:author="Yolanda Z" w:date="2024-10-18T04:50:00Z" w16du:dateUtc="2024-10-17T20:50:00Z">
              <w:r w:rsidRPr="00B26474" w:rsidDel="00B42D6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呼</w:delText>
              </w:r>
            </w:del>
            <w:ins w:id="97" w:author="Yolanda Z" w:date="2024-10-18T04:50:00Z" w16du:dateUtc="2024-10-17T20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母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公司股东的</w:t>
            </w:r>
            <w:ins w:id="98" w:author="Yolanda Z" w:date="2024-10-18T04:49:00Z" w16du:dateUtc="2024-10-17T20:49:00Z">
              <w:r w:rsidRPr="00B2647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净利润（净亏损以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“-”</w:t>
              </w:r>
              <w:r w:rsidRPr="00B2647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号填列）</w:t>
              </w:r>
            </w:ins>
            <w:del w:id="99" w:author="Yolanda Z" w:date="2024-10-18T04:49:00Z" w16du:dateUtc="2024-10-17T20:49:00Z">
              <w:r w:rsidRPr="00B26474" w:rsidDel="00B42D6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净利润（净亏投以号填列</w:delText>
              </w:r>
              <w:r w:rsidRPr="00B26474" w:rsidDel="00B42D6A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&gt;</w:delText>
              </w:r>
            </w:del>
          </w:p>
        </w:tc>
      </w:tr>
      <w:tr w:rsidR="00C066AA" w:rsidRPr="00B26474" w14:paraId="724BA555" w14:textId="77777777" w:rsidTr="00C066AA">
        <w:trPr>
          <w:trHeight w:val="300"/>
          <w:trPrChange w:id="100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1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C419F7" w14:textId="06BE2C2E" w:rsidR="00C066AA" w:rsidRPr="00B26474" w:rsidRDefault="00C066A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、少数股东损益</w:t>
            </w:r>
            <w:ins w:id="102" w:author="Yolanda Z" w:date="2024-10-18T04:50:00Z" w16du:dateUtc="2024-10-17T20:50:00Z">
              <w:r w:rsidRPr="00B2647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（净亏损以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“-”</w:t>
              </w:r>
              <w:r w:rsidRPr="00B2647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号填列）</w:t>
              </w:r>
            </w:ins>
            <w:del w:id="103" w:author="Yolanda Z" w:date="2024-10-18T04:50:00Z" w16du:dateUtc="2024-10-17T20:50:00Z">
              <w:r w:rsidRPr="00B26474" w:rsidDel="00B42D6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（冷亏损以号填列）</w:delText>
              </w:r>
            </w:del>
          </w:p>
        </w:tc>
      </w:tr>
      <w:tr w:rsidR="00C066AA" w:rsidRPr="00B26474" w14:paraId="39CA59D5" w14:textId="77777777" w:rsidTr="00C066AA">
        <w:trPr>
          <w:trHeight w:val="300"/>
          <w:trPrChange w:id="104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5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CA6EAF" w14:textId="12667149" w:rsidR="00C066AA" w:rsidRPr="00B26474" w:rsidRDefault="00C066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（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）</w:t>
            </w:r>
            <w:del w:id="106" w:author="Yolanda Z" w:date="2024-10-18T04:50:00Z" w16du:dateUtc="2024-10-17T20:50:00Z">
              <w:r w:rsidRPr="00B26474" w:rsidDel="00B42D6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有</w:delText>
              </w:r>
            </w:del>
            <w:ins w:id="107" w:author="Yolanda Z" w:date="2024-10-18T04:50:00Z" w16du:dateUtc="2024-10-17T20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重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新计量设定受益计划变动额</w:t>
            </w:r>
          </w:p>
        </w:tc>
      </w:tr>
      <w:tr w:rsidR="00C066AA" w:rsidRPr="00B26474" w14:paraId="265F85F1" w14:textId="77777777" w:rsidTr="00C066AA">
        <w:trPr>
          <w:trHeight w:val="300"/>
          <w:trPrChange w:id="108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9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7E9E203" w14:textId="617C4C66" w:rsidR="00C066AA" w:rsidRPr="00B26474" w:rsidRDefault="00C066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（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）</w:t>
            </w:r>
            <w:del w:id="110" w:author="Yolanda Z" w:date="2024-10-18T04:50:00Z" w16du:dateUtc="2024-10-17T20:50:00Z">
              <w:r w:rsidRPr="00B26474" w:rsidDel="00B42D6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权就</w:delText>
              </w:r>
            </w:del>
            <w:ins w:id="111" w:author="Yolanda Z" w:date="2024-10-18T04:50:00Z" w16du:dateUtc="2024-10-17T20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权益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法下可转投益的其他综合收益</w:t>
            </w:r>
          </w:p>
        </w:tc>
      </w:tr>
      <w:tr w:rsidR="00C066AA" w:rsidRPr="00B26474" w14:paraId="11D026A9" w14:textId="77777777" w:rsidTr="00C066AA">
        <w:trPr>
          <w:trHeight w:val="300"/>
          <w:trPrChange w:id="112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3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C7EB287" w14:textId="3B3ABB69" w:rsidR="00C066AA" w:rsidRPr="00B26474" w:rsidRDefault="00C066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（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）</w:t>
            </w:r>
            <w:del w:id="114" w:author="Yolanda Z" w:date="2024-10-18T04:50:00Z" w16du:dateUtc="2024-10-17T20:50:00Z">
              <w:r w:rsidRPr="00B26474" w:rsidDel="00B42D6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JC他</w:delText>
              </w:r>
            </w:del>
            <w:ins w:id="115" w:author="Yolanda Z" w:date="2024-10-18T04:50:00Z" w16du:dateUtc="2024-10-17T20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其他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债权投资公允价值变动</w:t>
            </w:r>
          </w:p>
        </w:tc>
      </w:tr>
      <w:tr w:rsidR="00C066AA" w:rsidRPr="00B26474" w14:paraId="25F49957" w14:textId="77777777" w:rsidTr="00C066AA">
        <w:trPr>
          <w:trHeight w:val="300"/>
          <w:trPrChange w:id="116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7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C8195F" w14:textId="59D7BC02" w:rsidR="00C066AA" w:rsidRPr="00B26474" w:rsidRDefault="00C066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（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）可供出</w:t>
            </w:r>
            <w:del w:id="118" w:author="Yolanda Z" w:date="2024-10-18T04:50:00Z" w16du:dateUtc="2024-10-17T20:50:00Z">
              <w:r w:rsidRPr="00B26474" w:rsidDel="00B42D6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仰</w:delText>
              </w:r>
            </w:del>
            <w:ins w:id="119" w:author="Yolanda Z" w:date="2024-10-18T04:50:00Z" w16du:dateUtc="2024-10-17T20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售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金融资产投资公允价值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lastRenderedPageBreak/>
              <w:t>变动</w:t>
            </w:r>
          </w:p>
        </w:tc>
      </w:tr>
      <w:tr w:rsidR="00C066AA" w:rsidRPr="00B26474" w14:paraId="3AA7F38B" w14:textId="77777777" w:rsidTr="00C066AA">
        <w:trPr>
          <w:trHeight w:val="300"/>
          <w:trPrChange w:id="120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1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16F9F28" w14:textId="3731E405" w:rsidR="00C066AA" w:rsidRPr="00B26474" w:rsidRDefault="00C066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lastRenderedPageBreak/>
              <w:t>（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4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）</w:t>
            </w:r>
            <w:del w:id="122" w:author="Yolanda Z" w:date="2024-10-18T04:50:00Z" w16du:dateUtc="2024-10-17T20:50:00Z">
              <w:r w:rsidRPr="00B26474" w:rsidDel="00B42D6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金联</w:delText>
              </w:r>
            </w:del>
            <w:ins w:id="123" w:author="Yolanda Z" w:date="2024-10-18T04:50:00Z" w16du:dateUtc="2024-10-17T20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金融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资产</w:t>
            </w:r>
            <w:del w:id="124" w:author="Yolanda Z" w:date="2024-10-18T04:50:00Z" w16du:dateUtc="2024-10-17T20:50:00Z">
              <w:r w:rsidRPr="00B26474" w:rsidDel="00B42D6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欧</w:delText>
              </w:r>
            </w:del>
            <w:ins w:id="125" w:author="Yolanda Z" w:date="2024-10-18T04:50:00Z" w16du:dateUtc="2024-10-17T20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重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分类计入其他综合收益的金额</w:t>
            </w:r>
          </w:p>
        </w:tc>
      </w:tr>
      <w:tr w:rsidR="00C066AA" w:rsidRPr="00B26474" w14:paraId="44FCB7D4" w14:textId="77777777" w:rsidTr="00C066AA">
        <w:trPr>
          <w:trHeight w:val="300"/>
          <w:trPrChange w:id="126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7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BF95DBF" w14:textId="0616D347" w:rsidR="00C066AA" w:rsidRPr="00B26474" w:rsidRDefault="00C066A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28" w:author="Yolanda Z" w:date="2024-10-18T04:50:00Z" w16du:dateUtc="2024-10-17T20:50:00Z">
              <w:r w:rsidRPr="00B2647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（</w:t>
              </w:r>
            </w:ins>
            <w:del w:id="129" w:author="Yolanda Z" w:date="2024-10-18T04:50:00Z" w16du:dateUtc="2024-10-17T20:50:00Z">
              <w:r w:rsidRPr="00B26474" w:rsidDel="00B42D6A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&lt;</w:delText>
              </w:r>
            </w:del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）</w:t>
            </w:r>
            <w:del w:id="130" w:author="Yolanda Z" w:date="2024-10-18T04:50:00Z" w16du:dateUtc="2024-10-17T20:50:00Z">
              <w:r w:rsidRPr="00B26474" w:rsidDel="00B42D6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共他</w:delText>
              </w:r>
            </w:del>
            <w:ins w:id="131" w:author="Yolanda Z" w:date="2024-10-18T04:50:00Z" w16du:dateUtc="2024-10-17T20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其他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债权投盗信用</w:t>
            </w:r>
            <w:del w:id="132" w:author="Yolanda Z" w:date="2024-10-18T04:50:00Z" w16du:dateUtc="2024-10-17T20:50:00Z">
              <w:r w:rsidRPr="00B26474" w:rsidDel="00B42D6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减M准落</w:delText>
              </w:r>
            </w:del>
            <w:ins w:id="133" w:author="Yolanda Z" w:date="2024-10-18T04:50:00Z" w16du:dateUtc="2024-10-17T20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减值准备</w:t>
              </w:r>
            </w:ins>
          </w:p>
        </w:tc>
      </w:tr>
      <w:tr w:rsidR="00C066AA" w:rsidRPr="00B26474" w14:paraId="2E4BCB25" w14:textId="77777777" w:rsidTr="00C066AA">
        <w:trPr>
          <w:trHeight w:val="300"/>
          <w:trPrChange w:id="134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5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D3BE70" w14:textId="305AC328" w:rsidR="00C066AA" w:rsidRPr="00B26474" w:rsidRDefault="00C066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（二）归</w:t>
            </w:r>
            <w:del w:id="136" w:author="Yolanda Z" w:date="2024-10-18T04:50:00Z" w16du:dateUtc="2024-10-17T20:50:00Z">
              <w:r w:rsidRPr="00B26474" w:rsidDel="00B42D6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阪</w:delText>
              </w:r>
            </w:del>
            <w:ins w:id="137" w:author="Yolanda Z" w:date="2024-10-18T04:50:00Z" w16du:dateUtc="2024-10-17T20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属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于少数股东的其他综合收益的税后净额</w:t>
            </w:r>
          </w:p>
        </w:tc>
      </w:tr>
      <w:tr w:rsidR="00C066AA" w:rsidRPr="00B26474" w14:paraId="03857524" w14:textId="77777777" w:rsidTr="00C066AA">
        <w:trPr>
          <w:trHeight w:val="300"/>
          <w:trPrChange w:id="138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9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5F2D3D" w14:textId="6E48C6AC" w:rsidR="00C066AA" w:rsidRPr="00B26474" w:rsidRDefault="00C066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（一）归属于</w:t>
            </w:r>
            <w:del w:id="140" w:author="Yolanda Z" w:date="2024-10-18T04:50:00Z" w16du:dateUtc="2024-10-17T20:50:00Z">
              <w:r w:rsidRPr="00B26474" w:rsidDel="00B42D6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理</w:delText>
              </w:r>
            </w:del>
            <w:ins w:id="141" w:author="Yolanda Z" w:date="2024-10-18T04:50:00Z" w16du:dateUtc="2024-10-17T20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母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公司所有</w:t>
            </w:r>
            <w:del w:id="142" w:author="Yolanda Z" w:date="2024-10-18T04:50:00Z" w16du:dateUtc="2024-10-17T20:50:00Z">
              <w:r w:rsidRPr="00B26474" w:rsidDel="00B42D6A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•</w:delText>
              </w:r>
            </w:del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者的综合收益总额</w:t>
            </w:r>
          </w:p>
        </w:tc>
      </w:tr>
      <w:tr w:rsidR="00C066AA" w:rsidRPr="00B26474" w14:paraId="7380B924" w14:textId="77777777" w:rsidTr="00C066AA">
        <w:trPr>
          <w:trHeight w:val="300"/>
          <w:trPrChange w:id="143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4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4F0FAE" w14:textId="0AB358BD" w:rsidR="00C066AA" w:rsidRPr="00B26474" w:rsidRDefault="00C066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（二）归属于</w:t>
            </w:r>
            <w:ins w:id="145" w:author="Yolanda Z" w:date="2024-10-18T04:51:00Z" w16du:dateUtc="2024-10-17T20:51:00Z">
              <w:r w:rsidRPr="00B2647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少数股东的综合收益总额</w:t>
              </w:r>
            </w:ins>
            <w:del w:id="146" w:author="Yolanda Z" w:date="2024-10-18T04:51:00Z" w16du:dateUtc="2024-10-17T20:51:00Z">
              <w:r w:rsidRPr="00B26474" w:rsidDel="00065D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叭大必</w:delText>
              </w:r>
              <w:r w:rsidRPr="00B26474" w:rsidDel="00065DC0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3AMx</w:delText>
              </w:r>
              <w:r w:rsidRPr="00B26474" w:rsidDel="00065D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总额</w:delText>
              </w:r>
            </w:del>
          </w:p>
        </w:tc>
      </w:tr>
      <w:tr w:rsidR="00C066AA" w:rsidRPr="00B26474" w14:paraId="71FA29E6" w14:textId="77777777" w:rsidTr="00C066AA">
        <w:trPr>
          <w:trHeight w:val="300"/>
          <w:trPrChange w:id="147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8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5C857E" w14:textId="1EA1975B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49" w:author="Yolanda Z" w:date="2024-10-18T04:51:00Z" w16du:dateUtc="2024-10-17T20:51:00Z">
              <w:r w:rsidRPr="00B2647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编制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单位：江苏博</w:t>
              </w:r>
              <w:r w:rsidRPr="00B2647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融农业发展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有限公司</w:t>
              </w:r>
            </w:ins>
            <w:del w:id="150" w:author="Yolanda Z" w:date="2024-10-18T04:51:00Z" w16du:dateUtc="2024-10-17T20:51:00Z">
              <w:r w:rsidRPr="00B26474" w:rsidDel="00E4509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江苏博融农业</w:delText>
              </w:r>
              <w:r w:rsidRPr="00B26474" w:rsidDel="00E4509C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",</w:delText>
              </w:r>
              <w:r w:rsidRPr="00B26474" w:rsidDel="00E4509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有限二日</w:delText>
              </w:r>
            </w:del>
          </w:p>
        </w:tc>
      </w:tr>
      <w:tr w:rsidR="00C066AA" w:rsidRPr="00B26474" w14:paraId="548B7062" w14:textId="77777777" w:rsidTr="00C066AA">
        <w:trPr>
          <w:trHeight w:val="300"/>
          <w:trPrChange w:id="151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2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87CD5C8" w14:textId="24F5AF24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销售商品、</w:t>
            </w:r>
            <w:del w:id="153" w:author="Yolanda Z" w:date="2024-10-18T04:51:00Z" w16du:dateUtc="2024-10-17T20:51:00Z">
              <w:r w:rsidRPr="00B26474" w:rsidDel="00065D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提性</w:delText>
              </w:r>
            </w:del>
            <w:ins w:id="154" w:author="Yolanda Z" w:date="2024-10-18T04:51:00Z" w16du:dateUtc="2024-10-17T20:5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提供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劳务收到的现</w:t>
            </w:r>
            <w:del w:id="155" w:author="Yolanda Z" w:date="2024-10-18T04:51:00Z" w16du:dateUtc="2024-10-17T20:51:00Z">
              <w:r w:rsidRPr="00B26474" w:rsidDel="00065D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交</w:delText>
              </w:r>
            </w:del>
            <w:ins w:id="156" w:author="Yolanda Z" w:date="2024-10-18T04:51:00Z" w16du:dateUtc="2024-10-17T20:5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金</w:t>
              </w:r>
            </w:ins>
          </w:p>
        </w:tc>
      </w:tr>
      <w:tr w:rsidR="00C066AA" w:rsidRPr="00B26474" w14:paraId="603066F9" w14:textId="77777777" w:rsidTr="00C066AA">
        <w:trPr>
          <w:trHeight w:val="300"/>
          <w:trPrChange w:id="157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8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9F1EB3" w14:textId="58DE135B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59" w:author="Yolanda Z" w:date="2024-10-18T04:51:00Z" w16du:dateUtc="2024-10-17T20:51:00Z">
              <w:r w:rsidRPr="00B2647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编制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单位：江苏博</w:t>
              </w:r>
              <w:r w:rsidRPr="00B2647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融农业发展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有限公司</w:t>
              </w:r>
            </w:ins>
            <w:del w:id="160" w:author="Yolanda Z" w:date="2024-10-18T04:51:00Z" w16du:dateUtc="2024-10-17T20:51:00Z">
              <w:r w:rsidRPr="00B26474" w:rsidDel="0061033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帆，位，江赤及有双公司</w:delText>
              </w:r>
            </w:del>
          </w:p>
        </w:tc>
      </w:tr>
      <w:tr w:rsidR="00C066AA" w:rsidRPr="00B26474" w14:paraId="5DD4D65B" w14:textId="77777777" w:rsidTr="00C066AA">
        <w:trPr>
          <w:trHeight w:val="300"/>
          <w:trPrChange w:id="161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2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960DDB" w14:textId="1A1036ED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归属于</w:t>
            </w:r>
            <w:del w:id="163" w:author="Yolanda Z" w:date="2024-10-18T04:51:00Z" w16du:dateUtc="2024-10-17T20:51:00Z">
              <w:r w:rsidRPr="00B26474" w:rsidDel="00065D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像</w:delText>
              </w:r>
            </w:del>
            <w:ins w:id="164" w:author="Yolanda Z" w:date="2024-10-18T04:51:00Z" w16du:dateUtc="2024-10-17T20:5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母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公司所有者</w:t>
            </w:r>
            <w:del w:id="165" w:author="Yolanda Z" w:date="2024-10-18T04:51:00Z" w16du:dateUtc="2024-10-17T20:51:00Z">
              <w:r w:rsidRPr="00B26474" w:rsidDel="00065D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权</w:delText>
              </w:r>
            </w:del>
            <w:ins w:id="166" w:author="Yolanda Z" w:date="2024-10-18T04:51:00Z" w16du:dateUtc="2024-10-17T20:5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权益</w:t>
              </w:r>
            </w:ins>
          </w:p>
        </w:tc>
      </w:tr>
      <w:tr w:rsidR="00C066AA" w:rsidRPr="00B26474" w14:paraId="6C7C63F4" w14:textId="77777777" w:rsidTr="00C066AA">
        <w:trPr>
          <w:trHeight w:val="300"/>
          <w:trPrChange w:id="167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8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3065A1" w14:textId="73C2C542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所有者</w:t>
            </w:r>
            <w:del w:id="169" w:author="Yolanda Z" w:date="2024-10-18T04:51:00Z" w16du:dateUtc="2024-10-17T20:51:00Z">
              <w:r w:rsidRPr="00B26474" w:rsidDel="00065D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权总</w:delText>
              </w:r>
            </w:del>
            <w:ins w:id="170" w:author="Yolanda Z" w:date="2024-10-18T04:51:00Z" w16du:dateUtc="2024-10-17T20:5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权益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合计</w:t>
            </w:r>
          </w:p>
        </w:tc>
      </w:tr>
      <w:tr w:rsidR="00C066AA" w:rsidRPr="00B26474" w14:paraId="59DB7E15" w14:textId="77777777" w:rsidTr="00C066AA">
        <w:trPr>
          <w:trHeight w:val="300"/>
          <w:trPrChange w:id="171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2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4D0976" w14:textId="0949AB73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实收</w:t>
            </w:r>
            <w:del w:id="173" w:author="Yolanda Z" w:date="2024-10-18T04:51:00Z" w16du:dateUtc="2024-10-17T20:51:00Z">
              <w:r w:rsidRPr="00B26474" w:rsidDel="00065D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债</w:delText>
              </w:r>
            </w:del>
            <w:ins w:id="174" w:author="Yolanda Z" w:date="2024-10-18T04:51:00Z" w16du:dateUtc="2024-10-17T20:5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资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本</w:t>
            </w:r>
          </w:p>
        </w:tc>
      </w:tr>
      <w:tr w:rsidR="00C066AA" w:rsidRPr="00B26474" w14:paraId="0F2997DF" w14:textId="77777777" w:rsidTr="00C066AA">
        <w:trPr>
          <w:trHeight w:val="300"/>
          <w:trPrChange w:id="175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6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F60950" w14:textId="073313ED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77" w:author="Yolanda Z" w:date="2024-10-18T04:51:00Z" w16du:dateUtc="2024-10-17T20:5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其他权益</w:t>
              </w:r>
            </w:ins>
            <w:del w:id="178" w:author="Yolanda Z" w:date="2024-10-18T04:51:00Z" w16du:dateUtc="2024-10-17T20:51:00Z">
              <w:r w:rsidRPr="00B26474" w:rsidDel="00065D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其她权</w:delText>
              </w:r>
            </w:del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工具</w:t>
            </w:r>
          </w:p>
        </w:tc>
      </w:tr>
      <w:tr w:rsidR="00C066AA" w:rsidRPr="00B26474" w14:paraId="7FFCAD28" w14:textId="77777777" w:rsidTr="00C066AA">
        <w:trPr>
          <w:trHeight w:val="300"/>
          <w:trPrChange w:id="179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0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23A5D6" w14:textId="439E6A22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81" w:author="Yolanda Z" w:date="2024-10-18T04:51:00Z" w16du:dateUtc="2024-10-17T20:51:00Z">
              <w:r w:rsidRPr="00B26474" w:rsidDel="00065D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贵</w:delText>
              </w:r>
            </w:del>
            <w:ins w:id="182" w:author="Yolanda Z" w:date="2024-10-18T04:51:00Z" w16du:dateUtc="2024-10-17T20:5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资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本公积</w:t>
            </w:r>
          </w:p>
        </w:tc>
      </w:tr>
      <w:tr w:rsidR="00C066AA" w:rsidRPr="00B26474" w14:paraId="0EF774AD" w14:textId="77777777" w:rsidTr="00C066AA">
        <w:trPr>
          <w:trHeight w:val="300"/>
          <w:trPrChange w:id="183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4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922597" w14:textId="5538C315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减</w:t>
            </w:r>
            <w:ins w:id="185" w:author="Yolanda Z" w:date="2024-10-18T04:51:00Z" w16du:dateUtc="2024-10-17T20:5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：库</w:t>
              </w:r>
            </w:ins>
            <w:del w:id="186" w:author="Yolanda Z" w:date="2024-10-18T04:51:00Z" w16du:dateUtc="2024-10-17T20:51:00Z">
              <w:r w:rsidRPr="00B26474" w:rsidDel="00065D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东</w:delText>
              </w:r>
            </w:del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存</w:t>
            </w:r>
            <w:ins w:id="187" w:author="Yolanda Z" w:date="2024-10-18T04:51:00Z" w16du:dateUtc="2024-10-17T20:5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股</w:t>
              </w:r>
            </w:ins>
            <w:del w:id="188" w:author="Yolanda Z" w:date="2024-10-18T04:51:00Z" w16du:dateUtc="2024-10-17T20:51:00Z">
              <w:r w:rsidRPr="00B26474" w:rsidDel="00065D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段</w:delText>
              </w:r>
            </w:del>
          </w:p>
        </w:tc>
      </w:tr>
      <w:tr w:rsidR="00C066AA" w:rsidRPr="00B26474" w14:paraId="7A646386" w14:textId="77777777" w:rsidTr="00C066AA">
        <w:trPr>
          <w:trHeight w:val="300"/>
          <w:trPrChange w:id="189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0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9BE3AA" w14:textId="3FE92309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其他</w:t>
            </w:r>
            <w:del w:id="191" w:author="Yolanda Z" w:date="2024-10-18T04:51:00Z" w16du:dateUtc="2024-10-17T20:51:00Z">
              <w:r w:rsidRPr="00B26474" w:rsidDel="00065D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煤合收标</w:delText>
              </w:r>
            </w:del>
            <w:ins w:id="192" w:author="Yolanda Z" w:date="2024-10-18T04:51:00Z" w16du:dateUtc="2024-10-17T20:5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综合收益</w:t>
              </w:r>
            </w:ins>
          </w:p>
        </w:tc>
      </w:tr>
      <w:tr w:rsidR="00C066AA" w:rsidRPr="00B26474" w14:paraId="1C0A7E64" w14:textId="77777777" w:rsidTr="00C066AA">
        <w:trPr>
          <w:trHeight w:val="300"/>
          <w:trPrChange w:id="193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4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F1B2DA" w14:textId="6C6CD7D6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专项</w:t>
            </w:r>
            <w:ins w:id="195" w:author="Yolanda Z" w:date="2024-10-18T04:52:00Z" w16du:dateUtc="2024-10-17T20:5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储备</w:t>
              </w:r>
            </w:ins>
            <w:del w:id="196" w:author="Yolanda Z" w:date="2024-10-18T04:51:00Z" w16du:dateUtc="2024-10-17T20:51:00Z">
              <w:r w:rsidRPr="00B26474" w:rsidDel="00065D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健各</w:delText>
              </w:r>
            </w:del>
          </w:p>
        </w:tc>
      </w:tr>
      <w:tr w:rsidR="00C066AA" w:rsidRPr="00B26474" w14:paraId="04B489AE" w14:textId="77777777" w:rsidTr="00C066AA">
        <w:trPr>
          <w:trHeight w:val="300"/>
          <w:trPrChange w:id="197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8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4BBC6D" w14:textId="340AD02C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99" w:author="Yolanda Z" w:date="2024-10-18T04:52:00Z" w16du:dateUtc="2024-10-17T20:5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盈余公积</w:t>
              </w:r>
            </w:ins>
            <w:del w:id="200" w:author="Yolanda Z" w:date="2024-10-18T04:52:00Z" w16du:dateUtc="2024-10-17T20:52:00Z">
              <w:r w:rsidRPr="00B26474" w:rsidDel="00065D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以余公积</w:delText>
              </w:r>
            </w:del>
          </w:p>
        </w:tc>
      </w:tr>
      <w:tr w:rsidR="00C066AA" w:rsidRPr="00B26474" w14:paraId="195A83C6" w14:textId="77777777" w:rsidTr="00C066AA">
        <w:trPr>
          <w:trHeight w:val="300"/>
          <w:trPrChange w:id="201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2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9FE677" w14:textId="49622B82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03" w:author="Yolanda Z" w:date="2024-10-18T04:52:00Z" w16du:dateUtc="2024-10-17T20:5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一般风险准备</w:t>
              </w:r>
            </w:ins>
            <w:del w:id="204" w:author="Yolanda Z" w:date="2024-10-18T04:52:00Z" w16du:dateUtc="2024-10-17T20:52:00Z">
              <w:r w:rsidRPr="00B26474" w:rsidDel="00065D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尺除席占</w:delText>
              </w:r>
            </w:del>
          </w:p>
        </w:tc>
      </w:tr>
      <w:tr w:rsidR="00C066AA" w:rsidRPr="00B26474" w14:paraId="7037CAD6" w14:textId="77777777" w:rsidTr="00C066AA">
        <w:trPr>
          <w:trHeight w:val="300"/>
          <w:trPrChange w:id="205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6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3A5BC1" w14:textId="13DE75C5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07" w:author="Yolanda Z" w:date="2024-10-18T04:52:00Z" w16du:dateUtc="2024-10-17T20:5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永续债</w:t>
              </w:r>
            </w:ins>
            <w:del w:id="208" w:author="Yolanda Z" w:date="2024-10-18T04:52:00Z" w16du:dateUtc="2024-10-17T20:52:00Z">
              <w:r w:rsidRPr="00B26474" w:rsidDel="00065D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永城使</w:delText>
              </w:r>
            </w:del>
          </w:p>
        </w:tc>
      </w:tr>
      <w:tr w:rsidR="00C066AA" w:rsidRPr="00B26474" w14:paraId="3973F8F4" w14:textId="77777777" w:rsidTr="00C066AA">
        <w:trPr>
          <w:trHeight w:val="300"/>
          <w:trPrChange w:id="209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0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930D6C" w14:textId="7ABF81DF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11" w:author="Yolanda Z" w:date="2024-10-18T04:52:00Z" w16du:dateUtc="2024-10-17T20:5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其他</w:t>
              </w:r>
            </w:ins>
            <w:del w:id="212" w:author="Yolanda Z" w:date="2024-10-18T04:52:00Z" w16du:dateUtc="2024-10-17T20:52:00Z">
              <w:r w:rsidRPr="00B26474" w:rsidDel="00065DC0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hjk</w:delText>
              </w:r>
            </w:del>
          </w:p>
        </w:tc>
      </w:tr>
      <w:tr w:rsidR="00C066AA" w:rsidRPr="00B26474" w14:paraId="3AF5BB7D" w14:textId="77777777" w:rsidTr="00C066AA">
        <w:trPr>
          <w:trHeight w:val="300"/>
          <w:trPrChange w:id="213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4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0BFBDB" w14:textId="3DF36434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一、上年年末余</w:t>
            </w:r>
            <w:del w:id="215" w:author="Yolanda Z" w:date="2024-10-18T04:52:00Z" w16du:dateUtc="2024-10-17T20:52:00Z">
              <w:r w:rsidRPr="00B26474" w:rsidDel="00065D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，</w:delText>
              </w:r>
            </w:del>
            <w:ins w:id="216" w:author="Yolanda Z" w:date="2024-10-18T04:52:00Z" w16du:dateUtc="2024-10-17T20:5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C066AA" w:rsidRPr="00B26474" w14:paraId="07ACF1CD" w14:textId="77777777" w:rsidTr="00C066AA">
        <w:trPr>
          <w:trHeight w:val="300"/>
          <w:trPrChange w:id="217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8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45641B" w14:textId="0E10A7FF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19" w:author="Yolanda Z" w:date="2024-10-18T04:52:00Z" w16du:dateUtc="2024-10-17T20:52:00Z">
              <w:r w:rsidRPr="0085479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加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：会计政策变更</w:t>
              </w:r>
            </w:ins>
            <w:del w:id="220" w:author="Yolanda Z" w:date="2024-10-18T04:52:00Z" w16du:dateUtc="2024-10-17T20:52:00Z">
              <w:r w:rsidRPr="00B26474" w:rsidDel="00816E75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加，公计政策安更</w:delText>
              </w:r>
            </w:del>
          </w:p>
        </w:tc>
      </w:tr>
      <w:tr w:rsidR="00C066AA" w:rsidRPr="00B26474" w14:paraId="40FCA1F4" w14:textId="77777777" w:rsidTr="00C066AA">
        <w:trPr>
          <w:trHeight w:val="300"/>
          <w:trPrChange w:id="221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2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699E9C" w14:textId="78968321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23" w:author="Yolanda Z" w:date="2024-10-18T04:52:00Z" w16du:dateUtc="2024-10-17T20:5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前期差错更正</w:t>
              </w:r>
            </w:ins>
            <w:del w:id="224" w:author="Yolanda Z" w:date="2024-10-18T04:52:00Z" w16du:dateUtc="2024-10-17T20:52:00Z">
              <w:r w:rsidRPr="00B26474" w:rsidDel="00816E75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前期始播史正</w:delText>
              </w:r>
            </w:del>
          </w:p>
        </w:tc>
      </w:tr>
      <w:tr w:rsidR="00C066AA" w:rsidRPr="00B26474" w14:paraId="591409AA" w14:textId="77777777" w:rsidTr="00C066AA">
        <w:trPr>
          <w:trHeight w:val="300"/>
          <w:trPrChange w:id="225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6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2BB52E" w14:textId="3C3729B6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27" w:author="Yolanda Z" w:date="2024-10-18T04:52:00Z" w16du:dateUtc="2024-10-17T20:52:00Z">
              <w:r w:rsidRPr="00B26474" w:rsidDel="00065D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耳他</w:delText>
              </w:r>
            </w:del>
            <w:ins w:id="228" w:author="Yolanda Z" w:date="2024-10-18T04:52:00Z" w16du:dateUtc="2024-10-17T20:5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其他</w:t>
              </w:r>
            </w:ins>
          </w:p>
        </w:tc>
      </w:tr>
      <w:tr w:rsidR="00C066AA" w:rsidRPr="00B26474" w14:paraId="030F8095" w14:textId="77777777" w:rsidTr="00C066AA">
        <w:trPr>
          <w:trHeight w:val="300"/>
          <w:trPrChange w:id="229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0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F4E22E1" w14:textId="5E7448A8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二、本年年初余</w:t>
            </w:r>
            <w:del w:id="231" w:author="Yolanda Z" w:date="2024-10-18T04:52:00Z" w16du:dateUtc="2024-10-17T20:52:00Z">
              <w:r w:rsidRPr="00B26474" w:rsidDel="00065D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・</w:delText>
              </w:r>
            </w:del>
            <w:ins w:id="232" w:author="Yolanda Z" w:date="2024-10-18T04:52:00Z" w16du:dateUtc="2024-10-17T20:5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C066AA" w:rsidRPr="00B26474" w14:paraId="4F37DA08" w14:textId="77777777" w:rsidTr="00C066AA">
        <w:trPr>
          <w:trHeight w:val="300"/>
          <w:trPrChange w:id="233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4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92BFF7" w14:textId="67AEB00E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三、本期</w:t>
            </w:r>
            <w:ins w:id="235" w:author="Yolanda Z" w:date="2024-10-18T04:52:00Z" w16du:dateUtc="2024-10-17T20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增减变动金额（减少</w:t>
              </w:r>
              <w:r w:rsidRPr="006643F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以“-”号填列）</w:t>
              </w:r>
            </w:ins>
            <w:del w:id="236" w:author="Yolanda Z" w:date="2024-10-18T04:52:00Z" w16du:dateUtc="2024-10-17T20:52:00Z">
              <w:r w:rsidRPr="00B26474" w:rsidDel="00065D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加登动金（诚少以</w:delText>
              </w:r>
              <w:r w:rsidRPr="00B26474" w:rsidDel="00065DC0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--•</w:delText>
              </w:r>
              <w:r w:rsidRPr="00B26474" w:rsidDel="00065D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号填元）</w:delText>
              </w:r>
            </w:del>
          </w:p>
        </w:tc>
      </w:tr>
      <w:tr w:rsidR="00C066AA" w:rsidRPr="00B26474" w14:paraId="35896AA4" w14:textId="77777777" w:rsidTr="00C066AA">
        <w:trPr>
          <w:trHeight w:val="300"/>
          <w:trPrChange w:id="237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8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C727D0C" w14:textId="677B10CB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39" w:author="Yolanda Z" w:date="2024-10-18T04:52:00Z" w16du:dateUtc="2024-10-17T20:5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（一）综合收益总额</w:t>
              </w:r>
            </w:ins>
            <w:del w:id="240" w:author="Yolanda Z" w:date="2024-10-18T04:52:00Z" w16du:dateUtc="2024-10-17T20:52:00Z">
              <w:r w:rsidRPr="00B26474" w:rsidDel="002929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（</w:delText>
              </w:r>
              <w:r w:rsidRPr="00B26474" w:rsidDel="0029297B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-</w:delText>
              </w:r>
              <w:r w:rsidRPr="00B26474" w:rsidDel="002929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）僚合枚总</w:delText>
              </w:r>
            </w:del>
          </w:p>
        </w:tc>
      </w:tr>
      <w:tr w:rsidR="00C066AA" w:rsidRPr="00B26474" w14:paraId="3946FC4D" w14:textId="77777777" w:rsidTr="00C066AA">
        <w:trPr>
          <w:trHeight w:val="300"/>
          <w:trPrChange w:id="241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2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443D900" w14:textId="7368CC0E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43" w:author="Yolanda Z" w:date="2024-10-18T04:52:00Z" w16du:dateUtc="2024-10-17T20:52:00Z">
              <w:r w:rsidRPr="006643F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（二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）所有者</w:t>
              </w:r>
              <w:r w:rsidRPr="006643F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投入和减少资本</w:t>
              </w:r>
            </w:ins>
            <w:del w:id="244" w:author="Yolanda Z" w:date="2024-10-18T04:52:00Z" w16du:dateUtc="2024-10-17T20:52:00Z">
              <w:r w:rsidRPr="00B26474" w:rsidDel="002929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（二）所有者投入和放少贵本</w:delText>
              </w:r>
            </w:del>
          </w:p>
        </w:tc>
      </w:tr>
      <w:tr w:rsidR="00C066AA" w:rsidRPr="00B26474" w14:paraId="7C5B65E8" w14:textId="77777777" w:rsidTr="00C066AA">
        <w:trPr>
          <w:trHeight w:val="300"/>
          <w:trPrChange w:id="245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6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02FEE7" w14:textId="62AA0030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47" w:author="Yolanda Z" w:date="2024-10-18T04:52:00Z" w16du:dateUtc="2024-10-17T20:5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lastRenderedPageBreak/>
                <w:t>1、所有者投入</w:t>
              </w:r>
            </w:ins>
            <w:del w:id="248" w:author="Yolanda Z" w:date="2024-10-18T04:52:00Z" w16du:dateUtc="2024-10-17T20:52:00Z">
              <w:r w:rsidRPr="00B26474" w:rsidDel="002929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1、所*希投入资本</w:delText>
              </w:r>
            </w:del>
            <w:ins w:id="249" w:author="Yolanda Z" w:date="2024-10-18T04:52:00Z" w16du:dateUtc="2024-10-17T20:5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资本</w:t>
              </w:r>
            </w:ins>
          </w:p>
        </w:tc>
      </w:tr>
      <w:tr w:rsidR="00C066AA" w:rsidRPr="00B26474" w14:paraId="05643852" w14:textId="77777777" w:rsidTr="00C066AA">
        <w:trPr>
          <w:trHeight w:val="300"/>
          <w:trPrChange w:id="250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1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8192813" w14:textId="57EF27B6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52" w:author="Yolanda Z" w:date="2024-10-18T04:52:00Z" w16du:dateUtc="2024-10-17T20:5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2、其他权益工具持有者投入资本</w:t>
              </w:r>
            </w:ins>
            <w:del w:id="253" w:author="Yolanda Z" w:date="2024-10-18T04:52:00Z" w16du:dateUtc="2024-10-17T20:52:00Z">
              <w:r w:rsidRPr="00B26474" w:rsidDel="0029297B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2</w:delText>
              </w:r>
              <w:r w:rsidRPr="00B26474" w:rsidDel="002929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、其他权</w:delText>
              </w:r>
              <w:r w:rsidRPr="00B26474" w:rsidDel="0029297B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2</w:delText>
              </w:r>
              <w:r w:rsidRPr="00B26474" w:rsidDel="002929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工门片行希投入资本</w:delText>
              </w:r>
            </w:del>
          </w:p>
        </w:tc>
      </w:tr>
      <w:tr w:rsidR="00C066AA" w:rsidRPr="00B26474" w14:paraId="501D42E7" w14:textId="77777777" w:rsidTr="00C066AA">
        <w:trPr>
          <w:trHeight w:val="300"/>
          <w:trPrChange w:id="254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5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EF63D6" w14:textId="4A20BCA9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56" w:author="Yolanda Z" w:date="2024-10-18T04:52:00Z" w16du:dateUtc="2024-10-17T20:5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3、股份支付计入所有者权益的金额</w:t>
              </w:r>
            </w:ins>
            <w:del w:id="257" w:author="Yolanda Z" w:date="2024-10-18T04:52:00Z" w16du:dateUtc="2024-10-17T20:52:00Z">
              <w:r w:rsidRPr="00B26474" w:rsidDel="0029297B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3.</w:delText>
              </w:r>
              <w:r w:rsidRPr="00B26474" w:rsidDel="002929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收份支付计入所</w:delText>
              </w:r>
              <w:r w:rsidRPr="00B26474" w:rsidDel="0029297B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"</w:delText>
              </w:r>
              <w:r w:rsidRPr="00B26474" w:rsidDel="002929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者权</w:delText>
              </w:r>
              <w:r w:rsidRPr="00B26474" w:rsidDel="0029297B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a</w:delText>
              </w:r>
              <w:r w:rsidRPr="00B26474" w:rsidDel="002929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的宝</w:delText>
              </w:r>
              <w:r w:rsidRPr="00B26474" w:rsidDel="0029297B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*</w:delText>
              </w:r>
            </w:del>
          </w:p>
        </w:tc>
      </w:tr>
      <w:tr w:rsidR="00C066AA" w:rsidRPr="00B26474" w14:paraId="6A73DF30" w14:textId="77777777" w:rsidTr="00C066AA">
        <w:trPr>
          <w:trHeight w:val="300"/>
          <w:trPrChange w:id="258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9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9068BA5" w14:textId="14FAD76D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60" w:author="Yolanda Z" w:date="2024-10-18T04:52:00Z" w16du:dateUtc="2024-10-17T20:5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（三）利润分配</w:t>
              </w:r>
            </w:ins>
            <w:del w:id="261" w:author="Yolanda Z" w:date="2024-10-18T04:52:00Z" w16du:dateUtc="2024-10-17T20:52:00Z">
              <w:r w:rsidRPr="00B26474" w:rsidDel="009C5E0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（三）利</w:delText>
              </w:r>
              <w:r w:rsidRPr="00B26474" w:rsidDel="009C5E0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*</w:delText>
              </w:r>
              <w:r w:rsidRPr="00B26474" w:rsidDel="009C5E0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分配</w:delText>
              </w:r>
            </w:del>
          </w:p>
        </w:tc>
      </w:tr>
      <w:tr w:rsidR="00C066AA" w:rsidRPr="00B26474" w14:paraId="39A24418" w14:textId="77777777" w:rsidTr="00C066AA">
        <w:trPr>
          <w:trHeight w:val="300"/>
          <w:trPrChange w:id="262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3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6F8879" w14:textId="068490B3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64" w:author="Yolanda Z" w:date="2024-10-18T04:52:00Z" w16du:dateUtc="2024-10-17T20:5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1、提取盈余公积</w:t>
              </w:r>
            </w:ins>
            <w:del w:id="265" w:author="Yolanda Z" w:date="2024-10-18T04:52:00Z" w16du:dateUtc="2024-10-17T20:52:00Z">
              <w:r w:rsidRPr="00B26474" w:rsidDel="009C5E0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1.</w:delText>
              </w:r>
              <w:r w:rsidRPr="00B26474" w:rsidDel="009C5E0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嫂以依余公松</w:delText>
              </w:r>
            </w:del>
          </w:p>
        </w:tc>
      </w:tr>
      <w:tr w:rsidR="00C066AA" w:rsidRPr="00B26474" w14:paraId="6AEFFFC4" w14:textId="77777777" w:rsidTr="00C066AA">
        <w:trPr>
          <w:trHeight w:val="300"/>
          <w:trPrChange w:id="266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7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271C2A" w14:textId="106E31A6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68" w:author="Yolanda Z" w:date="2024-10-18T04:52:00Z" w16du:dateUtc="2024-10-17T20:5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2、提取一般风险准备</w:t>
              </w:r>
            </w:ins>
            <w:del w:id="269" w:author="Yolanda Z" w:date="2024-10-18T04:52:00Z" w16du:dateUtc="2024-10-17T20:52:00Z">
              <w:r w:rsidRPr="00B26474" w:rsidDel="009C5E0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2.</w:delText>
              </w:r>
              <w:r w:rsidRPr="00B26474" w:rsidDel="009C5E0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提取般风阶状各</w:delText>
              </w:r>
            </w:del>
          </w:p>
        </w:tc>
      </w:tr>
      <w:tr w:rsidR="00C066AA" w:rsidRPr="00B26474" w14:paraId="12617C8A" w14:textId="77777777" w:rsidTr="00C066AA">
        <w:trPr>
          <w:trHeight w:val="300"/>
          <w:trPrChange w:id="270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1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EEF3EA" w14:textId="27C897F8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72" w:author="Yolanda Z" w:date="2024-10-18T04:52:00Z" w16du:dateUtc="2024-10-17T20:5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3、对所有者的分配</w:t>
              </w:r>
            </w:ins>
            <w:del w:id="273" w:author="Yolanda Z" w:date="2024-10-18T04:52:00Z" w16du:dateUtc="2024-10-17T20:52:00Z">
              <w:r w:rsidRPr="00B26474" w:rsidDel="009C5E0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3.</w:delText>
              </w:r>
              <w:r w:rsidRPr="00B26474" w:rsidDel="009C5E0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前所才希的分配</w:delText>
              </w:r>
            </w:del>
          </w:p>
        </w:tc>
      </w:tr>
      <w:tr w:rsidR="00C066AA" w:rsidRPr="00B26474" w14:paraId="524A3528" w14:textId="77777777" w:rsidTr="00C066AA">
        <w:trPr>
          <w:trHeight w:val="300"/>
          <w:trPrChange w:id="274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5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D4936B" w14:textId="6846006E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（四）股东</w:t>
            </w:r>
            <w:ins w:id="276" w:author="Yolanda Z" w:date="2024-10-18T04:53:00Z" w16du:dateUtc="2024-10-17T20:5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权益内部结转</w:t>
              </w:r>
            </w:ins>
            <w:del w:id="277" w:author="Yolanda Z" w:date="2024-10-18T04:53:00Z" w16du:dateUtc="2024-10-17T20:53:00Z">
              <w:r w:rsidRPr="00B26474" w:rsidDel="00065D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权超内国姑帽</w:delText>
              </w:r>
            </w:del>
          </w:p>
        </w:tc>
      </w:tr>
      <w:tr w:rsidR="00C066AA" w:rsidRPr="00B26474" w14:paraId="550F45FA" w14:textId="77777777" w:rsidTr="00C066AA">
        <w:trPr>
          <w:trHeight w:val="300"/>
          <w:trPrChange w:id="278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9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25581F" w14:textId="0D23F86F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80" w:author="Yolanda Z" w:date="2024-10-18T04:53:00Z" w16du:dateUtc="2024-10-17T20:5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1、资本公积转增资本</w:t>
              </w:r>
            </w:ins>
            <w:del w:id="281" w:author="Yolanda Z" w:date="2024-10-18T04:53:00Z" w16du:dateUtc="2024-10-17T20:53:00Z">
              <w:r w:rsidRPr="00B26474" w:rsidDel="00597266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1</w:delText>
              </w:r>
              <w:r w:rsidRPr="00B26474" w:rsidDel="0059726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、成本公权转</w:delText>
              </w:r>
              <w:r w:rsidRPr="00B26474" w:rsidDel="00597266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M</w:delText>
              </w:r>
              <w:r w:rsidRPr="00B26474" w:rsidDel="0059726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资本</w:delText>
              </w:r>
            </w:del>
          </w:p>
        </w:tc>
      </w:tr>
      <w:tr w:rsidR="00C066AA" w:rsidRPr="00B26474" w14:paraId="1F9DCBF1" w14:textId="77777777" w:rsidTr="00C066AA">
        <w:trPr>
          <w:trHeight w:val="300"/>
          <w:trPrChange w:id="282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3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E9A4942" w14:textId="6986AD02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84" w:author="Yolanda Z" w:date="2024-10-18T04:53:00Z" w16du:dateUtc="2024-10-17T20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2、盈余公积转增资本</w:t>
              </w:r>
            </w:ins>
            <w:del w:id="285" w:author="Yolanda Z" w:date="2024-10-18T04:53:00Z" w16du:dateUtc="2024-10-17T20:53:00Z">
              <w:r w:rsidRPr="00B26474" w:rsidDel="00597266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2</w:delText>
              </w:r>
              <w:r w:rsidRPr="00B26474" w:rsidDel="0059726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、但余公期找姆俄公</w:delText>
              </w:r>
            </w:del>
          </w:p>
        </w:tc>
      </w:tr>
      <w:tr w:rsidR="00C066AA" w:rsidRPr="00B26474" w14:paraId="25A0A0F1" w14:textId="77777777" w:rsidTr="00C066AA">
        <w:trPr>
          <w:trHeight w:val="300"/>
          <w:trPrChange w:id="286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7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311B99" w14:textId="69F07A85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88" w:author="Yolanda Z" w:date="2024-10-18T04:53:00Z" w16du:dateUtc="2024-10-17T20:5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3、盈余公积弥补亏损</w:t>
              </w:r>
            </w:ins>
            <w:del w:id="289" w:author="Yolanda Z" w:date="2024-10-18T04:53:00Z" w16du:dateUtc="2024-10-17T20:53:00Z">
              <w:r w:rsidRPr="00B26474" w:rsidDel="00597266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3.*</w:delText>
              </w:r>
              <w:r w:rsidRPr="00B26474" w:rsidDel="0059726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余公职弥扑）报</w:delText>
              </w:r>
            </w:del>
          </w:p>
        </w:tc>
      </w:tr>
      <w:tr w:rsidR="00C066AA" w:rsidRPr="00B26474" w14:paraId="0DCC9A29" w14:textId="77777777" w:rsidTr="00C066AA">
        <w:trPr>
          <w:trHeight w:val="300"/>
          <w:trPrChange w:id="290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1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218A4F" w14:textId="4D18D1C6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92" w:author="Yolanda Z" w:date="2024-10-18T04:53:00Z" w16du:dateUtc="2024-10-17T20:5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4、设定受益计划变动额结转留存收益</w:t>
              </w:r>
            </w:ins>
            <w:del w:id="293" w:author="Yolanda Z" w:date="2024-10-18T04:53:00Z" w16du:dateUtc="2024-10-17T20:53:00Z">
              <w:r w:rsidRPr="00B26474" w:rsidDel="00597266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4</w:delText>
              </w:r>
              <w:r w:rsidRPr="00B26474" w:rsidDel="0059726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、设定受</w:delText>
              </w:r>
              <w:r w:rsidRPr="00B26474" w:rsidDel="00597266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a</w:delText>
              </w:r>
              <w:r w:rsidRPr="00B26474" w:rsidDel="0059726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计划殳动作收</w:delText>
              </w:r>
              <w:r w:rsidRPr="00B26474" w:rsidDel="00597266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a</w:delText>
              </w:r>
            </w:del>
          </w:p>
        </w:tc>
      </w:tr>
      <w:tr w:rsidR="00C066AA" w:rsidRPr="00B26474" w14:paraId="29B6E663" w14:textId="77777777" w:rsidTr="00C066AA">
        <w:trPr>
          <w:trHeight w:val="300"/>
          <w:trPrChange w:id="294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5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4EF0B4" w14:textId="308B55A4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96" w:author="Yolanda Z" w:date="2024-10-18T04:53:00Z" w16du:dateUtc="2024-10-17T20:5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5、其他综合收益结转留存收益</w:t>
              </w:r>
            </w:ins>
            <w:del w:id="297" w:author="Yolanda Z" w:date="2024-10-18T04:53:00Z" w16du:dateUtc="2024-10-17T20:53:00Z">
              <w:r w:rsidRPr="00B26474" w:rsidDel="00597266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5</w:delText>
              </w:r>
              <w:r w:rsidRPr="00B26474" w:rsidDel="0059726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、</w:delText>
              </w:r>
              <w:r w:rsidRPr="00B26474" w:rsidDel="00597266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j</w:delText>
              </w:r>
              <w:r w:rsidRPr="00B26474" w:rsidDel="0059726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（他次合</w:delText>
              </w:r>
              <w:r w:rsidRPr="00B26474" w:rsidDel="00597266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&amp;a</w:delText>
              </w:r>
              <w:r w:rsidRPr="00B26474" w:rsidDel="0059726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结转身作收</w:delText>
              </w:r>
              <w:r w:rsidRPr="00B26474" w:rsidDel="00597266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a</w:delText>
              </w:r>
            </w:del>
          </w:p>
        </w:tc>
      </w:tr>
      <w:tr w:rsidR="00C066AA" w:rsidRPr="00B26474" w14:paraId="07EBEA66" w14:textId="77777777" w:rsidTr="00C066AA">
        <w:trPr>
          <w:trHeight w:val="300"/>
          <w:trPrChange w:id="298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9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60A7BB" w14:textId="5491C6BF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300" w:author="Yolanda Z" w:date="2024-10-18T04:53:00Z" w16du:dateUtc="2024-10-17T20:5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6、其他</w:t>
              </w:r>
            </w:ins>
            <w:del w:id="301" w:author="Yolanda Z" w:date="2024-10-18T04:53:00Z" w16du:dateUtc="2024-10-17T20:53:00Z">
              <w:r w:rsidRPr="00B26474" w:rsidDel="00597266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6.</w:delText>
              </w:r>
              <w:r w:rsidRPr="00B26474" w:rsidDel="0059726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我他</w:delText>
              </w:r>
            </w:del>
          </w:p>
        </w:tc>
      </w:tr>
      <w:tr w:rsidR="00C066AA" w:rsidRPr="00B26474" w14:paraId="4D7166A2" w14:textId="77777777" w:rsidTr="00C066AA">
        <w:trPr>
          <w:trHeight w:val="300"/>
          <w:trPrChange w:id="302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3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2F1EE7" w14:textId="638AAD8A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304" w:author="Yolanda Z" w:date="2024-10-18T04:53:00Z" w16du:dateUtc="2024-10-17T20:5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（五）专项储备</w:t>
              </w:r>
            </w:ins>
            <w:del w:id="305" w:author="Yolanda Z" w:date="2024-10-18T04:53:00Z" w16du:dateUtc="2024-10-17T20:53:00Z">
              <w:r w:rsidRPr="00B26474" w:rsidDel="0059726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（五）电父依各</w:delText>
              </w:r>
            </w:del>
          </w:p>
        </w:tc>
      </w:tr>
      <w:tr w:rsidR="00C066AA" w:rsidRPr="00B26474" w14:paraId="2E4DEC44" w14:textId="77777777" w:rsidTr="00C066AA">
        <w:trPr>
          <w:trHeight w:val="300"/>
          <w:trPrChange w:id="306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7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92A447" w14:textId="7E4ACFD1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308" w:author="Yolanda Z" w:date="2024-10-18T04:53:00Z" w16du:dateUtc="2024-10-17T20:5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1、本期提取</w:t>
              </w:r>
            </w:ins>
            <w:del w:id="309" w:author="Yolanda Z" w:date="2024-10-18T04:53:00Z" w16du:dateUtc="2024-10-17T20:53:00Z">
              <w:r w:rsidRPr="00B26474" w:rsidDel="00597266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1.</w:delText>
              </w:r>
              <w:r w:rsidRPr="00B26474" w:rsidDel="0059726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本期假取</w:delText>
              </w:r>
            </w:del>
          </w:p>
        </w:tc>
      </w:tr>
      <w:tr w:rsidR="00C066AA" w:rsidRPr="00B26474" w14:paraId="108E2A08" w14:textId="77777777" w:rsidTr="00C066AA">
        <w:trPr>
          <w:trHeight w:val="300"/>
          <w:trPrChange w:id="310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1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F3C4DA" w14:textId="34C0E3B7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312" w:author="Yolanda Z" w:date="2024-10-18T04:53:00Z" w16du:dateUtc="2024-10-17T20:5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2、本期使用</w:t>
              </w:r>
            </w:ins>
            <w:del w:id="313" w:author="Yolanda Z" w:date="2024-10-18T04:53:00Z" w16du:dateUtc="2024-10-17T20:53:00Z">
              <w:r w:rsidRPr="00B26474" w:rsidDel="00597266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2</w:delText>
              </w:r>
              <w:r w:rsidRPr="00B26474" w:rsidDel="0059726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、本期长川</w:delText>
              </w:r>
            </w:del>
          </w:p>
        </w:tc>
      </w:tr>
      <w:tr w:rsidR="00C066AA" w:rsidRPr="00B26474" w14:paraId="17367BA3" w14:textId="77777777" w:rsidTr="00C066AA">
        <w:trPr>
          <w:trHeight w:val="300"/>
          <w:trPrChange w:id="314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5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0970F6" w14:textId="0803A062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316" w:author="Yolanda Z" w:date="2024-10-18T04:53:00Z" w16du:dateUtc="2024-10-17T20:5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四、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本年年末余</w:t>
            </w:r>
            <w:del w:id="317" w:author="Yolanda Z" w:date="2024-10-18T04:53:00Z" w16du:dateUtc="2024-10-17T20:53:00Z">
              <w:r w:rsidRPr="00B26474" w:rsidDel="005D53E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・</w:delText>
              </w:r>
            </w:del>
            <w:ins w:id="318" w:author="Yolanda Z" w:date="2024-10-18T04:53:00Z" w16du:dateUtc="2024-10-17T20:5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C066AA" w:rsidRPr="00B26474" w14:paraId="5587B8FD" w14:textId="77777777" w:rsidTr="00C066AA">
        <w:trPr>
          <w:trHeight w:val="300"/>
          <w:trPrChange w:id="319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0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4217225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六、合并财务报表项目注释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(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除另有说明外，货币单位均为人民币元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)</w:t>
            </w:r>
          </w:p>
        </w:tc>
      </w:tr>
      <w:tr w:rsidR="00C066AA" w:rsidRPr="00B26474" w14:paraId="18D08399" w14:textId="77777777" w:rsidTr="00C066AA">
        <w:trPr>
          <w:trHeight w:val="300"/>
          <w:trPrChange w:id="321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2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FF7CE9" w14:textId="32FB069D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(2)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货币资金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2024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月末</w:t>
            </w:r>
            <w:del w:id="323" w:author="Yolanda Z" w:date="2024-10-18T04:53:00Z" w16du:dateUtc="2024-10-17T20:53:00Z">
              <w:r w:rsidRPr="00B26474" w:rsidDel="005D53E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使)可</w:delText>
              </w:r>
            </w:del>
            <w:ins w:id="324" w:author="Yolanda Z" w:date="2024-10-18T04:53:00Z" w16du:dateUtc="2024-10-17T20:5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使用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受限制状况</w:t>
            </w:r>
          </w:p>
        </w:tc>
      </w:tr>
      <w:tr w:rsidR="00C066AA" w:rsidRPr="00B26474" w14:paraId="6B3E5744" w14:textId="77777777" w:rsidTr="00C066AA">
        <w:trPr>
          <w:trHeight w:val="300"/>
          <w:trPrChange w:id="325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6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D877A9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银承保证金及存单</w:t>
            </w:r>
          </w:p>
        </w:tc>
      </w:tr>
      <w:tr w:rsidR="00C066AA" w:rsidRPr="00B26474" w14:paraId="078B6C0B" w14:textId="77777777" w:rsidTr="00C066AA">
        <w:trPr>
          <w:trHeight w:val="300"/>
          <w:trPrChange w:id="327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8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8B276A" w14:textId="124CC1FD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</w:t>
            </w:r>
            <w:del w:id="329" w:author="Yolanda Z" w:date="2024-10-18T04:54:00Z" w16du:dateUtc="2024-10-17T20:54:00Z">
              <w:r w:rsidRPr="00B26474" w:rsidDel="002C01A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,</w:delText>
              </w:r>
            </w:del>
            <w:ins w:id="330" w:author="Yolanda Z" w:date="2024-10-18T04:54:00Z" w16du:dateUtc="2024-10-17T20:5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、</w:t>
              </w:r>
            </w:ins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应收票据</w:t>
            </w:r>
          </w:p>
        </w:tc>
      </w:tr>
      <w:tr w:rsidR="00C066AA" w:rsidRPr="00B26474" w14:paraId="7D676AFB" w14:textId="77777777" w:rsidTr="00C066AA">
        <w:trPr>
          <w:trHeight w:val="300"/>
          <w:trPrChange w:id="331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2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859736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33" w:author="Yolanda Z" w:date="2024-10-18T04:54:00Z" w16du:dateUtc="2024-10-17T20:54:00Z">
              <w:r w:rsidRPr="00B26474" w:rsidDel="002C01A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I</w:delText>
              </w:r>
            </w:del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比例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(%)</w:t>
            </w:r>
          </w:p>
        </w:tc>
      </w:tr>
      <w:tr w:rsidR="00C066AA" w:rsidRPr="00B26474" w14:paraId="34701C3D" w14:textId="77777777" w:rsidTr="00C066AA">
        <w:trPr>
          <w:trHeight w:val="300"/>
          <w:trPrChange w:id="334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5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3E61C9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睢宁县住房和城乡建设局</w:t>
            </w:r>
          </w:p>
        </w:tc>
      </w:tr>
      <w:tr w:rsidR="00C066AA" w:rsidRPr="00B26474" w14:paraId="40F8B47F" w14:textId="77777777" w:rsidTr="00C066AA">
        <w:trPr>
          <w:trHeight w:val="300"/>
          <w:trPrChange w:id="336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7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D1CF47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睢宁县自然资源和规划局</w:t>
            </w:r>
          </w:p>
        </w:tc>
      </w:tr>
      <w:tr w:rsidR="00C066AA" w:rsidRPr="00B26474" w14:paraId="225696CB" w14:textId="77777777" w:rsidTr="00C066AA">
        <w:trPr>
          <w:trHeight w:val="300"/>
          <w:trPrChange w:id="338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9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87B9D4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睢宁县城建指挥部</w:t>
            </w:r>
          </w:p>
        </w:tc>
      </w:tr>
      <w:tr w:rsidR="00C066AA" w:rsidRPr="00B26474" w14:paraId="6C443223" w14:textId="77777777" w:rsidTr="00C066AA">
        <w:trPr>
          <w:trHeight w:val="300"/>
          <w:trPrChange w:id="340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1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6BFED7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睢宁县魏集镇人民政府、魏集财政所</w:t>
            </w:r>
          </w:p>
        </w:tc>
      </w:tr>
      <w:tr w:rsidR="00C066AA" w:rsidRPr="00B26474" w14:paraId="3C265F0F" w14:textId="77777777" w:rsidTr="00C066AA">
        <w:trPr>
          <w:trHeight w:val="300"/>
          <w:trPrChange w:id="342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3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A5240F8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2024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1-6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月增减变动</w:t>
            </w:r>
          </w:p>
        </w:tc>
      </w:tr>
      <w:tr w:rsidR="00C066AA" w:rsidRPr="00B26474" w14:paraId="4DDA204A" w14:textId="77777777" w:rsidTr="00C066AA">
        <w:trPr>
          <w:trHeight w:val="300"/>
          <w:trPrChange w:id="344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5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4BCE8D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一、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2023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12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31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日余额</w:t>
            </w:r>
          </w:p>
        </w:tc>
      </w:tr>
      <w:tr w:rsidR="00C066AA" w:rsidRPr="00B26474" w14:paraId="05F60FF0" w14:textId="77777777" w:rsidTr="00C066AA">
        <w:trPr>
          <w:trHeight w:val="300"/>
          <w:trPrChange w:id="346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7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D97552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三、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2024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30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日余额</w:t>
            </w:r>
          </w:p>
        </w:tc>
      </w:tr>
      <w:tr w:rsidR="00C066AA" w:rsidRPr="00B26474" w14:paraId="30802F47" w14:textId="77777777" w:rsidTr="00C066AA">
        <w:trPr>
          <w:trHeight w:val="300"/>
          <w:trPrChange w:id="348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9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860940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2023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12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31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日</w:t>
            </w:r>
          </w:p>
        </w:tc>
      </w:tr>
      <w:tr w:rsidR="00C066AA" w:rsidRPr="00B26474" w14:paraId="072451BC" w14:textId="77777777" w:rsidTr="00C066AA">
        <w:trPr>
          <w:trHeight w:val="300"/>
          <w:trPrChange w:id="350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1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4322F74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2024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1-6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月年增加金额</w:t>
            </w:r>
          </w:p>
        </w:tc>
      </w:tr>
      <w:tr w:rsidR="00C066AA" w:rsidRPr="00B26474" w14:paraId="5379B6D7" w14:textId="77777777" w:rsidTr="00C066AA">
        <w:trPr>
          <w:trHeight w:val="300"/>
          <w:trPrChange w:id="352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3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F22824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2024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1-6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月年减少金额</w:t>
            </w:r>
          </w:p>
        </w:tc>
      </w:tr>
      <w:tr w:rsidR="00C066AA" w:rsidRPr="00B26474" w14:paraId="2ACEA424" w14:textId="77777777" w:rsidTr="00C066AA">
        <w:trPr>
          <w:trHeight w:val="300"/>
          <w:trPrChange w:id="354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5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65B8AD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4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2024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30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日</w:t>
            </w:r>
          </w:p>
        </w:tc>
      </w:tr>
      <w:tr w:rsidR="00C066AA" w:rsidRPr="00B26474" w14:paraId="083622B6" w14:textId="77777777" w:rsidTr="00C066AA">
        <w:trPr>
          <w:trHeight w:val="300"/>
          <w:trPrChange w:id="356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7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F085BE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lastRenderedPageBreak/>
              <w:t>1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2024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30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日</w:t>
            </w:r>
          </w:p>
        </w:tc>
      </w:tr>
      <w:tr w:rsidR="00C066AA" w:rsidRPr="00B26474" w14:paraId="26AE35D4" w14:textId="77777777" w:rsidTr="00C066AA">
        <w:trPr>
          <w:trHeight w:val="300"/>
          <w:trPrChange w:id="358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9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D06593D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魏集镇湖畔槐园农业园</w:t>
            </w:r>
          </w:p>
        </w:tc>
      </w:tr>
      <w:tr w:rsidR="00C066AA" w:rsidRPr="00B26474" w14:paraId="3EF88BF2" w14:textId="77777777" w:rsidTr="00C066AA">
        <w:trPr>
          <w:trHeight w:val="300"/>
          <w:trPrChange w:id="360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1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97BF10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丰成公司工程</w:t>
            </w:r>
          </w:p>
        </w:tc>
      </w:tr>
      <w:tr w:rsidR="00C066AA" w:rsidRPr="00B26474" w14:paraId="4BA46E36" w14:textId="77777777" w:rsidTr="00C066AA">
        <w:trPr>
          <w:trHeight w:val="300"/>
          <w:trPrChange w:id="362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3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8ED8B6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睢展公司工程</w:t>
            </w:r>
          </w:p>
        </w:tc>
      </w:tr>
      <w:tr w:rsidR="00C066AA" w:rsidRPr="00B26474" w14:paraId="63F67953" w14:textId="77777777" w:rsidTr="00C066AA">
        <w:trPr>
          <w:trHeight w:val="300"/>
          <w:trPrChange w:id="364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5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12B938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兴邳公司工程</w:t>
            </w:r>
          </w:p>
        </w:tc>
      </w:tr>
      <w:tr w:rsidR="00C066AA" w:rsidRPr="00B26474" w14:paraId="63CCE071" w14:textId="77777777" w:rsidTr="00C066AA">
        <w:trPr>
          <w:trHeight w:val="300"/>
          <w:trPrChange w:id="366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7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67F606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全铝家居产业园项目</w:t>
            </w:r>
          </w:p>
        </w:tc>
      </w:tr>
      <w:tr w:rsidR="00C066AA" w:rsidRPr="00B26474" w14:paraId="27442CF5" w14:textId="77777777" w:rsidTr="00C066AA">
        <w:trPr>
          <w:trHeight w:val="300"/>
          <w:trPrChange w:id="368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9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FF7ACF7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电商园二期工程</w:t>
            </w:r>
          </w:p>
        </w:tc>
      </w:tr>
      <w:tr w:rsidR="00C066AA" w:rsidRPr="00B26474" w14:paraId="1EFC3443" w14:textId="77777777" w:rsidTr="00C066AA">
        <w:trPr>
          <w:trHeight w:val="300"/>
          <w:trPrChange w:id="370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1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42990CC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百株家具年产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4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万套家具项目</w:t>
            </w:r>
          </w:p>
        </w:tc>
      </w:tr>
      <w:tr w:rsidR="00C066AA" w:rsidRPr="00B26474" w14:paraId="6A4B97B4" w14:textId="77777777" w:rsidTr="00C066AA">
        <w:trPr>
          <w:trHeight w:val="300"/>
          <w:trPrChange w:id="372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3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0D30C0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茂宏仓储物流建设项目</w:t>
            </w:r>
          </w:p>
        </w:tc>
      </w:tr>
      <w:tr w:rsidR="00C066AA" w:rsidRPr="00B26474" w14:paraId="58A4403F" w14:textId="77777777" w:rsidTr="00C066AA">
        <w:trPr>
          <w:trHeight w:val="300"/>
          <w:trPrChange w:id="374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5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90B29E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电商园一期工程</w:t>
            </w:r>
          </w:p>
        </w:tc>
      </w:tr>
      <w:tr w:rsidR="00C066AA" w:rsidRPr="00B26474" w14:paraId="7CB2909A" w14:textId="77777777" w:rsidTr="00C066AA">
        <w:trPr>
          <w:trHeight w:val="300"/>
          <w:trPrChange w:id="376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7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881DD8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经三路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(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徐宁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-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纬九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)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道路市政工程</w:t>
            </w:r>
          </w:p>
        </w:tc>
      </w:tr>
      <w:tr w:rsidR="00C066AA" w:rsidRPr="00B26474" w14:paraId="19F99B6B" w14:textId="77777777" w:rsidTr="00C066AA">
        <w:trPr>
          <w:trHeight w:val="300"/>
          <w:trPrChange w:id="378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9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9A4CAF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润友印业项目</w:t>
            </w:r>
          </w:p>
        </w:tc>
      </w:tr>
      <w:tr w:rsidR="00C066AA" w:rsidRPr="00B26474" w14:paraId="2E654AF5" w14:textId="77777777" w:rsidTr="00C066AA">
        <w:trPr>
          <w:trHeight w:val="300"/>
          <w:trPrChange w:id="380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1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B8E337B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启顺电商科技项目</w:t>
            </w:r>
          </w:p>
        </w:tc>
      </w:tr>
      <w:tr w:rsidR="00C066AA" w:rsidRPr="00B26474" w14:paraId="78EF71F6" w14:textId="77777777" w:rsidTr="00C066AA">
        <w:trPr>
          <w:trHeight w:val="300"/>
          <w:trPrChange w:id="382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3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674946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悦凌窗饰自动窗帘生产项目</w:t>
            </w:r>
          </w:p>
        </w:tc>
      </w:tr>
      <w:tr w:rsidR="00C066AA" w:rsidRPr="00B26474" w14:paraId="2B59E612" w14:textId="77777777" w:rsidTr="00C066AA">
        <w:trPr>
          <w:trHeight w:val="300"/>
          <w:trPrChange w:id="384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5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01A332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安斯建材孙薛村服装与家具制造项目</w:t>
            </w:r>
          </w:p>
        </w:tc>
      </w:tr>
      <w:tr w:rsidR="00C066AA" w:rsidRPr="00B26474" w14:paraId="6AFFC5D1" w14:textId="77777777" w:rsidTr="00C066AA">
        <w:trPr>
          <w:trHeight w:val="300"/>
          <w:trPrChange w:id="386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7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E2C8C98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秀凌实业年产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万套家具项目</w:t>
            </w:r>
          </w:p>
        </w:tc>
      </w:tr>
      <w:tr w:rsidR="00C066AA" w:rsidRPr="00B26474" w14:paraId="32317BDB" w14:textId="77777777" w:rsidTr="00C066AA">
        <w:trPr>
          <w:trHeight w:val="300"/>
          <w:trPrChange w:id="388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9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B8F94E0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工业园区永胜路、永昌路项目</w:t>
            </w:r>
          </w:p>
        </w:tc>
      </w:tr>
      <w:tr w:rsidR="00C066AA" w:rsidRPr="00B26474" w14:paraId="498F76EE" w14:textId="77777777" w:rsidTr="00C066AA">
        <w:trPr>
          <w:trHeight w:val="300"/>
          <w:trPrChange w:id="390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1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65F1C80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纬四路道路建设项目</w:t>
            </w:r>
          </w:p>
        </w:tc>
      </w:tr>
      <w:tr w:rsidR="00C066AA" w:rsidRPr="00B26474" w14:paraId="0AA28087" w14:textId="77777777" w:rsidTr="00C066AA">
        <w:trPr>
          <w:trHeight w:val="300"/>
          <w:trPrChange w:id="392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3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2614BD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凌城镇经七路</w:t>
            </w:r>
          </w:p>
        </w:tc>
      </w:tr>
      <w:tr w:rsidR="00C066AA" w:rsidRPr="00B26474" w14:paraId="0AAE3968" w14:textId="77777777" w:rsidTr="00C066AA">
        <w:trPr>
          <w:trHeight w:val="300"/>
          <w:trPrChange w:id="394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5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736223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双城农业项目</w:t>
            </w:r>
          </w:p>
        </w:tc>
      </w:tr>
      <w:tr w:rsidR="00C066AA" w:rsidRPr="00B26474" w14:paraId="6E959058" w14:textId="77777777" w:rsidTr="00C066AA">
        <w:trPr>
          <w:trHeight w:val="300"/>
          <w:trPrChange w:id="396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7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B8C6BE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2023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12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31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日余额</w:t>
            </w:r>
          </w:p>
        </w:tc>
      </w:tr>
      <w:tr w:rsidR="00C066AA" w:rsidRPr="00B26474" w14:paraId="2D20CB15" w14:textId="77777777" w:rsidTr="00C066AA">
        <w:trPr>
          <w:trHeight w:val="300"/>
          <w:trPrChange w:id="398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9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7E4E64" w14:textId="47BA83F8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4</w:t>
            </w:r>
            <w:del w:id="400" w:author="Yolanda Z" w:date="2024-10-18T04:55:00Z" w16du:dateUtc="2024-10-17T20:55:00Z">
              <w:r w:rsidRPr="00B26474" w:rsidDel="00EB73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,</w:delText>
              </w:r>
            </w:del>
            <w:ins w:id="401" w:author="Yolanda Z" w:date="2024-10-18T04:55:00Z" w16du:dateUtc="2024-10-17T20:5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、</w:t>
              </w:r>
            </w:ins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2024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30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日余额</w:t>
            </w:r>
          </w:p>
        </w:tc>
      </w:tr>
      <w:tr w:rsidR="00C066AA" w:rsidRPr="00B26474" w14:paraId="6CDF34A9" w14:textId="77777777" w:rsidTr="00C066AA">
        <w:trPr>
          <w:trHeight w:val="300"/>
          <w:trPrChange w:id="402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3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02E5D4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4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2024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30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日余额</w:t>
            </w:r>
          </w:p>
        </w:tc>
      </w:tr>
      <w:tr w:rsidR="00C066AA" w:rsidRPr="00B26474" w14:paraId="710CB850" w14:textId="77777777" w:rsidTr="00C066AA">
        <w:trPr>
          <w:trHeight w:val="300"/>
          <w:trPrChange w:id="404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5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4B39AE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2024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30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日余额</w:t>
            </w:r>
          </w:p>
        </w:tc>
      </w:tr>
      <w:tr w:rsidR="00C066AA" w:rsidRPr="00B26474" w14:paraId="475289BC" w14:textId="77777777" w:rsidTr="00C066AA">
        <w:trPr>
          <w:trHeight w:val="300"/>
          <w:trPrChange w:id="406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7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7372755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2024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30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日余额</w:t>
            </w:r>
          </w:p>
        </w:tc>
      </w:tr>
      <w:tr w:rsidR="00C066AA" w:rsidRPr="00B26474" w14:paraId="4AA32472" w14:textId="77777777" w:rsidTr="00C066AA">
        <w:trPr>
          <w:trHeight w:val="300"/>
          <w:trPrChange w:id="408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9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175522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(2)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未经抵销的递延所得税负债明细</w:t>
            </w:r>
          </w:p>
        </w:tc>
      </w:tr>
      <w:tr w:rsidR="00C066AA" w:rsidRPr="00B26474" w14:paraId="11F2D39D" w14:textId="77777777" w:rsidTr="00C066AA">
        <w:trPr>
          <w:trHeight w:val="300"/>
          <w:trPrChange w:id="410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1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1BA649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自用房地产或存货转换为公允价值模式计量首次变更的增值</w:t>
            </w:r>
          </w:p>
        </w:tc>
      </w:tr>
      <w:tr w:rsidR="00C066AA" w:rsidRPr="00B26474" w14:paraId="0580068E" w14:textId="77777777" w:rsidTr="00C066AA">
        <w:trPr>
          <w:trHeight w:val="300"/>
          <w:trPrChange w:id="412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3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4BB5497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(2)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应付账款前五</w:t>
            </w:r>
          </w:p>
        </w:tc>
      </w:tr>
      <w:tr w:rsidR="00C066AA" w:rsidRPr="00B26474" w14:paraId="4450A7B2" w14:textId="77777777" w:rsidTr="00C066AA">
        <w:trPr>
          <w:trHeight w:val="300"/>
          <w:trPrChange w:id="414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5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18ADD42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(1)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期末其他应付款金额前五名往来单位情况</w:t>
            </w:r>
          </w:p>
        </w:tc>
      </w:tr>
      <w:tr w:rsidR="00C066AA" w:rsidRPr="00B26474" w14:paraId="76696E2D" w14:textId="77777777" w:rsidTr="00C066AA">
        <w:trPr>
          <w:trHeight w:val="300"/>
          <w:trPrChange w:id="416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7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F0C2761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土地增减挂钩指挥部</w:t>
            </w:r>
          </w:p>
        </w:tc>
      </w:tr>
      <w:tr w:rsidR="00C066AA" w:rsidRPr="00B26474" w14:paraId="40D8F4A7" w14:textId="77777777" w:rsidTr="00C066AA">
        <w:trPr>
          <w:trHeight w:val="300"/>
          <w:trPrChange w:id="418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9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08516B6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2024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del w:id="420" w:author="Yolanda Z" w:date="2024-10-18T04:56:00Z" w16du:dateUtc="2024-10-17T20:56:00Z">
              <w:r w:rsidRPr="00B26474" w:rsidDel="00EB73C0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:</w:delText>
              </w:r>
            </w:del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30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日</w:t>
            </w:r>
          </w:p>
        </w:tc>
      </w:tr>
      <w:tr w:rsidR="00C066AA" w:rsidRPr="00B26474" w14:paraId="422E99F9" w14:textId="77777777" w:rsidTr="00C066AA">
        <w:trPr>
          <w:trHeight w:val="300"/>
          <w:trPrChange w:id="421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2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8204B9" w14:textId="15D5E81E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减</w:t>
            </w:r>
            <w:del w:id="423" w:author="Yolanda Z" w:date="2024-10-18T04:56:00Z" w16du:dateUtc="2024-10-17T20:56:00Z">
              <w:r w:rsidRPr="00B26474" w:rsidDel="00EB73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:</w:delText>
              </w:r>
            </w:del>
            <w:ins w:id="424" w:author="Yolanda Z" w:date="2024-10-18T04:56:00Z" w16du:dateUtc="2024-10-17T20:5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：</w:t>
              </w:r>
            </w:ins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年内到期的应付债券（附注六、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23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）</w:t>
            </w:r>
          </w:p>
        </w:tc>
      </w:tr>
      <w:tr w:rsidR="00C066AA" w:rsidRPr="00B26474" w14:paraId="49AF0E5F" w14:textId="77777777" w:rsidTr="00C066AA">
        <w:trPr>
          <w:trHeight w:val="300"/>
          <w:trPrChange w:id="425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6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71B445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博融非公开公司债券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2022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第一期</w:t>
            </w:r>
          </w:p>
        </w:tc>
      </w:tr>
      <w:tr w:rsidR="00C066AA" w:rsidRPr="00B26474" w14:paraId="1DB39377" w14:textId="77777777" w:rsidTr="00C066AA">
        <w:trPr>
          <w:trHeight w:val="300"/>
          <w:trPrChange w:id="427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8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C6D857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lastRenderedPageBreak/>
              <w:t>23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博融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01</w:t>
            </w:r>
          </w:p>
        </w:tc>
      </w:tr>
      <w:tr w:rsidR="00C066AA" w:rsidRPr="00B26474" w14:paraId="38DDD158" w14:textId="77777777" w:rsidTr="00C066AA">
        <w:trPr>
          <w:trHeight w:val="300"/>
          <w:trPrChange w:id="429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0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CC5ABB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23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博融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02</w:t>
            </w:r>
          </w:p>
        </w:tc>
      </w:tr>
      <w:tr w:rsidR="00C066AA" w:rsidRPr="00B26474" w14:paraId="21B05B7D" w14:textId="77777777" w:rsidTr="00C066AA">
        <w:trPr>
          <w:trHeight w:val="300"/>
          <w:trPrChange w:id="431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2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FA658E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24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博融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01</w:t>
            </w:r>
          </w:p>
        </w:tc>
      </w:tr>
      <w:tr w:rsidR="00C066AA" w:rsidRPr="00B26474" w14:paraId="6C8C2A4E" w14:textId="77777777" w:rsidTr="00C066AA">
        <w:trPr>
          <w:trHeight w:val="300"/>
          <w:trPrChange w:id="433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4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4EBFB6" w14:textId="6738C4D1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减</w:t>
            </w:r>
            <w:del w:id="435" w:author="Yolanda Z" w:date="2024-10-18T04:56:00Z" w16du:dateUtc="2024-10-17T20:56:00Z">
              <w:r w:rsidRPr="00B26474" w:rsidDel="00EB73C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:</w:delText>
              </w:r>
            </w:del>
            <w:ins w:id="436" w:author="Yolanda Z" w:date="2024-10-18T04:56:00Z" w16du:dateUtc="2024-10-17T20:5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：</w:t>
              </w:r>
            </w:ins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年内到期应付债券（附注六、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23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）</w:t>
            </w:r>
          </w:p>
        </w:tc>
      </w:tr>
      <w:tr w:rsidR="00C066AA" w:rsidRPr="00B26474" w14:paraId="4F5B861F" w14:textId="77777777" w:rsidTr="00C066AA">
        <w:trPr>
          <w:trHeight w:val="300"/>
          <w:trPrChange w:id="437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8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468B693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30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、资本公积</w:t>
            </w:r>
          </w:p>
        </w:tc>
      </w:tr>
      <w:tr w:rsidR="00C066AA" w:rsidRPr="00B26474" w14:paraId="00111E92" w14:textId="77777777" w:rsidTr="00C066AA">
        <w:trPr>
          <w:trHeight w:val="300"/>
          <w:trPrChange w:id="439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0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EA5AC7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（</w:t>
            </w: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）营业收入和营业成本情况</w:t>
            </w:r>
          </w:p>
        </w:tc>
      </w:tr>
      <w:tr w:rsidR="00C066AA" w:rsidRPr="00B26474" w14:paraId="4A5D8350" w14:textId="77777777" w:rsidTr="00C066AA">
        <w:trPr>
          <w:trHeight w:val="300"/>
          <w:trPrChange w:id="441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2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4AEDA4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其他权益工具投资期间取得的投资收益</w:t>
            </w:r>
          </w:p>
        </w:tc>
      </w:tr>
      <w:tr w:rsidR="00C066AA" w:rsidRPr="00B26474" w14:paraId="6B47EBE4" w14:textId="77777777" w:rsidTr="00C066AA">
        <w:trPr>
          <w:trHeight w:val="300"/>
          <w:trPrChange w:id="443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4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6699B7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工程物资处置利得</w:t>
            </w:r>
          </w:p>
        </w:tc>
      </w:tr>
      <w:tr w:rsidR="00C066AA" w:rsidRPr="00B26474" w14:paraId="029449DD" w14:textId="77777777" w:rsidTr="00C066AA">
        <w:trPr>
          <w:trHeight w:val="300"/>
          <w:trPrChange w:id="445" w:author="Yolanda Z" w:date="2024-10-18T04:57:00Z" w16du:dateUtc="2024-10-17T20:57:00Z">
            <w:trPr>
              <w:gridAfter w:val="0"/>
              <w:trHeight w:val="300"/>
            </w:trPr>
          </w:trPrChange>
        </w:trPr>
        <w:tc>
          <w:tcPr>
            <w:tcW w:w="35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6" w:author="Yolanda Z" w:date="2024-10-18T04:57:00Z" w16du:dateUtc="2024-10-17T20:57:00Z">
              <w:tcPr>
                <w:tcW w:w="352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C5AF73" w14:textId="77777777" w:rsidR="00C066AA" w:rsidRPr="00B26474" w:rsidRDefault="00C066AA" w:rsidP="00065DC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26474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</w:t>
            </w:r>
            <w:r w:rsidRPr="00B26474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、关联方担保情况</w:t>
            </w:r>
          </w:p>
        </w:tc>
      </w:tr>
    </w:tbl>
    <w:p w14:paraId="0DE2526B" w14:textId="77777777" w:rsidR="00DE68B0" w:rsidRDefault="00DE68B0"/>
    <w:p w14:paraId="3E809004" w14:textId="77777777" w:rsidR="00DE68B0" w:rsidRDefault="00DE68B0">
      <w:r>
        <w:br w:type="page"/>
      </w:r>
    </w:p>
    <w:p w14:paraId="6521BC52" w14:textId="77777777" w:rsidR="00224D4F" w:rsidRDefault="00224D4F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40BC8" w14:textId="77777777" w:rsidR="00F0280A" w:rsidRDefault="00F0280A" w:rsidP="00A65055">
      <w:r>
        <w:separator/>
      </w:r>
    </w:p>
  </w:endnote>
  <w:endnote w:type="continuationSeparator" w:id="0">
    <w:p w14:paraId="1AC0790C" w14:textId="77777777" w:rsidR="00F0280A" w:rsidRDefault="00F0280A" w:rsidP="00A6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¡§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C1EFF" w14:textId="77777777" w:rsidR="00F0280A" w:rsidRDefault="00F0280A" w:rsidP="00A65055">
      <w:r>
        <w:separator/>
      </w:r>
    </w:p>
  </w:footnote>
  <w:footnote w:type="continuationSeparator" w:id="0">
    <w:p w14:paraId="26A29820" w14:textId="77777777" w:rsidR="00F0280A" w:rsidRDefault="00F0280A" w:rsidP="00A6505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olanda Z">
    <w15:presenceInfo w15:providerId="Windows Live" w15:userId="7a184769084b77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B0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5DC0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DDC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1AD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53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3E2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C2F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74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2D6A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6AA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0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3C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80A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19CAB"/>
  <w15:chartTrackingRefBased/>
  <w15:docId w15:val="{A79B82E3-1948-4291-A6B3-FC48A41C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264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26474"/>
    <w:rPr>
      <w:sz w:val="18"/>
      <w:szCs w:val="18"/>
    </w:rPr>
  </w:style>
  <w:style w:type="paragraph" w:styleId="a5">
    <w:name w:val="footer"/>
    <w:basedOn w:val="a"/>
    <w:link w:val="a6"/>
    <w:unhideWhenUsed/>
    <w:rsid w:val="00B264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26474"/>
    <w:rPr>
      <w:sz w:val="18"/>
      <w:szCs w:val="18"/>
    </w:rPr>
  </w:style>
  <w:style w:type="paragraph" w:styleId="a7">
    <w:name w:val="Revision"/>
    <w:hidden/>
    <w:uiPriority w:val="99"/>
    <w:semiHidden/>
    <w:rsid w:val="00B264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7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328</Words>
  <Characters>1873</Characters>
  <Application>Microsoft Office Word</Application>
  <DocSecurity>0</DocSecurity>
  <Lines>15</Lines>
  <Paragraphs>4</Paragraphs>
  <ScaleCrop>false</ScaleCrop>
  <Company>SP Global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Bathini, Vamshi Krishna</dc:creator>
  <cp:keywords/>
  <dc:description/>
  <cp:lastModifiedBy>Yolanda Z</cp:lastModifiedBy>
  <cp:revision>2</cp:revision>
  <dcterms:created xsi:type="dcterms:W3CDTF">2024-10-17T20:57:00Z</dcterms:created>
  <dcterms:modified xsi:type="dcterms:W3CDTF">2024-10-17T20:57:00Z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2024-10-16T09:32:31Z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ad871827-42b3-4ef2-a083-71e178af1a8a</vt:lpwstr>
  </property>
  <property fmtid="{D5CDD505-2E9C-101B-9397-08002B2CF9AE}" pid="8" name="MSIP_Label_831f0267-8575-4fc2-99cc-f6b7f9934be9_ContentBits">
    <vt:lpwstr>0</vt:lpwstr>
  </property>
</Properties>
</file>