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2818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</w:tblGrid>
      <w:tr w14:paraId="1C61BA89">
        <w:trPr>
          <w:trHeight w:val="300" w:hRule="atLeast"/>
          <w:del w:id="0" w:author="CCJK" w:date="2024-10-18T07:57:48Z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000000" w:fill="F2F2F2"/>
            <w:noWrap/>
            <w:vAlign w:val="center"/>
          </w:tcPr>
          <w:p w14:paraId="5A9FB1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del w:id="1" w:author="CCJK" w:date="2024-10-18T07:57:48Z"/>
                <w:rFonts w:hint="eastAsia" w:ascii="Arial Unicode MS" w:hAnsi="Arial Unicode MS" w:eastAsia="Arial Unicode MS" w:cs="Arial Unicode MS"/>
                <w:b/>
                <w:bCs/>
                <w:color w:val="000000"/>
                <w:sz w:val="20"/>
                <w:szCs w:val="20"/>
              </w:rPr>
            </w:pPr>
            <w:del w:id="2" w:author="CCJK" w:date="2024-10-18T07:57:48Z">
              <w:r>
                <w:rPr>
                  <w:rFonts w:hint="eastAsia" w:ascii="Arial Unicode MS" w:hAnsi="Arial Unicode MS" w:eastAsia="Arial Unicode MS" w:cs="Arial Unicode MS"/>
                  <w:b/>
                  <w:bCs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14:paraId="38C98A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7A9DD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bookmarkStart w:id="19" w:name="_GoBack"/>
            <w:bookmarkEnd w:id="19"/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编制</w:t>
            </w:r>
            <w:del w:id="3" w:author="CCJK" w:date="2024-10-18T07:25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值</w:delText>
              </w:r>
            </w:del>
            <w:ins w:id="4" w:author="CCJK" w:date="2024-10-18T07:25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：</w:t>
            </w:r>
            <w:ins w:id="5" w:author="CCJK" w:date="2024-10-18T07:25:53Z">
              <w:bookmarkStart w:id="0" w:name="OLE_LINK4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贵州能源集团</w:t>
              </w:r>
            </w:ins>
            <w:ins w:id="6" w:author="CCJK" w:date="2024-10-18T07:25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ins w:id="7" w:author="CCJK" w:date="2024-10-18T07:25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限公</w:t>
              </w:r>
            </w:ins>
            <w:ins w:id="8" w:author="CCJK" w:date="2024-10-18T07:25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司（</w:t>
              </w:r>
            </w:ins>
            <w:ins w:id="9" w:author="CCJK" w:date="2024-10-18T07:25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合并）</w:t>
              </w:r>
              <w:bookmarkEnd w:id="0"/>
            </w:ins>
          </w:p>
        </w:tc>
      </w:tr>
      <w:tr w14:paraId="15733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6CF4D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0" w:author="CCJK" w:date="2024-10-18T07:25:52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贵州能源集团1限公可合并）</w:delText>
              </w:r>
            </w:del>
            <w:ins w:id="11" w:author="CCJK" w:date="2024-10-18T07:25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184C1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9EE89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流动</w:t>
            </w:r>
            <w:del w:id="12" w:author="CCJK" w:date="2024-10-18T07:26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济</w:delText>
              </w:r>
            </w:del>
            <w:ins w:id="13" w:author="CCJK" w:date="2024-10-18T07:26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产:</w:t>
            </w:r>
          </w:p>
        </w:tc>
      </w:tr>
      <w:tr w14:paraId="138767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E5586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4" w:author="CCJK" w:date="2024-10-18T07:26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币丁令</w:delText>
              </w:r>
            </w:del>
            <w:ins w:id="15" w:author="CCJK" w:date="2024-10-18T07:26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货币</w:t>
              </w:r>
            </w:ins>
            <w:ins w:id="16" w:author="CCJK" w:date="2024-10-18T07:26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资金</w:t>
              </w:r>
            </w:ins>
          </w:p>
        </w:tc>
      </w:tr>
      <w:tr w14:paraId="6E29EB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8F11D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7" w:author="CCJK" w:date="2024-10-18T07:26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TW"/>
                </w:rPr>
                <w:t>结算备付金</w:t>
              </w:r>
            </w:ins>
            <w:del w:id="18" w:author="CCJK" w:date="2024-10-18T07:26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HGJBDF</w:delText>
              </w:r>
            </w:del>
          </w:p>
        </w:tc>
      </w:tr>
      <w:tr w14:paraId="0EB22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2D927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9" w:author="CCJK" w:date="2024-10-18T07:26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TW"/>
                </w:rPr>
                <w:t>拆出资金</w:t>
              </w:r>
            </w:ins>
            <w:del w:id="20" w:author="CCJK" w:date="2024-10-18T07:26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SDJHHVB</w:delText>
              </w:r>
            </w:del>
          </w:p>
        </w:tc>
      </w:tr>
      <w:tr w14:paraId="55D7A2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AB419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1" w:author="CCJK" w:date="2024-10-18T07:26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TW"/>
                </w:rPr>
                <w:t>交</w:t>
              </w:r>
              <w:bookmarkStart w:id="1" w:name="OLE_LINK2"/>
              <w:bookmarkStart w:id="2" w:name="OLE_LINK1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TW"/>
                </w:rPr>
                <w:t>易性金融资产</w:t>
              </w:r>
              <w:bookmarkEnd w:id="1"/>
              <w:bookmarkEnd w:id="2"/>
            </w:ins>
            <w:del w:id="22" w:author="CCJK" w:date="2024-10-18T07:26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SDJVHB</w:delText>
              </w:r>
            </w:del>
          </w:p>
        </w:tc>
      </w:tr>
      <w:tr w14:paraId="669627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61ACA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3" w:author="CCJK" w:date="2024-10-18T07:26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以公允价值计量且其变动计入当期损益的金融资产</w:t>
              </w:r>
            </w:ins>
            <w:del w:id="24" w:author="CCJK" w:date="2024-10-18T07:26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以公允价佰计价亦才计入当期捡赫的金断蜜</w:delText>
              </w:r>
            </w:del>
          </w:p>
        </w:tc>
      </w:tr>
      <w:tr w14:paraId="1A5F1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CEA22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5" w:author="CCJK" w:date="2024-10-18T07:27:1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衍生金融资产</w:t>
              </w:r>
            </w:ins>
            <w:del w:id="26" w:author="CCJK" w:date="2024-10-18T07:27:1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SDGVJHHB</w:delText>
              </w:r>
            </w:del>
          </w:p>
        </w:tc>
      </w:tr>
      <w:tr w14:paraId="369D84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EAFD2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7" w:author="CCJK" w:date="2024-10-18T07:27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应收票</w:t>
              </w:r>
            </w:ins>
            <w:del w:id="28" w:author="CCJK" w:date="2024-10-18T07:27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而收吧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据</w:t>
            </w:r>
          </w:p>
        </w:tc>
      </w:tr>
      <w:tr w14:paraId="0C97E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87A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9" w:author="CCJK" w:date="2024-10-18T07:27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RDGF</w:delText>
              </w:r>
            </w:del>
            <w:ins w:id="30" w:author="CCJK" w:date="2024-10-18T07:27:54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应收账款</w:t>
              </w:r>
            </w:ins>
          </w:p>
        </w:tc>
      </w:tr>
      <w:tr w14:paraId="17BD6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8D970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1" w:author="CCJK" w:date="2024-10-18T07:27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RJFTHTDC</w:delText>
              </w:r>
            </w:del>
            <w:ins w:id="32" w:author="CCJK" w:date="2024-10-18T07:27:54Z">
              <w:r>
                <w:rPr>
                  <w:rFonts w:hint="eastAsia" w:ascii="Arial Unicode MS" w:hAnsi="Arial Unicode MS" w:eastAsia="Arial Unicode MS" w:cs="Arial Unicode MS"/>
                  <w:color w:val="000000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应收款项融资</w:t>
              </w:r>
            </w:ins>
          </w:p>
        </w:tc>
      </w:tr>
      <w:tr w14:paraId="3C749C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24A2B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33" w:author="CCJK" w:date="2024-10-18T07:28:15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而</w:delText>
              </w:r>
            </w:del>
            <w:ins w:id="34" w:author="CCJK" w:date="2024-10-18T07:28:1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付款</w:t>
            </w:r>
            <w:ins w:id="35" w:author="CCJK" w:date="2024-10-18T07:28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项</w:t>
              </w:r>
            </w:ins>
          </w:p>
        </w:tc>
      </w:tr>
      <w:tr w14:paraId="3FCB68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526C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36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△应</w:delText>
              </w:r>
            </w:del>
            <w:ins w:id="37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收保</w:t>
            </w:r>
            <w:del w:id="38" w:author="CCJK" w:date="2024-10-18T07:28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皆</w:delText>
              </w:r>
            </w:del>
            <w:ins w:id="39" w:author="CCJK" w:date="2024-10-18T07:28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费</w:t>
              </w:r>
            </w:ins>
          </w:p>
        </w:tc>
      </w:tr>
      <w:tr w14:paraId="14341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4150B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40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△应</w:delText>
              </w:r>
            </w:del>
            <w:ins w:id="41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收分保</w:t>
            </w:r>
            <w:del w:id="42" w:author="CCJK" w:date="2024-10-18T07:2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咪款</w:delText>
              </w:r>
            </w:del>
            <w:ins w:id="43" w:author="CCJK" w:date="2024-10-18T07:2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账款</w:t>
              </w:r>
            </w:ins>
          </w:p>
        </w:tc>
      </w:tr>
      <w:tr w14:paraId="36D0DF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C2AA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4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△应</w:delText>
              </w:r>
            </w:del>
            <w:ins w:id="45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收分保合同</w:t>
            </w:r>
            <w:del w:id="46" w:author="CCJK" w:date="2024-10-18T07:28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泡</w:delText>
              </w:r>
            </w:del>
            <w:ins w:id="47" w:author="CCJK" w:date="2024-10-18T07:28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准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备金</w:t>
            </w:r>
          </w:p>
        </w:tc>
      </w:tr>
      <w:tr w14:paraId="44D0D0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B564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48" w:author="CCJK" w:date="2024-10-18T07:28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他应收款</w:t>
            </w:r>
          </w:p>
        </w:tc>
      </w:tr>
      <w:tr w14:paraId="162CA9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3737E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49" w:author="CCJK" w:date="2024-10-18T07:29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其中：应收股利</w:t>
              </w:r>
            </w:ins>
            <w:del w:id="50" w:author="CCJK" w:date="2024-10-18T07:29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口中：</w:delText>
              </w:r>
            </w:del>
          </w:p>
        </w:tc>
      </w:tr>
      <w:tr w14:paraId="1F43C7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4A52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del w:id="51" w:author="CCJK" w:date="2024-10-18T07:29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向收股利</w:delText>
              </w:r>
            </w:del>
            <w:ins w:id="52" w:author="CCJK" w:date="2024-10-18T07:29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￥</w:t>
              </w:r>
            </w:ins>
            <w:ins w:id="53" w:author="CCJK" w:date="2024-10-18T07:29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30BED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2E84F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54" w:author="CCJK" w:date="2024-10-18T07:29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买入返售金融资产</w:t>
              </w:r>
            </w:ins>
            <w:del w:id="55" w:author="CCJK" w:date="2024-10-18T07:29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入运名金法乔产</w:delText>
              </w:r>
            </w:del>
          </w:p>
        </w:tc>
      </w:tr>
      <w:tr w14:paraId="3590AC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89386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56" w:author="CCJK" w:date="2024-10-18T07:29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YHGDFY</w:delText>
              </w:r>
            </w:del>
            <w:ins w:id="57" w:author="CCJK" w:date="2024-10-18T07:29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存货</w:t>
              </w:r>
            </w:ins>
          </w:p>
        </w:tc>
      </w:tr>
      <w:tr w14:paraId="4D811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39D2F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58" w:author="CCJK" w:date="2024-10-18T07:30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其中：原材料</w:t>
              </w:r>
            </w:ins>
            <w:del w:id="59" w:author="CCJK" w:date="2024-10-18T07:30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中：</w:delText>
              </w:r>
            </w:del>
          </w:p>
        </w:tc>
      </w:tr>
      <w:tr w14:paraId="3012BF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DF709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60" w:author="CCJK" w:date="2024-10-18T07:30:0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合同</w:t>
            </w:r>
            <w:del w:id="61" w:author="CCJK" w:date="2024-10-18T07:30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府</w:delText>
              </w:r>
            </w:del>
            <w:ins w:id="62" w:author="CCJK" w:date="2024-10-18T07:30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3A2F9C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B4C2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持有待</w:t>
            </w:r>
            <w:del w:id="63" w:author="CCJK" w:date="2024-10-18T07:30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仰浴</w:delText>
              </w:r>
            </w:del>
            <w:ins w:id="64" w:author="CCJK" w:date="2024-10-18T07:30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ins w:id="65" w:author="CCJK" w:date="2024-10-18T07:30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21110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DAAEF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一年内到期的非流动</w:t>
            </w:r>
            <w:del w:id="66" w:author="CCJK" w:date="2024-10-18T07:30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浴</w:delText>
              </w:r>
            </w:del>
            <w:ins w:id="67" w:author="CCJK" w:date="2024-10-18T07:30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3D62F9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8969D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68" w:author="CCJK" w:date="2024-10-18T07:30:2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耳他疝</w:delText>
              </w:r>
            </w:del>
            <w:ins w:id="69" w:author="CCJK" w:date="2024-10-18T07:30:2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ins w:id="70" w:author="CCJK" w:date="2024-10-18T07:30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动</w:t>
            </w:r>
            <w:del w:id="71" w:author="CCJK" w:date="2024-10-18T07:42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济</w:delText>
              </w:r>
            </w:del>
            <w:ins w:id="72" w:author="CCJK" w:date="2024-10-18T07:42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5DE7B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7A5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流动</w:t>
            </w:r>
            <w:del w:id="73" w:author="CCJK" w:date="2024-10-18T07:30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济</w:delText>
              </w:r>
            </w:del>
            <w:ins w:id="74" w:author="CCJK" w:date="2024-10-18T07:30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产合计</w:t>
            </w:r>
          </w:p>
        </w:tc>
      </w:tr>
      <w:tr w14:paraId="4A5EFD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C24C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非流动</w:t>
            </w:r>
            <w:del w:id="75" w:author="CCJK" w:date="2024-10-18T07:30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盗</w:delText>
              </w:r>
            </w:del>
            <w:ins w:id="76" w:author="CCJK" w:date="2024-10-18T07:30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产：</w:t>
            </w:r>
          </w:p>
        </w:tc>
      </w:tr>
      <w:tr w14:paraId="0BB1F7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27C99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77" w:author="CCJK" w:date="2024-10-18T07:30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发放贷款及垫款</w:t>
              </w:r>
            </w:ins>
            <w:del w:id="78" w:author="CCJK" w:date="2024-10-18T07:30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△皮敌奇款而款</w:delText>
              </w:r>
            </w:del>
          </w:p>
        </w:tc>
      </w:tr>
      <w:tr w14:paraId="4E8338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22ECA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79" w:author="CCJK" w:date="2024-10-18T07:30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债权</w:t>
            </w:r>
            <w:del w:id="80" w:author="CCJK" w:date="2024-10-18T07:30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扮博</w:delText>
              </w:r>
            </w:del>
            <w:ins w:id="81" w:author="CCJK" w:date="2024-10-18T07:30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投资</w:t>
              </w:r>
            </w:ins>
          </w:p>
        </w:tc>
      </w:tr>
      <w:tr w14:paraId="66A61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D00F9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可供出</w:t>
            </w:r>
            <w:del w:id="82" w:author="CCJK" w:date="2024-10-18T07:30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管</w:delText>
              </w:r>
            </w:del>
            <w:ins w:id="83" w:author="CCJK" w:date="2024-10-18T07:30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金融</w:t>
            </w:r>
            <w:del w:id="84" w:author="CCJK" w:date="2024-10-18T07:31:0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府</w:delText>
              </w:r>
            </w:del>
            <w:ins w:id="85" w:author="CCJK" w:date="2024-10-18T07:31:0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629768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F924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86" w:author="CCJK" w:date="2024-10-18T07:31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☆池倚权毁塔</w:delText>
              </w:r>
            </w:del>
            <w:ins w:id="87" w:author="CCJK" w:date="2024-10-18T07:31:14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其他债权投资</w:t>
              </w:r>
            </w:ins>
          </w:p>
        </w:tc>
      </w:tr>
      <w:tr w14:paraId="78CD6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C068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88" w:author="CCJK" w:date="2024-10-18T07:31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持有三到期毋济</w:delText>
              </w:r>
            </w:del>
            <w:ins w:id="89" w:author="CCJK" w:date="2024-10-18T07:31:14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持有至到期投资</w:t>
              </w:r>
            </w:ins>
          </w:p>
        </w:tc>
      </w:tr>
      <w:tr w14:paraId="543F6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C446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长期</w:t>
            </w:r>
            <w:del w:id="90" w:author="CCJK" w:date="2024-10-18T07:31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成收次</w:delText>
              </w:r>
            </w:del>
            <w:ins w:id="91" w:author="CCJK" w:date="2024-10-18T07:31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应收款</w:t>
              </w:r>
            </w:ins>
          </w:p>
        </w:tc>
      </w:tr>
      <w:tr w14:paraId="76982D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CB5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长期股权投</w:t>
            </w:r>
            <w:del w:id="92" w:author="CCJK" w:date="2024-10-18T07:31:2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府</w:delText>
              </w:r>
            </w:del>
            <w:ins w:id="93" w:author="CCJK" w:date="2024-10-18T07:31:2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</w:p>
        </w:tc>
      </w:tr>
      <w:tr w14:paraId="132A05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2BE2E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94" w:author="CCJK" w:date="2024-10-18T07:31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其他权益工具投资</w:t>
              </w:r>
            </w:ins>
            <w:del w:id="95" w:author="CCJK" w:date="2024-10-18T07:31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☆苴他权舔工口衿浴</w:delText>
              </w:r>
            </w:del>
          </w:p>
        </w:tc>
      </w:tr>
      <w:tr w14:paraId="4A73A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0043D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96" w:author="CCJK" w:date="2024-10-18T07:31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其他非流动金融</w:t>
            </w:r>
            <w:del w:id="97" w:author="CCJK" w:date="2024-10-18T07:31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侨</w:delText>
              </w:r>
            </w:del>
            <w:ins w:id="98" w:author="CCJK" w:date="2024-10-18T07:31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2488A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9EB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99" w:author="CCJK" w:date="2024-10-18T07:3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冷供</w:delText>
              </w:r>
            </w:del>
            <w:ins w:id="100" w:author="CCJK" w:date="2024-10-18T07:3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投资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性房地产</w:t>
            </w:r>
          </w:p>
        </w:tc>
      </w:tr>
      <w:tr w14:paraId="308AEB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4F605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01" w:author="CCJK" w:date="2024-10-18T07:31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固定资产</w:t>
              </w:r>
            </w:ins>
            <w:del w:id="102" w:author="CCJK" w:date="2024-10-18T07:31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周密济产</w:delText>
              </w:r>
            </w:del>
          </w:p>
        </w:tc>
      </w:tr>
      <w:tr w14:paraId="2BE874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D0DE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03" w:author="CCJK" w:date="2024-10-18T07:32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其中：固定资产原价</w:t>
              </w:r>
            </w:ins>
            <w:del w:id="104" w:author="CCJK" w:date="2024-10-18T07:32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耳：</w:delText>
              </w:r>
            </w:del>
          </w:p>
        </w:tc>
      </w:tr>
      <w:tr w14:paraId="43FC4A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17838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05" w:author="CCJK" w:date="2024-10-18T07:32:26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固京资产原价</w:delText>
              </w:r>
            </w:del>
            <w:ins w:id="106" w:author="CCJK" w:date="2024-10-18T07:32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542C80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BDC4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07" w:author="CCJK" w:date="2024-10-18T07:32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-</w:delText>
              </w:r>
            </w:del>
            <w:ins w:id="108" w:author="CCJK" w:date="2024-10-18T07:32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累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计折旧</w:t>
            </w:r>
          </w:p>
        </w:tc>
      </w:tr>
      <w:tr w14:paraId="38CEC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65EE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固</w:t>
            </w:r>
            <w:ins w:id="109" w:author="CCJK" w:date="2024-10-18T07:32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定资产减值准备</w:t>
              </w:r>
            </w:ins>
            <w:del w:id="110" w:author="CCJK" w:date="2024-10-18T07:32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定帘产液箱准务</w:delText>
              </w:r>
            </w:del>
          </w:p>
        </w:tc>
      </w:tr>
      <w:tr w14:paraId="6E0D83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FEF67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在</w:t>
            </w:r>
            <w:del w:id="111" w:author="CCJK" w:date="2024-10-18T07:32:4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律丁</w:delText>
              </w:r>
            </w:del>
            <w:ins w:id="112" w:author="CCJK" w:date="2024-10-18T07:32:4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建工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程</w:t>
            </w:r>
          </w:p>
        </w:tc>
      </w:tr>
      <w:tr w14:paraId="11DCE2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1F93D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13" w:author="CCJK" w:date="2024-10-18T07:32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生产性生物资产</w:t>
              </w:r>
            </w:ins>
            <w:del w:id="114" w:author="CCJK" w:date="2024-10-18T07:32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牛产稼牛物侨产</w:delText>
              </w:r>
            </w:del>
          </w:p>
        </w:tc>
      </w:tr>
      <w:tr w14:paraId="4B1534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3E49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油气</w:t>
            </w:r>
            <w:del w:id="115" w:author="CCJK" w:date="2024-10-18T07:32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点</w:delText>
              </w:r>
            </w:del>
            <w:ins w:id="116" w:author="CCJK" w:date="2024-10-18T07:32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26BF36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DC1E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17" w:author="CCJK" w:date="2024-10-18T07:33:0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使用</w:t>
            </w:r>
            <w:del w:id="118" w:author="CCJK" w:date="2024-10-18T07:33:0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收所产</w:delText>
              </w:r>
            </w:del>
            <w:ins w:id="119" w:author="CCJK" w:date="2024-10-18T07:33:0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权</w:t>
              </w:r>
            </w:ins>
            <w:ins w:id="120" w:author="CCJK" w:date="2024-10-18T07:33:0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</w:p>
        </w:tc>
      </w:tr>
      <w:tr w14:paraId="605C5B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572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无形</w:t>
            </w:r>
            <w:del w:id="121" w:author="CCJK" w:date="2024-10-18T07:33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所</w:delText>
              </w:r>
            </w:del>
            <w:ins w:id="122" w:author="CCJK" w:date="2024-10-18T07:33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</w:t>
            </w:r>
          </w:p>
        </w:tc>
      </w:tr>
      <w:tr w14:paraId="397437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A6C47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长</w:t>
            </w:r>
            <w:del w:id="123" w:author="CCJK" w:date="2024-10-18T07:33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朋</w:delText>
              </w:r>
            </w:del>
            <w:ins w:id="124" w:author="CCJK" w:date="2024-10-18T07:33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待摊</w:t>
            </w:r>
            <w:del w:id="125" w:author="CCJK" w:date="2024-10-18T07:33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甘</w:delText>
              </w:r>
            </w:del>
            <w:ins w:id="126" w:author="CCJK" w:date="2024-10-18T07:33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费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用</w:t>
            </w:r>
          </w:p>
        </w:tc>
      </w:tr>
      <w:tr w14:paraId="4D3D37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0EB58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27" w:author="CCJK" w:date="2024-10-18T07:33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递延所得税资产</w:t>
              </w:r>
            </w:ins>
            <w:del w:id="128" w:author="CCJK" w:date="2024-10-18T07:33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建宏所科种浴产</w:delText>
              </w:r>
            </w:del>
          </w:p>
        </w:tc>
      </w:tr>
      <w:tr w14:paraId="3288D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63FFF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29" w:author="CCJK" w:date="2024-10-18T07:33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江他非流动役产</w:delText>
              </w:r>
            </w:del>
            <w:ins w:id="130" w:author="CCJK" w:date="2024-10-18T07:33:45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其他非流动资产</w:t>
              </w:r>
            </w:ins>
          </w:p>
        </w:tc>
      </w:tr>
      <w:tr w14:paraId="655114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455B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31" w:author="CCJK" w:date="2024-10-18T07:33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江中：</w:delText>
              </w:r>
            </w:del>
            <w:ins w:id="132" w:author="CCJK" w:date="2024-10-18T07:33:45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其中：特准储备物资</w:t>
              </w:r>
            </w:ins>
          </w:p>
        </w:tc>
      </w:tr>
      <w:tr w14:paraId="30046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C3AA5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33" w:author="CCJK" w:date="2024-10-18T07:33:48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特准储备物任</w:delText>
              </w:r>
            </w:del>
            <w:ins w:id="134" w:author="CCJK" w:date="2024-10-18T07:33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5EDA0A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72908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非流动</w:t>
            </w:r>
            <w:del w:id="135" w:author="CCJK" w:date="2024-10-18T07:33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帝</w:delText>
              </w:r>
            </w:del>
            <w:ins w:id="136" w:author="CCJK" w:date="2024-10-18T07:33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产合计</w:t>
            </w:r>
          </w:p>
        </w:tc>
      </w:tr>
      <w:tr w14:paraId="7F6E2F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CF6A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37" w:author="CCJK" w:date="2024-10-18T07:33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港</w:delText>
              </w:r>
            </w:del>
            <w:ins w:id="138" w:author="CCJK" w:date="2024-10-18T07:33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产总计</w:t>
            </w:r>
          </w:p>
        </w:tc>
      </w:tr>
      <w:tr w14:paraId="088C83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4D258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39" w:author="CCJK" w:date="2024-10-18T07:34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席朋</w:delText>
              </w:r>
            </w:del>
            <w:ins w:id="140" w:author="CCJK" w:date="2024-10-18T07:34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短期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借款</w:t>
            </w:r>
          </w:p>
        </w:tc>
      </w:tr>
      <w:tr w14:paraId="5C795C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6F6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41" w:author="CCJK" w:date="2024-10-18T07:34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拆入</w:t>
            </w:r>
            <w:del w:id="142" w:author="CCJK" w:date="2024-10-18T07:35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伊</w:delText>
              </w:r>
            </w:del>
            <w:ins w:id="143" w:author="CCJK" w:date="2024-10-18T07:35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</w:t>
            </w:r>
          </w:p>
        </w:tc>
      </w:tr>
      <w:tr w14:paraId="4FA864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BED15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44" w:author="CCJK" w:date="2024-10-18T07:35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UJHG</w:delText>
              </w:r>
            </w:del>
            <w:ins w:id="145" w:author="CCJK" w:date="2024-10-18T07:35:38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交易性金融负债</w:t>
              </w:r>
            </w:ins>
          </w:p>
        </w:tc>
      </w:tr>
      <w:tr w14:paraId="5D142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201D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46" w:author="CCJK" w:date="2024-10-18T07:35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以公允价佰计抵日号动计入当期报借的金噌伤俺</w:delText>
              </w:r>
            </w:del>
            <w:ins w:id="147" w:author="CCJK" w:date="2024-10-18T07:35:38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以公允价值计量且其变动计入当期损益的</w:t>
              </w:r>
              <w:bookmarkStart w:id="3" w:name="OLE_LINK3"/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金融负债</w:t>
              </w:r>
              <w:bookmarkEnd w:id="3"/>
            </w:ins>
          </w:p>
        </w:tc>
      </w:tr>
      <w:tr w14:paraId="69B75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B6D8B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衍生</w:t>
            </w:r>
            <w:ins w:id="148" w:author="CCJK" w:date="2024-10-18T07:35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金融负债</w:t>
              </w:r>
            </w:ins>
            <w:del w:id="149" w:author="CCJK" w:date="2024-10-18T07:35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令酬卅而</w:delText>
              </w:r>
            </w:del>
          </w:p>
        </w:tc>
      </w:tr>
      <w:tr w14:paraId="0AABD0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F130B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50" w:author="CCJK" w:date="2024-10-18T07:35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而</w:delText>
              </w:r>
            </w:del>
            <w:ins w:id="151" w:author="CCJK" w:date="2024-10-18T07:35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付票据</w:t>
            </w:r>
          </w:p>
        </w:tc>
      </w:tr>
      <w:tr w14:paraId="59AD8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1C56C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52" w:author="CCJK" w:date="2024-10-18T07:35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就</w:delText>
              </w:r>
            </w:del>
            <w:ins w:id="153" w:author="CCJK" w:date="2024-10-18T07:35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收款</w:t>
            </w:r>
            <w:del w:id="154" w:author="CCJK" w:date="2024-10-18T07:35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用</w:delText>
              </w:r>
            </w:del>
            <w:ins w:id="155" w:author="CCJK" w:date="2024-10-18T07:35:5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项</w:t>
              </w:r>
            </w:ins>
          </w:p>
        </w:tc>
      </w:tr>
      <w:tr w14:paraId="0ADFD0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81611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56" w:author="CCJK" w:date="2024-10-18T07:36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合同</w:t>
            </w:r>
            <w:del w:id="157" w:author="CCJK" w:date="2024-10-18T07:36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像麻</w:delText>
              </w:r>
            </w:del>
            <w:ins w:id="158" w:author="CCJK" w:date="2024-10-18T07:36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</w:p>
        </w:tc>
      </w:tr>
      <w:tr w14:paraId="4D865D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21A9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59" w:author="CCJK" w:date="2024-10-18T07:36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卖岀回购金融资产款</w:t>
              </w:r>
            </w:ins>
            <w:del w:id="160" w:author="CCJK" w:date="2024-10-18T07:36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△王出日购金融济产款</w:delText>
              </w:r>
            </w:del>
          </w:p>
        </w:tc>
      </w:tr>
      <w:tr w14:paraId="23B66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8DEC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61" w:author="CCJK" w:date="2024-10-18T07:36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△衣冗三土迎务次</w:delText>
              </w:r>
            </w:del>
            <w:ins w:id="162" w:author="CCJK" w:date="2024-10-18T07:36:20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吸收存款及同业存放</w:t>
              </w:r>
            </w:ins>
          </w:p>
        </w:tc>
      </w:tr>
      <w:tr w14:paraId="1902B9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752A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63" w:author="CCJK" w:date="2024-10-18T07:36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△代圮永行证存款</w:delText>
              </w:r>
            </w:del>
            <w:ins w:id="164" w:author="CCJK" w:date="2024-10-18T07:36:20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代理买卖证券款</w:t>
              </w:r>
            </w:ins>
          </w:p>
        </w:tc>
      </w:tr>
      <w:tr w14:paraId="47409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733E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65" w:author="CCJK" w:date="2024-10-18T07:3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应付职工薪酬</w:t>
              </w:r>
            </w:ins>
            <w:del w:id="166" w:author="CCJK" w:date="2024-10-18T07:3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向付职二侪酬</w:delText>
              </w:r>
            </w:del>
          </w:p>
        </w:tc>
      </w:tr>
      <w:tr w14:paraId="15D594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57F41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67" w:author="CCJK" w:date="2024-10-18T07:36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其中：应付工资</w:t>
              </w:r>
            </w:ins>
            <w:del w:id="168" w:author="CCJK" w:date="2024-10-18T07:36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瓦中：</w:delText>
              </w:r>
            </w:del>
          </w:p>
        </w:tc>
      </w:tr>
      <w:tr w14:paraId="3EA688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4DC16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69" w:author="CCJK" w:date="2024-10-18T07:36:42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应付工俗</w:delText>
              </w:r>
            </w:del>
            <w:ins w:id="170" w:author="CCJK" w:date="2024-10-18T07:36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3FCF9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A0D2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应付福利</w:t>
            </w:r>
            <w:del w:id="171" w:author="CCJK" w:date="2024-10-18T07:36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沿</w:delText>
              </w:r>
            </w:del>
            <w:ins w:id="172" w:author="CCJK" w:date="2024-10-18T07:36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费</w:t>
              </w:r>
            </w:ins>
          </w:p>
        </w:tc>
      </w:tr>
      <w:tr w14:paraId="53DCBE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27ECA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73" w:author="CCJK" w:date="2024-10-18T07:37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其中：职工奖励及福利基金</w:t>
              </w:r>
            </w:ins>
            <w:del w:id="174" w:author="CCJK" w:date="2024-10-18T07:37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职工也励乃福利遍金</w:delText>
              </w:r>
            </w:del>
          </w:p>
        </w:tc>
      </w:tr>
      <w:tr w14:paraId="6A9AB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B47D7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75" w:author="CCJK" w:date="2024-10-18T07:37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应交</w:t>
              </w:r>
            </w:ins>
            <w:ins w:id="176" w:author="CCJK" w:date="2024-10-18T07:37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税费</w:t>
              </w:r>
            </w:ins>
            <w:del w:id="177" w:author="CCJK" w:date="2024-10-18T07:37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JGFNCHG</w:delText>
              </w:r>
            </w:del>
          </w:p>
        </w:tc>
      </w:tr>
      <w:tr w14:paraId="56BAD3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42AC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78" w:author="CCJK" w:date="2024-10-18T07:37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其中：应交税金</w:t>
              </w:r>
            </w:ins>
            <w:del w:id="179" w:author="CCJK" w:date="2024-10-18T07:37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出中：</w:delText>
              </w:r>
            </w:del>
          </w:p>
        </w:tc>
      </w:tr>
      <w:tr w14:paraId="4FB2E0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7DA1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80" w:author="CCJK" w:date="2024-10-18T07:37:49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向亨种金</w:delText>
              </w:r>
            </w:del>
            <w:ins w:id="181" w:author="CCJK" w:date="2024-10-18T07:37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6B71F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E6B0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82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△应</w:delText>
              </w:r>
            </w:del>
            <w:ins w:id="183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</w:t>
            </w:r>
            <w:ins w:id="184" w:author="CCJK" w:date="2024-10-18T07:37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手续费及佣金</w:t>
              </w:r>
            </w:ins>
            <w:del w:id="185" w:author="CCJK" w:date="2024-10-18T07:37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手知评及佣金</w:delText>
              </w:r>
            </w:del>
          </w:p>
        </w:tc>
      </w:tr>
      <w:tr w14:paraId="1B991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8F0F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186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△应</w:delText>
              </w:r>
            </w:del>
            <w:ins w:id="187" w:author="CCJK" w:date="2024-10-18T07:28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</w:t>
            </w:r>
            <w:del w:id="188" w:author="CCJK" w:date="2024-10-18T07:38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全保瓯款</w:delText>
              </w:r>
            </w:del>
            <w:ins w:id="189" w:author="CCJK" w:date="2024-10-18T07:38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分保</w:t>
              </w:r>
            </w:ins>
            <w:ins w:id="190" w:author="CCJK" w:date="2024-10-18T07:38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账款</w:t>
              </w:r>
            </w:ins>
          </w:p>
        </w:tc>
      </w:tr>
      <w:tr w14:paraId="0781CF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DA6F8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91" w:author="CCJK" w:date="2024-10-18T07:38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持有待售负债</w:t>
              </w:r>
            </w:ins>
            <w:del w:id="192" w:author="CCJK" w:date="2024-10-18T07:38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耕有价住毋倚</w:delText>
              </w:r>
            </w:del>
          </w:p>
        </w:tc>
      </w:tr>
      <w:tr w14:paraId="2067CD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36BDE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一年内到期</w:t>
            </w:r>
            <w:del w:id="193" w:author="CCJK" w:date="2024-10-18T07:38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而</w:delText>
              </w:r>
            </w:del>
            <w:ins w:id="194" w:author="CCJK" w:date="2024-10-18T07:38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非流动</w:t>
            </w:r>
            <w:del w:id="195" w:author="CCJK" w:date="2024-10-18T07:38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价</w:delText>
              </w:r>
            </w:del>
            <w:ins w:id="196" w:author="CCJK" w:date="2024-10-18T07:38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负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债</w:t>
            </w:r>
          </w:p>
        </w:tc>
      </w:tr>
      <w:tr w14:paraId="52914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3D37D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97" w:author="CCJK" w:date="2024-10-18T07:38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其他流动负债</w:t>
              </w:r>
            </w:ins>
            <w:del w:id="198" w:author="CCJK" w:date="2024-10-18T07:38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口痛流动你情</w:delText>
              </w:r>
            </w:del>
          </w:p>
        </w:tc>
      </w:tr>
      <w:tr w14:paraId="538ACC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0F61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流动</w:t>
            </w:r>
            <w:del w:id="199" w:author="CCJK" w:date="2024-10-18T07:38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今</w:delText>
              </w:r>
            </w:del>
            <w:ins w:id="200" w:author="CCJK" w:date="2024-10-18T07:38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负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债合计</w:t>
            </w:r>
          </w:p>
        </w:tc>
      </w:tr>
      <w:tr w14:paraId="277372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EEEFD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01" w:author="CCJK" w:date="2024-10-18T07:38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保险合同准备金</w:t>
              </w:r>
            </w:ins>
            <w:del w:id="202" w:author="CCJK" w:date="2024-10-18T07:38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△保隆合同泡芬金</w:delText>
              </w:r>
            </w:del>
          </w:p>
        </w:tc>
      </w:tr>
      <w:tr w14:paraId="12C6D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CF73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优先</w:t>
            </w:r>
            <w:del w:id="203" w:author="CCJK" w:date="2024-10-18T07:38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腌</w:delText>
              </w:r>
            </w:del>
            <w:ins w:id="204" w:author="CCJK" w:date="2024-10-18T07:38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股</w:t>
              </w:r>
            </w:ins>
          </w:p>
        </w:tc>
      </w:tr>
      <w:tr w14:paraId="4A169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1794D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05" w:author="CCJK" w:date="2024-10-18T07:39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水却</w:delText>
              </w:r>
            </w:del>
            <w:ins w:id="206" w:author="CCJK" w:date="2024-10-18T07:39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永续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债</w:t>
            </w:r>
          </w:p>
        </w:tc>
      </w:tr>
      <w:tr w14:paraId="4C9F8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5128A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07" w:author="CCJK" w:date="2024-10-18T07:39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租赁负债</w:t>
              </w:r>
            </w:ins>
            <w:del w:id="208" w:author="CCJK" w:date="2024-10-18T07:39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JHVU</w:delText>
              </w:r>
            </w:del>
          </w:p>
        </w:tc>
      </w:tr>
      <w:tr w14:paraId="6F9CD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3AE6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长</w:t>
            </w:r>
            <w:del w:id="209" w:author="CCJK" w:date="2024-10-18T07:39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血</w:delText>
              </w:r>
            </w:del>
            <w:ins w:id="210" w:author="CCJK" w:date="2024-10-18T07:39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应付款</w:t>
            </w:r>
          </w:p>
        </w:tc>
      </w:tr>
      <w:tr w14:paraId="48EF07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375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长期</w:t>
            </w:r>
            <w:del w:id="211" w:author="CCJK" w:date="2024-10-18T07:39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必</w:delText>
              </w:r>
            </w:del>
            <w:ins w:id="212" w:author="CCJK" w:date="2024-10-18T07:39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付职工</w:t>
            </w:r>
            <w:del w:id="213" w:author="CCJK" w:date="2024-10-18T07:39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薪</w:delText>
              </w:r>
            </w:del>
            <w:ins w:id="214" w:author="CCJK" w:date="2024-10-18T07:39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薪酬</w:t>
              </w:r>
            </w:ins>
          </w:p>
        </w:tc>
      </w:tr>
      <w:tr w14:paraId="642A2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8934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15" w:author="CCJK" w:date="2024-10-18T07:40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痂</w:delText>
              </w:r>
            </w:del>
            <w:ins w:id="216" w:author="CCJK" w:date="2024-10-18T07:40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计</w:t>
            </w:r>
            <w:ins w:id="217" w:author="CCJK" w:date="2024-10-18T07:40:1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负</w:t>
              </w:r>
            </w:ins>
            <w:ins w:id="218" w:author="CCJK" w:date="2024-10-18T07:4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债</w:t>
              </w:r>
            </w:ins>
          </w:p>
        </w:tc>
      </w:tr>
      <w:tr w14:paraId="51056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FFDE3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19" w:author="CCJK" w:date="2024-10-18T07:40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建死收盖</w:delText>
              </w:r>
            </w:del>
            <w:ins w:id="220" w:author="CCJK" w:date="2024-10-18T07:40:24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递延收益</w:t>
              </w:r>
            </w:ins>
          </w:p>
        </w:tc>
      </w:tr>
      <w:tr w14:paraId="736CA5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84C55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21" w:author="CCJK" w:date="2024-10-18T07:40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KHGBHUJ</w:delText>
              </w:r>
            </w:del>
            <w:ins w:id="222" w:author="CCJK" w:date="2024-10-18T07:40:24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递延所得税负债</w:t>
              </w:r>
            </w:ins>
          </w:p>
        </w:tc>
      </w:tr>
      <w:tr w14:paraId="48F8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8465A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23" w:author="CCJK" w:date="2024-10-18T07:40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其他非流动负债</w:t>
              </w:r>
            </w:ins>
            <w:del w:id="224" w:author="CCJK" w:date="2024-10-18T07:40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江而非施加保脩</w:delText>
              </w:r>
            </w:del>
          </w:p>
        </w:tc>
      </w:tr>
      <w:tr w14:paraId="7F721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5B2D5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ins w:id="225" w:author="CCJK" w:date="2024-10-18T07:40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其中</w:t>
              </w:r>
            </w:ins>
            <w:ins w:id="226" w:author="CCJK" w:date="2024-10-18T07:40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特准储</w:t>
            </w:r>
            <w:del w:id="227" w:author="CCJK" w:date="2024-10-18T07:40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名募金</w:delText>
              </w:r>
            </w:del>
            <w:ins w:id="228" w:author="CCJK" w:date="2024-10-18T07:40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备</w:t>
              </w:r>
            </w:ins>
            <w:ins w:id="229" w:author="CCJK" w:date="2024-10-18T07:40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基金</w:t>
              </w:r>
            </w:ins>
          </w:p>
        </w:tc>
      </w:tr>
      <w:tr w14:paraId="12971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7AE0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30" w:author="CCJK" w:date="2024-10-18T07:40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JHGVHJ</w:delText>
              </w:r>
            </w:del>
            <w:ins w:id="231" w:author="CCJK" w:date="2024-10-18T07:40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非流动</w:t>
              </w:r>
            </w:ins>
            <w:ins w:id="232" w:author="CCJK" w:date="2024-10-18T07:41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ins w:id="233" w:author="CCJK" w:date="2024-10-18T07:41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14:paraId="40B6BF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F8707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负</w:t>
            </w:r>
            <w:ins w:id="234" w:author="CCJK" w:date="2024-10-18T07:41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del w:id="235" w:author="CCJK" w:date="2024-10-18T07:41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传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合计</w:t>
            </w:r>
          </w:p>
        </w:tc>
      </w:tr>
      <w:tr w14:paraId="5A7EF8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E91F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所有者</w:t>
            </w:r>
            <w:del w:id="236" w:author="CCJK" w:date="2024-10-18T07:41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权登</w:delText>
              </w:r>
            </w:del>
            <w:ins w:id="237" w:author="CCJK" w:date="2024-10-18T07:41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（或股东权</w:t>
            </w:r>
            <w:ins w:id="238" w:author="CCJK" w:date="2024-10-18T07:41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）</w:t>
            </w:r>
          </w:p>
        </w:tc>
      </w:tr>
      <w:tr w14:paraId="65C996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10BE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实收</w:t>
            </w:r>
            <w:del w:id="239" w:author="CCJK" w:date="2024-10-18T07:41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弱</w:delText>
              </w:r>
            </w:del>
            <w:ins w:id="240" w:author="CCJK" w:date="2024-10-18T07:41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本（或股本）</w:t>
            </w:r>
          </w:p>
        </w:tc>
      </w:tr>
      <w:tr w14:paraId="2BED1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F028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41" w:author="CCJK" w:date="2024-10-18T07:41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国家</w:t>
              </w:r>
            </w:ins>
            <w:ins w:id="242" w:author="CCJK" w:date="2024-10-18T07:41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资本</w:t>
              </w:r>
            </w:ins>
            <w:del w:id="243" w:author="CCJK" w:date="2024-10-18T07:41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JBNFVGH</w:delText>
              </w:r>
            </w:del>
          </w:p>
        </w:tc>
      </w:tr>
      <w:tr w14:paraId="24382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8BAB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国</w:t>
            </w:r>
            <w:del w:id="244" w:author="CCJK" w:date="2024-10-18T07:41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石</w:delText>
              </w:r>
            </w:del>
            <w:ins w:id="245" w:author="CCJK" w:date="2024-10-18T07:41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法人</w:t>
            </w:r>
            <w:del w:id="246" w:author="CCJK" w:date="2024-10-18T07:42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济</w:delText>
              </w:r>
            </w:del>
            <w:ins w:id="247" w:author="CCJK" w:date="2024-10-18T07:42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</w:t>
            </w:r>
          </w:p>
        </w:tc>
      </w:tr>
      <w:tr w14:paraId="2ACBDF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090CA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48" w:author="CCJK" w:date="2024-10-18T07:42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象体疼</w:delText>
              </w:r>
            </w:del>
            <w:ins w:id="249" w:author="CCJK" w:date="2024-10-18T07:42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集体资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</w:t>
            </w:r>
          </w:p>
        </w:tc>
      </w:tr>
      <w:tr w14:paraId="112B7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2ECF3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民</w:t>
            </w:r>
            <w:del w:id="250" w:author="CCJK" w:date="2024-10-18T07:42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智博</w:delText>
              </w:r>
            </w:del>
            <w:ins w:id="251" w:author="CCJK" w:date="2024-10-18T07:42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ins w:id="252" w:author="CCJK" w:date="2024-10-18T07:42:1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</w:t>
            </w:r>
          </w:p>
        </w:tc>
      </w:tr>
      <w:tr w14:paraId="1B37C7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16C3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外</w:t>
            </w:r>
            <w:del w:id="253" w:author="CCJK" w:date="2024-10-18T07:42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麻</w:delText>
              </w:r>
            </w:del>
            <w:ins w:id="254" w:author="CCJK" w:date="2024-10-18T07:42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商</w:t>
              </w:r>
            </w:ins>
            <w:ins w:id="255" w:author="CCJK" w:date="2024-10-18T07:42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资本</w:t>
              </w:r>
            </w:ins>
          </w:p>
        </w:tc>
      </w:tr>
      <w:tr w14:paraId="11AAF3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FF67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56" w:author="CCJK" w:date="2024-10-18T07:42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*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减：</w:t>
            </w:r>
            <w:ins w:id="257" w:author="CCJK" w:date="2024-10-18T07:42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已归还投</w:t>
              </w:r>
            </w:ins>
            <w:ins w:id="258" w:author="CCJK" w:date="2024-10-18T07:42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</w:p>
        </w:tc>
      </w:tr>
      <w:tr w14:paraId="033B1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FC842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59" w:author="CCJK" w:date="2024-10-18T07:42:28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已归还投济</w:delText>
              </w:r>
            </w:del>
            <w:ins w:id="260" w:author="CCJK" w:date="2024-10-18T07:42:2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474E3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D82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买收</w:t>
            </w:r>
            <w:del w:id="261" w:author="CCJK" w:date="2024-10-18T07:42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济</w:delText>
              </w:r>
            </w:del>
            <w:ins w:id="262" w:author="CCJK" w:date="2024-10-18T07:42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本（或股本）净</w:t>
            </w:r>
            <w:del w:id="263" w:author="CCJK" w:date="2024-10-18T07:42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基i</w:delText>
              </w:r>
            </w:del>
            <w:ins w:id="264" w:author="CCJK" w:date="2024-10-18T07:42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5347D6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0241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65" w:author="CCJK" w:date="2024-10-18T07:42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江他权林工旦</w:delText>
              </w:r>
            </w:del>
            <w:ins w:id="266" w:author="CCJK" w:date="2024-10-18T07:42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其他权益</w:t>
              </w:r>
            </w:ins>
            <w:ins w:id="267" w:author="CCJK" w:date="2024-10-18T07:42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工具</w:t>
              </w:r>
            </w:ins>
          </w:p>
        </w:tc>
      </w:tr>
      <w:tr w14:paraId="6A3666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CC96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永</w:t>
            </w:r>
            <w:del w:id="268" w:author="CCJK" w:date="2024-10-18T07:42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等简</w:delText>
              </w:r>
            </w:del>
            <w:ins w:id="269" w:author="CCJK" w:date="2024-10-18T07:42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续</w:t>
              </w:r>
            </w:ins>
            <w:ins w:id="270" w:author="CCJK" w:date="2024-10-18T07:42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债</w:t>
              </w:r>
            </w:ins>
          </w:p>
        </w:tc>
      </w:tr>
      <w:tr w14:paraId="2A47C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D7962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71" w:author="CCJK" w:date="2024-10-18T07:42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疥</w:delText>
              </w:r>
            </w:del>
            <w:ins w:id="272" w:author="CCJK" w:date="2024-10-18T07:42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本公积</w:t>
            </w:r>
          </w:p>
        </w:tc>
      </w:tr>
      <w:tr w14:paraId="42A8AC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E37B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73" w:author="CCJK" w:date="2024-10-18T07:42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诚</w:delText>
              </w:r>
            </w:del>
            <w:ins w:id="274" w:author="CCJK" w:date="2024-10-18T07:42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：</w:t>
            </w:r>
            <w:ins w:id="275" w:author="CCJK" w:date="2024-10-18T07:43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库</w:t>
              </w:r>
            </w:ins>
            <w:ins w:id="276" w:author="CCJK" w:date="2024-10-18T07:43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存股</w:t>
              </w:r>
            </w:ins>
          </w:p>
        </w:tc>
      </w:tr>
      <w:tr w14:paraId="6A4E4C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3F595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77" w:author="CCJK" w:date="2024-10-18T07:43:10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摩存股</w:delText>
              </w:r>
            </w:del>
            <w:ins w:id="278" w:author="CCJK" w:date="2024-10-18T07:43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297E90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48585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79" w:author="CCJK" w:date="2024-10-18T07:43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JLJKHBKJ</w:delText>
              </w:r>
            </w:del>
            <w:ins w:id="280" w:author="CCJK" w:date="2024-10-18T07:43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ins w:id="281" w:author="CCJK" w:date="2024-10-18T07:43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ins w:id="282" w:author="CCJK" w:date="2024-10-18T07:43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</w:p>
        </w:tc>
      </w:tr>
      <w:tr w14:paraId="00D528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A247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83" w:author="CCJK" w:date="2024-10-18T07:43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其中：外币报表折算差额</w:t>
              </w:r>
            </w:ins>
            <w:del w:id="284" w:author="CCJK" w:date="2024-10-18T07:43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耳中：</w:delText>
              </w:r>
            </w:del>
          </w:p>
        </w:tc>
      </w:tr>
      <w:tr w14:paraId="507BB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A2016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85" w:author="CCJK" w:date="2024-10-18T07:43:52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外币报衣折观力强</w:delText>
              </w:r>
            </w:del>
            <w:ins w:id="286" w:author="CCJK" w:date="2024-10-18T07:43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527014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0BCE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87" w:author="CCJK" w:date="2024-10-18T07:44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名储存</w:delText>
              </w:r>
            </w:del>
            <w:ins w:id="288" w:author="CCJK" w:date="2024-10-18T07:44:01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专项储备</w:t>
              </w:r>
            </w:ins>
          </w:p>
        </w:tc>
      </w:tr>
      <w:tr w14:paraId="016D4D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561E3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89" w:author="CCJK" w:date="2024-10-18T07:44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欧余公积</w:delText>
              </w:r>
            </w:del>
            <w:ins w:id="290" w:author="CCJK" w:date="2024-10-18T07:44:01Z">
              <w:r>
                <w:rPr>
                  <w:rFonts w:hint="eastAsia" w:ascii="Arial Unicode MS" w:hAnsi="Arial Unicode MS" w:eastAsia="Arial Unicode MS" w:cs="Arial Unicode MS"/>
                  <w:kern w:val="2"/>
                  <w:sz w:val="20"/>
                  <w:szCs w:val="20"/>
                  <w:lang w:val="en-US" w:eastAsia="zh-CN" w:bidi="ar"/>
                  <w14:ligatures w14:val="standardContextual"/>
                </w:rPr>
                <w:t>盈余公积</w:t>
              </w:r>
            </w:ins>
          </w:p>
        </w:tc>
      </w:tr>
      <w:tr w14:paraId="28254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3B9AB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91" w:author="CCJK" w:date="2024-10-18T07:44:0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其中：法定公积金</w:t>
              </w:r>
            </w:ins>
            <w:del w:id="292" w:author="CCJK" w:date="2024-10-18T07:44:0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正中：</w:delText>
              </w:r>
            </w:del>
          </w:p>
        </w:tc>
      </w:tr>
      <w:tr w14:paraId="54FB7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76CA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93" w:author="CCJK" w:date="2024-10-18T07:44:1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活京公积金</w:delText>
              </w:r>
            </w:del>
            <w:ins w:id="294" w:author="CCJK" w:date="2024-10-18T07:44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274B4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5AE9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295" w:author="CCJK" w:date="2024-10-18T07:44:1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仟欲</w:delText>
              </w:r>
            </w:del>
            <w:ins w:id="296" w:author="CCJK" w:date="2024-10-18T07:44:1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任</w:t>
              </w:r>
            </w:ins>
            <w:ins w:id="297" w:author="CCJK" w:date="2024-10-18T07:44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意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公积金</w:t>
            </w:r>
          </w:p>
        </w:tc>
      </w:tr>
      <w:tr w14:paraId="171E2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0967F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储备</w:t>
            </w:r>
            <w:del w:id="298" w:author="CCJK" w:date="2024-10-18T07:44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用令</w:delText>
              </w:r>
            </w:del>
            <w:ins w:id="299" w:author="CCJK" w:date="2024-10-18T07:44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基金</w:t>
              </w:r>
            </w:ins>
          </w:p>
        </w:tc>
      </w:tr>
      <w:tr w14:paraId="726280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00115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企业发展</w:t>
            </w:r>
            <w:del w:id="300" w:author="CCJK" w:date="2024-10-18T07:44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岳</w:delText>
              </w:r>
            </w:del>
            <w:ins w:id="301" w:author="CCJK" w:date="2024-10-18T07:44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基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</w:t>
            </w:r>
          </w:p>
        </w:tc>
      </w:tr>
      <w:tr w14:paraId="6A883F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1847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利</w:t>
            </w:r>
            <w:del w:id="302" w:author="CCJK" w:date="2024-10-18T07:44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海</w:delText>
              </w:r>
            </w:del>
            <w:ins w:id="303" w:author="CCJK" w:date="2024-10-18T07:44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润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归</w:t>
            </w:r>
            <w:del w:id="304" w:author="CCJK" w:date="2024-10-18T07:44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怀投府</w:delText>
              </w:r>
            </w:del>
            <w:ins w:id="305" w:author="CCJK" w:date="2024-10-18T07:44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还</w:t>
              </w:r>
            </w:ins>
            <w:ins w:id="306" w:author="CCJK" w:date="2024-10-18T07:44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投资</w:t>
              </w:r>
            </w:ins>
          </w:p>
        </w:tc>
      </w:tr>
      <w:tr w14:paraId="3AF20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3276C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07" w:author="CCJK" w:date="2024-10-18T07:44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一般风险准备</w:t>
              </w:r>
            </w:ins>
            <w:del w:id="308" w:author="CCJK" w:date="2024-10-18T07:44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JHFVJ</w:delText>
              </w:r>
            </w:del>
          </w:p>
        </w:tc>
      </w:tr>
      <w:tr w14:paraId="5B9B23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74C3A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归属</w:t>
            </w:r>
            <w:del w:id="309" w:author="CCJK" w:date="2024-10-18T07:45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王</w:delText>
              </w:r>
            </w:del>
            <w:ins w:id="310" w:author="CCJK" w:date="2024-10-18T07:45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于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母公司所有者</w:t>
            </w:r>
            <w:del w:id="311" w:author="CCJK" w:date="2024-10-18T07:45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权氏</w:delText>
              </w:r>
            </w:del>
            <w:ins w:id="312" w:author="CCJK" w:date="2024-10-18T07:45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（或股东权益）合计</w:t>
            </w:r>
          </w:p>
        </w:tc>
      </w:tr>
      <w:tr w14:paraId="7CB4DB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69390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13" w:author="CCJK" w:date="2024-10-18T07:45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少数股东权益</w:t>
              </w:r>
            </w:ins>
            <w:del w:id="314" w:author="CCJK" w:date="2024-10-18T07:45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JHVNM</w:delText>
              </w:r>
            </w:del>
          </w:p>
        </w:tc>
      </w:tr>
      <w:tr w14:paraId="4B5800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1A4C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15" w:author="CCJK" w:date="2024-10-18T07:45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负债和所有者权益（或股东权益）总计</w:t>
              </w:r>
            </w:ins>
            <w:del w:id="316" w:author="CCJK" w:date="2024-10-18T07:45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若3升</w:delText>
              </w:r>
            </w:del>
          </w:p>
        </w:tc>
      </w:tr>
      <w:tr w14:paraId="2CC08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D2D87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bookmarkStart w:id="4" w:name="OLE_LINK5"/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编制</w:t>
            </w:r>
            <w:del w:id="317" w:author="CCJK" w:date="2024-10-18T07:46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单代</w:delText>
              </w:r>
            </w:del>
            <w:ins w:id="318" w:author="CCJK" w:date="2024-10-18T07:46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：</w:t>
            </w:r>
            <w:ins w:id="319" w:author="CCJK" w:date="2024-10-18T07:46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贵州能源集团</w:t>
              </w:r>
            </w:ins>
            <w:ins w:id="320" w:author="CCJK" w:date="2024-10-18T07:46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ins w:id="321" w:author="CCJK" w:date="2024-10-18T07:46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限公</w:t>
              </w:r>
            </w:ins>
            <w:ins w:id="322" w:author="CCJK" w:date="2024-10-18T07:46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司（</w:t>
              </w:r>
            </w:ins>
            <w:ins w:id="323" w:author="CCJK" w:date="2024-10-18T07:46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合并）</w:t>
              </w:r>
              <w:bookmarkEnd w:id="4"/>
            </w:ins>
          </w:p>
        </w:tc>
      </w:tr>
      <w:tr w14:paraId="11767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F9E4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324" w:author="CCJK" w:date="2024-10-18T07:46:19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力能源集团有限公司井）</w:delText>
              </w:r>
            </w:del>
            <w:ins w:id="325" w:author="CCJK" w:date="2024-10-18T07:46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718C37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68F2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金额</w:t>
            </w:r>
            <w:del w:id="326" w:author="CCJK" w:date="2024-10-18T07:46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电位</w:delText>
              </w:r>
            </w:del>
            <w:ins w:id="327" w:author="CCJK" w:date="2024-10-18T07:46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：</w:t>
            </w:r>
            <w:ins w:id="328" w:author="CCJK" w:date="2024-10-18T07:47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元</w:t>
              </w:r>
            </w:ins>
          </w:p>
        </w:tc>
      </w:tr>
      <w:tr w14:paraId="78072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CD8C5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一、</w:t>
            </w:r>
            <w:bookmarkStart w:id="5" w:name="OLE_LINK6"/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营</w:t>
            </w:r>
            <w:del w:id="329" w:author="CCJK" w:date="2024-10-18T07:47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也蕊仁、</w:delText>
              </w:r>
            </w:del>
            <w:ins w:id="330" w:author="CCJK" w:date="2024-10-18T07:47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业</w:t>
              </w:r>
              <w:bookmarkEnd w:id="5"/>
            </w:ins>
            <w:ins w:id="331" w:author="CCJK" w:date="2024-10-18T07:47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总</w:t>
              </w:r>
            </w:ins>
            <w:ins w:id="332" w:author="CCJK" w:date="2024-10-18T07:47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收入</w:t>
              </w:r>
            </w:ins>
          </w:p>
        </w:tc>
      </w:tr>
      <w:tr w14:paraId="42E98C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E7649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33" w:author="CCJK" w:date="2024-10-18T07:47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其菅</w:delText>
              </w:r>
            </w:del>
            <w:ins w:id="334" w:author="CCJK" w:date="2024-10-18T07:47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其中</w:t>
              </w:r>
            </w:ins>
            <w:ins w:id="335" w:author="CCJK" w:date="2024-10-18T07:47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：营业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收入</w:t>
            </w:r>
          </w:p>
        </w:tc>
      </w:tr>
      <w:tr w14:paraId="5F845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96F8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36" w:author="CCJK" w:date="2024-10-18T07:47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希忌</w:delText>
              </w:r>
            </w:del>
            <w:ins w:id="337" w:author="CCJK" w:date="2024-10-18T07:47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利息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收入</w:t>
            </w:r>
          </w:p>
        </w:tc>
      </w:tr>
      <w:tr w14:paraId="3AE418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178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38" w:author="CCJK" w:date="2024-10-18T07:47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ins w:id="339" w:author="CCJK" w:date="2024-10-18T07:47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已赚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保费</w:t>
            </w:r>
          </w:p>
        </w:tc>
      </w:tr>
      <w:tr w14:paraId="0BC59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7409D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340" w:author="CCJK" w:date="2024-10-18T07:48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手续</w:t>
            </w:r>
            <w:del w:id="341" w:author="CCJK" w:date="2024-10-18T07:48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货人出入</w:delText>
              </w:r>
            </w:del>
            <w:ins w:id="342" w:author="CCJK" w:date="2024-10-18T07:48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费</w:t>
              </w:r>
            </w:ins>
            <w:ins w:id="343" w:author="CCJK" w:date="2024-10-18T07:48:0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及佣金收入</w:t>
              </w:r>
            </w:ins>
          </w:p>
        </w:tc>
      </w:tr>
      <w:tr w14:paraId="7D761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7741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344" w:author="CCJK" w:date="2024-10-18T07:48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△赌</w:delText>
              </w:r>
            </w:del>
            <w:ins w:id="345" w:author="CCJK" w:date="2024-10-18T07:48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赔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付支出净</w:t>
            </w:r>
            <w:del w:id="346" w:author="CCJK" w:date="2024-10-18T07:48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领</w:delText>
              </w:r>
            </w:del>
            <w:ins w:id="347" w:author="CCJK" w:date="2024-10-18T07:48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4325E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2549E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48" w:author="CCJK" w:date="2024-10-18T07:48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提取保险</w:t>
            </w:r>
            <w:del w:id="349" w:author="CCJK" w:date="2024-10-18T07:48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贵</w:delText>
              </w:r>
            </w:del>
            <w:ins w:id="350" w:author="CCJK" w:date="2024-10-18T07:48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责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任准备金净额</w:t>
            </w:r>
          </w:p>
        </w:tc>
      </w:tr>
      <w:tr w14:paraId="1502CF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FFC5F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汇兑净损失（净收益以</w:t>
            </w:r>
            <w:ins w:id="351" w:author="CCJK" w:date="2024-10-18T07:48:35Z">
              <w:bookmarkStart w:id="6" w:name="OLE_LINK7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“-”号填列）</w:t>
              </w:r>
              <w:bookmarkEnd w:id="6"/>
            </w:ins>
            <w:del w:id="352" w:author="CCJK" w:date="2024-10-18T07:4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"</w:delText>
              </w:r>
            </w:del>
          </w:p>
        </w:tc>
      </w:tr>
      <w:tr w14:paraId="7DDC10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BE89D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53" w:author="CCJK" w:date="2024-10-18T07:48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以摊余成本计量的金融资产终止确认收益</w:t>
              </w:r>
            </w:ins>
            <w:del w:id="354" w:author="CCJK" w:date="2024-10-18T07:48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☆以摊余成本计量的金融资</w:delText>
              </w:r>
            </w:del>
          </w:p>
        </w:tc>
      </w:tr>
      <w:tr w14:paraId="60A3E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35F6F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☆净敞口套期收益（损失以</w:t>
            </w:r>
            <w:ins w:id="355" w:author="CCJK" w:date="2024-10-18T07:49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“-”号填列）</w:t>
              </w:r>
            </w:ins>
            <w:del w:id="356" w:author="CCJK" w:date="2024-10-18T07:49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号方</w:delText>
              </w:r>
            </w:del>
          </w:p>
        </w:tc>
      </w:tr>
      <w:tr w14:paraId="4A686E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FF350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公允价值变动收益（损失以</w:t>
            </w:r>
            <w:ins w:id="357" w:author="CCJK" w:date="2024-10-18T07:49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“-”号填列）</w:t>
              </w:r>
            </w:ins>
            <w:del w:id="358" w:author="CCJK" w:date="2024-10-18T07:49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'</w:delText>
              </w:r>
            </w:del>
          </w:p>
        </w:tc>
      </w:tr>
      <w:tr w14:paraId="0EE61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4934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59" w:author="CCJK" w:date="2024-10-18T07:49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信用减值损失（损失以</w:t>
            </w:r>
            <w:ins w:id="360" w:author="CCJK" w:date="2024-10-18T07:49:12Z">
              <w:bookmarkStart w:id="7" w:name="OLE_LINK8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“-”号填列）</w:t>
              </w:r>
              <w:bookmarkEnd w:id="7"/>
            </w:ins>
            <w:del w:id="361" w:author="CCJK" w:date="2024-10-18T07:49:1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号填歹</w:delText>
              </w:r>
            </w:del>
          </w:p>
        </w:tc>
      </w:tr>
      <w:tr w14:paraId="5D725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E18D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资产减值损失（损失以</w:t>
            </w:r>
            <w:ins w:id="362" w:author="CCJK" w:date="2024-10-18T07:49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“-”号填列）</w:t>
              </w:r>
            </w:ins>
            <w:del w:id="363" w:author="CCJK" w:date="2024-10-18T07:49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"-”号填歹</w:delText>
              </w:r>
            </w:del>
          </w:p>
        </w:tc>
      </w:tr>
      <w:tr w14:paraId="4DDF5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E9ACE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资产处置收益（损失以</w:t>
            </w:r>
            <w:ins w:id="364" w:author="CCJK" w:date="2024-10-18T07:49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“-”号填列）</w:t>
              </w:r>
            </w:ins>
            <w:del w:id="365" w:author="CCJK" w:date="2024-10-18T07:49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"-”号填歹</w:delText>
              </w:r>
            </w:del>
          </w:p>
        </w:tc>
      </w:tr>
      <w:tr w14:paraId="01DA65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F7317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归属于母公司所有者的其他</w:t>
            </w:r>
            <w:del w:id="366" w:author="CCJK" w:date="2024-10-18T07:49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粽</w:delText>
              </w:r>
            </w:del>
            <w:ins w:id="367" w:author="CCJK" w:date="2024-10-18T07:49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合收益的税后净额</w:t>
            </w:r>
          </w:p>
        </w:tc>
      </w:tr>
      <w:tr w14:paraId="6AF1CF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E956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（一）不能</w:t>
            </w:r>
            <w:del w:id="368" w:author="CCJK" w:date="2024-10-18T07:49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里</w:delText>
              </w:r>
            </w:del>
            <w:ins w:id="369" w:author="CCJK" w:date="2024-10-18T07:49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分类进损益的其他综合收益</w:t>
            </w:r>
          </w:p>
        </w:tc>
      </w:tr>
      <w:tr w14:paraId="18F3E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E7F7E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（二）将</w:t>
            </w:r>
            <w:del w:id="370" w:author="CCJK" w:date="2024-10-18T07:49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理</w:delText>
              </w:r>
            </w:del>
            <w:ins w:id="371" w:author="CCJK" w:date="2024-10-18T07:49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分类进损益的其他综合收益</w:t>
            </w:r>
          </w:p>
        </w:tc>
      </w:tr>
      <w:tr w14:paraId="064E4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3AFA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3.可供出</w:t>
            </w:r>
            <w:del w:id="372" w:author="CCJK" w:date="2024-10-18T07:49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色</w:delText>
              </w:r>
            </w:del>
            <w:ins w:id="373" w:author="CCJK" w:date="2024-10-18T07:50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金融</w:t>
            </w:r>
            <w:del w:id="374" w:author="CCJK" w:date="2024-10-18T07:50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货</w:delText>
              </w:r>
            </w:del>
            <w:ins w:id="375" w:author="CCJK" w:date="2024-10-18T07:50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产公允价值变动损益</w:t>
            </w:r>
          </w:p>
        </w:tc>
      </w:tr>
      <w:tr w14:paraId="05A25C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6666E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76" w:author="CCJK" w:date="2024-10-18T07:50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☆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4.金融资产</w:t>
            </w:r>
            <w:del w:id="377" w:author="CCJK" w:date="2024-10-18T07:50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理</w:delText>
              </w:r>
            </w:del>
            <w:ins w:id="378" w:author="CCJK" w:date="2024-10-18T07:50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分类计入其他综合收益的金额</w:t>
            </w:r>
          </w:p>
        </w:tc>
      </w:tr>
      <w:tr w14:paraId="5FB447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038FA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5.持有至到期投资</w:t>
            </w:r>
            <w:del w:id="379" w:author="CCJK" w:date="2024-10-18T07:5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里</w:delText>
              </w:r>
            </w:del>
            <w:ins w:id="380" w:author="CCJK" w:date="2024-10-18T07:5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分类为可供出售金融资产损益</w:t>
            </w:r>
          </w:p>
        </w:tc>
      </w:tr>
      <w:tr w14:paraId="37CF72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712A0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7.现金流量套期储备（现金流</w:t>
            </w:r>
            <w:del w:id="381" w:author="CCJK" w:date="2024-10-18T07:50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觉</w:delText>
              </w:r>
            </w:del>
            <w:ins w:id="382" w:author="CCJK" w:date="2024-10-18T07:50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套期损益的有效部分）</w:t>
            </w:r>
          </w:p>
        </w:tc>
      </w:tr>
      <w:tr w14:paraId="1BC652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B5027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七、综合</w:t>
            </w:r>
            <w:del w:id="383" w:author="CCJK" w:date="2024-10-18T07:50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收至</w:delText>
              </w:r>
            </w:del>
            <w:ins w:id="384" w:author="CCJK" w:date="2024-10-18T07:50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总额</w:t>
            </w:r>
          </w:p>
        </w:tc>
      </w:tr>
      <w:tr w14:paraId="6F7E72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1FDA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85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编制</w:t>
              </w:r>
            </w:ins>
            <w:ins w:id="386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ins w:id="387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：贵州能源集团</w:t>
              </w:r>
            </w:ins>
            <w:ins w:id="388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ins w:id="389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限公</w:t>
              </w:r>
            </w:ins>
            <w:ins w:id="390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司（</w:t>
              </w:r>
            </w:ins>
            <w:ins w:id="391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合并）</w:t>
              </w:r>
            </w:ins>
            <w:del w:id="392" w:author="CCJK" w:date="2024-10-18T07:4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编制单位,能源有限公司合件)</w:delText>
              </w:r>
            </w:del>
          </w:p>
        </w:tc>
      </w:tr>
      <w:tr w14:paraId="29A0E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C1803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上期金</w:t>
            </w:r>
            <w:del w:id="393" w:author="CCJK" w:date="2024-10-18T07:46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领</w:delText>
              </w:r>
            </w:del>
            <w:ins w:id="394" w:author="CCJK" w:date="2024-10-18T07:46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1263F5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34F5D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95" w:author="CCJK" w:date="2024-10-18T07:50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一、经营</w:t>
              </w:r>
              <w:bookmarkStart w:id="8" w:name="OLE_LINK10"/>
              <w:bookmarkStart w:id="9" w:name="OLE_LINK9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活动产生的现金流量：</w:t>
              </w:r>
              <w:bookmarkEnd w:id="8"/>
              <w:bookmarkEnd w:id="9"/>
            </w:ins>
            <w:del w:id="396" w:author="CCJK" w:date="2024-10-18T07:50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一、经营活及工生的金流盆：</w:delText>
              </w:r>
            </w:del>
          </w:p>
        </w:tc>
      </w:tr>
      <w:tr w14:paraId="59F9AD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4AAB2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97" w:author="CCJK" w:date="2024-10-18T07:50:47Z">
              <w:bookmarkStart w:id="10" w:name="OLE_LINK12"/>
              <w:bookmarkStart w:id="11" w:name="OLE_LINK11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销售商品、提供劳务收到的现金</w:t>
              </w:r>
              <w:bookmarkEnd w:id="10"/>
              <w:bookmarkEnd w:id="11"/>
            </w:ins>
            <w:del w:id="398" w:author="CCJK" w:date="2024-10-18T07:50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销包商品、*仁若务收到的现金</w:delText>
              </w:r>
            </w:del>
          </w:p>
        </w:tc>
      </w:tr>
      <w:tr w14:paraId="5468C3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8A43B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399" w:author="CCJK" w:date="2024-10-18T07:51:02Z">
              <w:bookmarkStart w:id="12" w:name="OLE_LINK80"/>
              <w:bookmarkStart w:id="13" w:name="OLE_LINK79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客户存款和同业存放款项净增加额</w:t>
              </w:r>
              <w:bookmarkEnd w:id="12"/>
              <w:bookmarkEnd w:id="13"/>
            </w:ins>
            <w:del w:id="400" w:author="CCJK" w:date="2024-10-18T07:51:0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△客户存敏和同一净增加施</w:delText>
              </w:r>
            </w:del>
          </w:p>
        </w:tc>
      </w:tr>
      <w:tr w14:paraId="456634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877B8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401" w:author="CCJK" w:date="2024-10-18T07:51:16Z">
              <w:bookmarkStart w:id="14" w:name="OLE_LINK13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△向</w:delText>
              </w:r>
              <w:bookmarkEnd w:id="14"/>
            </w:del>
            <w:ins w:id="402" w:author="CCJK" w:date="2024-10-18T07:51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向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中央银行借款</w:t>
            </w:r>
            <w:bookmarkStart w:id="15" w:name="OLE_LINK14"/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净</w:t>
            </w:r>
            <w:del w:id="403" w:author="CCJK" w:date="2024-10-18T07:51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后小"</w:delText>
              </w:r>
            </w:del>
            <w:ins w:id="404" w:author="CCJK" w:date="2024-10-18T07:51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增加</w:t>
              </w:r>
            </w:ins>
            <w:ins w:id="405" w:author="CCJK" w:date="2024-10-18T07:51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  <w:bookmarkEnd w:id="15"/>
            </w:ins>
          </w:p>
        </w:tc>
      </w:tr>
      <w:tr w14:paraId="6A2AE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3463C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06" w:author="CCJK" w:date="2024-10-18T07:51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△向</w:delText>
              </w:r>
            </w:del>
            <w:ins w:id="407" w:author="CCJK" w:date="2024-10-18T07:51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向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其他金</w:t>
            </w:r>
            <w:del w:id="408" w:author="CCJK" w:date="2024-10-18T07:51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桂</w:delText>
              </w:r>
            </w:del>
            <w:ins w:id="409" w:author="CCJK" w:date="2024-10-18T07:51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融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机构拆入资金</w:t>
            </w:r>
            <w:ins w:id="410" w:author="CCJK" w:date="2024-10-18T07:51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净</w:t>
              </w:r>
            </w:ins>
            <w:ins w:id="411" w:author="CCJK" w:date="2024-10-18T07:51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增加额</w:t>
              </w:r>
            </w:ins>
            <w:del w:id="412" w:author="CCJK" w:date="2024-10-18T07:51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序梏加强</w:delText>
              </w:r>
            </w:del>
          </w:p>
        </w:tc>
      </w:tr>
      <w:tr w14:paraId="1725B4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61066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13" w:author="CCJK" w:date="2024-10-18T07:51:44Z">
              <w:bookmarkStart w:id="16" w:name="OLE_LINK15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△收</w:delText>
              </w:r>
              <w:bookmarkEnd w:id="16"/>
            </w:del>
            <w:ins w:id="414" w:author="CCJK" w:date="2024-10-18T07:5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到原保险合同保科取得的现金</w:t>
            </w:r>
          </w:p>
        </w:tc>
      </w:tr>
      <w:tr w14:paraId="0F201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80F6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415" w:author="CCJK" w:date="2024-10-18T07:5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△收</w:delText>
              </w:r>
            </w:del>
            <w:ins w:id="416" w:author="CCJK" w:date="2024-10-18T07:5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到保业务现金</w:t>
            </w:r>
            <w:del w:id="417" w:author="CCJK" w:date="2024-10-18T07:51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冷策</w:delText>
              </w:r>
            </w:del>
            <w:ins w:id="418" w:author="CCJK" w:date="2024-10-18T07:51:5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14:paraId="74B261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6EDF1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19" w:author="CCJK" w:date="2024-10-18T07:52:0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保户储金及投资款</w:t>
            </w:r>
            <w:ins w:id="420" w:author="CCJK" w:date="2024-10-18T07:52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△收</w:t>
              </w:r>
            </w:ins>
            <w:del w:id="421" w:author="CCJK" w:date="2024-10-18T07:52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冷宅加</w:delText>
              </w:r>
            </w:del>
          </w:p>
        </w:tc>
      </w:tr>
      <w:tr w14:paraId="4D93B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BC31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422" w:author="CCJK" w:date="2024-10-18T07:52:1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处置以公允价值计量且其变动计入当期损益的金融资产</w:t>
              </w:r>
              <w:bookmarkStart w:id="17" w:name="OLE_LINK16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净增加额</w:t>
              </w:r>
              <w:bookmarkEnd w:id="17"/>
            </w:ins>
            <w:del w:id="423" w:author="CCJK" w:date="2024-10-18T07:52:1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△处况以公充价值计量且共变动计入当期投五的金安贵产冷疗加施</w:delText>
              </w:r>
            </w:del>
          </w:p>
        </w:tc>
      </w:tr>
      <w:tr w14:paraId="2BF70D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7A77B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24" w:author="CCJK" w:date="2024-10-18T07:5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△收</w:delText>
              </w:r>
            </w:del>
            <w:ins w:id="425" w:author="CCJK" w:date="2024-10-18T07:5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取利息、手续费及</w:t>
            </w:r>
            <w:del w:id="426" w:author="CCJK" w:date="2024-10-18T07:52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凭</w:delText>
              </w:r>
            </w:del>
            <w:ins w:id="427" w:author="CCJK" w:date="2024-10-18T07:52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佣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金的现金</w:t>
            </w:r>
          </w:p>
        </w:tc>
      </w:tr>
      <w:tr w14:paraId="779D03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76879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28" w:author="CCJK" w:date="2024-10-18T07:52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拆入资金</w:t>
            </w:r>
            <w:ins w:id="429" w:author="CCJK" w:date="2024-10-18T07:52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净增加额</w:t>
              </w:r>
            </w:ins>
            <w:del w:id="430" w:author="CCJK" w:date="2024-10-18T07:52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冷智加筱</w:delText>
              </w:r>
            </w:del>
          </w:p>
        </w:tc>
      </w:tr>
      <w:tr w14:paraId="35074D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22B8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31" w:author="CCJK" w:date="2024-10-18T07:52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回购业务</w:t>
            </w:r>
            <w:del w:id="432" w:author="CCJK" w:date="2024-10-18T07:52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责</w:delText>
              </w:r>
            </w:del>
            <w:ins w:id="433" w:author="CCJK" w:date="2024-10-18T07:52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</w:t>
            </w:r>
            <w:ins w:id="434" w:author="CCJK" w:date="2024-10-18T07:52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净增加额</w:t>
              </w:r>
            </w:ins>
            <w:del w:id="435" w:author="CCJK" w:date="2024-10-18T07:52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冷北加旅</w:delText>
              </w:r>
            </w:del>
          </w:p>
        </w:tc>
      </w:tr>
      <w:tr w14:paraId="3CD5F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126DE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436" w:author="CCJK" w:date="2024-10-18T07:52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代</w:t>
            </w:r>
            <w:del w:id="437" w:author="CCJK" w:date="2024-10-18T07:52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厚</w:delText>
              </w:r>
            </w:del>
            <w:ins w:id="438" w:author="CCJK" w:date="2024-10-18T07:52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理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买卖证券收到的现金</w:t>
            </w:r>
            <w:del w:id="439" w:author="CCJK" w:date="2024-10-18T07:52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冷领</w:delText>
              </w:r>
            </w:del>
            <w:ins w:id="440" w:author="CCJK" w:date="2024-10-18T07:52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14:paraId="2C558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03FD1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441" w:author="CCJK" w:date="2024-10-18T07:53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客户贷款及垫款净增加额</w:t>
              </w:r>
            </w:ins>
            <w:del w:id="442" w:author="CCJK" w:date="2024-10-18T07:53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△客户货款及垫次净片加领</w:delText>
              </w:r>
            </w:del>
          </w:p>
        </w:tc>
      </w:tr>
      <w:tr w14:paraId="3AFC86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045E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443" w:author="CCJK" w:date="2024-10-18T07:53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存放中央银行和同业</w:t>
            </w:r>
            <w:del w:id="444" w:author="CCJK" w:date="2024-10-18T07:53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块</w:delText>
              </w:r>
            </w:del>
            <w:ins w:id="445" w:author="CCJK" w:date="2024-10-18T07:53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项</w:t>
            </w:r>
            <w:bookmarkStart w:id="18" w:name="OLE_LINK17"/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净增加</w:t>
            </w:r>
            <w:del w:id="446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领</w:delText>
              </w:r>
            </w:del>
            <w:ins w:id="447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  <w:bookmarkEnd w:id="18"/>
            </w:ins>
          </w:p>
        </w:tc>
      </w:tr>
      <w:tr w14:paraId="66808D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3041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48" w:author="CCJK" w:date="2024-10-18T07:53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支付原保险合同</w:t>
            </w:r>
            <w:ins w:id="449" w:author="CCJK" w:date="2024-10-18T07:53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赔</w:t>
              </w:r>
            </w:ins>
            <w:del w:id="450" w:author="CCJK" w:date="2024-10-18T07:53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眶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付款项的现金</w:t>
            </w:r>
          </w:p>
        </w:tc>
      </w:tr>
      <w:tr w14:paraId="7E7AB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25882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51" w:author="CCJK" w:date="2024-10-18T07:53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拆出资金净</w:t>
            </w:r>
            <w:ins w:id="452" w:author="CCJK" w:date="2024-10-18T07:53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增加</w:t>
              </w:r>
            </w:ins>
            <w:ins w:id="453" w:author="CCJK" w:date="2024-10-18T07:53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454" w:author="CCJK" w:date="2024-10-18T07:53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堵加厘</w:delText>
              </w:r>
            </w:del>
          </w:p>
        </w:tc>
      </w:tr>
      <w:tr w14:paraId="479F8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54EB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55" w:author="CCJK" w:date="2024-10-18T07:53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支付利息、手续费及</w:t>
            </w:r>
            <w:del w:id="456" w:author="CCJK" w:date="2024-10-18T07:53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例</w:delText>
              </w:r>
            </w:del>
            <w:ins w:id="457" w:author="CCJK" w:date="2024-10-18T07:53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佣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金的现金</w:t>
            </w:r>
          </w:p>
        </w:tc>
      </w:tr>
      <w:tr w14:paraId="586BE6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807F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经营活动产生的现金流量净</w:t>
            </w:r>
            <w:del w:id="458" w:author="CCJK" w:date="2024-10-18T07:54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须</w:delText>
              </w:r>
            </w:del>
            <w:ins w:id="459" w:author="CCJK" w:date="2024-10-18T07:54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225C72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A591E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处</w:t>
            </w:r>
            <w:del w:id="460" w:author="CCJK" w:date="2024-10-18T07:54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匿</w:delText>
              </w:r>
            </w:del>
            <w:ins w:id="461" w:author="CCJK" w:date="2024-10-18T07:54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置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固定资产、无形资产和其他长期资产收回的现金净额</w:t>
            </w:r>
          </w:p>
        </w:tc>
      </w:tr>
      <w:tr w14:paraId="00A9A7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B696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处置子公司及其他营业单位收到的现金净</w:t>
            </w:r>
            <w:del w:id="462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领</w:delText>
              </w:r>
            </w:del>
            <w:ins w:id="463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46301E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0420A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购建固定资产、无形</w:t>
            </w:r>
            <w:del w:id="464" w:author="CCJK" w:date="2024-10-18T07:54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465" w:author="CCJK" w:date="2024-10-18T07:54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产和其他长期资产支付的现金</w:t>
            </w:r>
          </w:p>
        </w:tc>
      </w:tr>
      <w:tr w14:paraId="6C8985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2710E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466" w:author="CCJK" w:date="2024-10-18T07:54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△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质押贷款净增加</w:t>
            </w:r>
            <w:del w:id="467" w:author="CCJK" w:date="2024-10-18T07:54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*</w:delText>
              </w:r>
            </w:del>
            <w:ins w:id="468" w:author="CCJK" w:date="2024-10-18T07:54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6A3B4F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B7FCD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取得子公司及其他营业单位支付的现金</w:t>
            </w:r>
            <w:del w:id="469" w:author="CCJK" w:date="2024-10-18T07:54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冷</w:delText>
              </w:r>
            </w:del>
            <w:ins w:id="470" w:author="CCJK" w:date="2024-10-18T07:54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净</w:t>
              </w:r>
            </w:ins>
            <w:del w:id="471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领</w:delText>
              </w:r>
            </w:del>
            <w:ins w:id="472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7EEFF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92B4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投</w:t>
            </w:r>
            <w:del w:id="473" w:author="CCJK" w:date="2024-10-18T07:54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货</w:delText>
              </w:r>
            </w:del>
            <w:ins w:id="474" w:author="CCJK" w:date="2024-10-18T07:54:3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活动产生的现金流量净</w:t>
            </w:r>
            <w:del w:id="475" w:author="CCJK" w:date="2024-10-18T07:54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Si</w:delText>
              </w:r>
            </w:del>
            <w:ins w:id="476" w:author="CCJK" w:date="2024-10-18T07:54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14:paraId="066C32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753D3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三、筹</w:t>
            </w:r>
            <w:del w:id="477" w:author="CCJK" w:date="2024-10-18T07:54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478" w:author="CCJK" w:date="2024-10-18T07:54:4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活动产生的现金流量：</w:t>
            </w:r>
          </w:p>
        </w:tc>
      </w:tr>
      <w:tr w14:paraId="7011C3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6B70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支付其他与</w:t>
            </w:r>
            <w:del w:id="479" w:author="CCJK" w:date="2024-10-18T07:56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分</w:delText>
              </w:r>
            </w:del>
            <w:ins w:id="480" w:author="CCJK" w:date="2024-10-18T07:56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筹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费活动有关的现金</w:t>
            </w:r>
          </w:p>
        </w:tc>
      </w:tr>
      <w:tr w14:paraId="5D9F0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84CF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五、</w:t>
            </w:r>
            <w:ins w:id="481" w:author="CCJK" w:date="2024-10-18T07:56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TW"/>
                </w:rPr>
                <w:t>现金及现金等价物净増加额</w:t>
              </w:r>
            </w:ins>
            <w:del w:id="482" w:author="CCJK" w:date="2024-10-18T07:56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发金及羽金等价物净增加额</w:delText>
              </w:r>
            </w:del>
          </w:p>
        </w:tc>
      </w:tr>
      <w:tr w14:paraId="6A79E7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913DF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六、期末现金及现金等价物余</w:t>
            </w:r>
            <w:del w:id="483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领</w:delText>
              </w:r>
            </w:del>
            <w:ins w:id="484" w:author="CCJK" w:date="2024-10-18T07:53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</w:tbl>
    <w:p w14:paraId="73FAC20D"/>
    <w:p w14:paraId="22C3BB8D">
      <w:r>
        <w:br w:type="page"/>
      </w:r>
    </w:p>
    <w:p w14:paraId="0EFA870D"/>
    <w:p w14:paraId="1532C5F5"/>
    <w:p w14:paraId="6438C9BC"/>
    <w:p w14:paraId="446BA005"/>
    <w:p w14:paraId="0E685827"/>
    <w:p w14:paraId="345769A2"/>
    <w:p w14:paraId="75312B99"/>
    <w:p w14:paraId="54139D3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NjExZjgyOGNhZmRkM2U5MjYwNTk1MzhlYjc0NjIifQ=="/>
  </w:docVars>
  <w:rsids>
    <w:rsidRoot w:val="00D00561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4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CF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B5C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9B5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441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08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A0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639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42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BDE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561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7B4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02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  <w:rsid w:val="20D364EF"/>
    <w:rsid w:val="27A44EC1"/>
    <w:rsid w:val="36371027"/>
    <w:rsid w:val="4E79390F"/>
    <w:rsid w:val="585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  <w:lang w:eastAsia="zh-TW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3325</Words>
  <Characters>7857</Characters>
  <Lines>60</Lines>
  <Paragraphs>16</Paragraphs>
  <TotalTime>11</TotalTime>
  <ScaleCrop>false</ScaleCrop>
  <LinksUpToDate>false</LinksUpToDate>
  <CharactersWithSpaces>8578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2024-10-17T04:51:00Z</dcterms:created>
  <dc:creator>Seela, Lakshmi Munaiah</dc:creator>
  <cp:lastModifiedBy>CCJK</cp:lastModifiedBy>
  <dcterms:modified xsi:type="dcterms:W3CDTF">2024-10-17T23:57:57Z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2024-10-17T04:52:02Z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03b4e7de-5b17-4740-8bf1-23278703149d</vt:lpwstr>
  </property>
  <property fmtid="{D5CDD505-2E9C-101B-9397-08002B2CF9AE}" pid="8" name="MSIP_Label_831f0267-8575-4fc2-99cc-f6b7f9934be9_ContentBits">
    <vt:lpwstr>0</vt:lpwstr>
  </property>
  <property fmtid="{D5CDD505-2E9C-101B-9397-08002B2CF9AE}" pid="9" name="KSOProductBuildVer">
    <vt:lpwstr>2052-12.1.0.18276</vt:lpwstr>
  </property>
  <property fmtid="{D5CDD505-2E9C-101B-9397-08002B2CF9AE}" pid="10" name="ICV">
    <vt:lpwstr>E2525AA4240343EBB2134F84672C039D_12</vt:lpwstr>
  </property>
</Properties>
</file>