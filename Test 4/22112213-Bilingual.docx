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474" w:type="dxa"/>
        <w:tblLayout w:type="fixed"/>
        <w:tblLook w:val="04A0" w:firstRow="1" w:lastRow="0" w:firstColumn="1" w:lastColumn="0" w:noHBand="0" w:noVBand="1"/>
      </w:tblPr>
      <w:tblGrid>
        <w:gridCol w:w="15474"/>
      </w:tblGrid>
      <w:tr w:rsidR="00E75BD2" w:rsidRPr="00574772" w:rsidDel="0038573D" w:rsidTr="00AB2540">
        <w:trPr>
          <w:del w:id="0" w:author="CCJK" w:date="2024-10-18T08:01:00Z"/>
        </w:trPr>
        <w:tc>
          <w:tcPr>
            <w:tcW w:w="15474" w:type="dxa"/>
            <w:shd w:val="clear" w:color="auto" w:fill="F2F2F2" w:themeFill="background1" w:themeFillShade="F2"/>
          </w:tcPr>
          <w:p w:rsidR="00E75BD2" w:rsidRPr="00574772" w:rsidDel="0038573D" w:rsidRDefault="00E75BD2">
            <w:pPr>
              <w:jc w:val="center"/>
              <w:rPr>
                <w:del w:id="1" w:author="CCJK" w:date="2024-10-18T08:01:00Z"/>
                <w:rFonts w:ascii="Arial Unicode MS" w:eastAsia="Arial Unicode MS" w:hAnsi="Arial Unicode MS" w:cs="Arial Unicode MS"/>
                <w:b/>
                <w:noProof/>
              </w:rPr>
            </w:pPr>
            <w:bookmarkStart w:id="2" w:name="_GoBack"/>
            <w:bookmarkEnd w:id="2"/>
            <w:del w:id="3" w:author="CCJK" w:date="2024-10-18T08:01:00Z">
              <w:r w:rsidRPr="00574772" w:rsidDel="0038573D">
                <w:rPr>
                  <w:rFonts w:ascii="Arial Unicode MS" w:eastAsia="Arial Unicode MS" w:hAnsi="Arial Unicode MS" w:cs="Arial Unicode MS"/>
                  <w:b/>
                  <w:noProof/>
                </w:rPr>
                <w:delText>-940171966_22112213-FinancialTables.docx</w:delText>
              </w:r>
            </w:del>
          </w:p>
          <w:p w:rsidR="00E75BD2" w:rsidRPr="00574772" w:rsidDel="0038573D" w:rsidRDefault="00E75BD2">
            <w:pPr>
              <w:jc w:val="center"/>
              <w:rPr>
                <w:del w:id="4" w:author="CCJK" w:date="2024-10-18T08:01:00Z"/>
                <w:rFonts w:ascii="Arial Unicode MS" w:eastAsia="Arial Unicode MS" w:hAnsi="Arial Unicode MS" w:cs="Arial Unicode MS"/>
                <w:b/>
                <w:noProof/>
              </w:rPr>
            </w:pPr>
            <w:del w:id="5" w:author="CCJK" w:date="2024-10-18T08:01:00Z">
              <w:r w:rsidRPr="00574772" w:rsidDel="0038573D">
                <w:rPr>
                  <w:rFonts w:ascii="Arial Unicode MS" w:eastAsia="Arial Unicode MS" w:hAnsi="Arial Unicode MS" w:cs="Arial Unicode MS"/>
                  <w:b/>
                  <w:noProof/>
                </w:rPr>
                <w:delText>CAUTION: Do not change segment ID or source text</w:delText>
              </w:r>
            </w:del>
          </w:p>
          <w:p w:rsidR="00E75BD2" w:rsidRPr="00574772" w:rsidDel="0038573D" w:rsidRDefault="00E75BD2">
            <w:pPr>
              <w:jc w:val="center"/>
              <w:rPr>
                <w:del w:id="6" w:author="CCJK" w:date="2024-10-18T08:01:00Z"/>
                <w:rFonts w:ascii="Arial Unicode MS" w:eastAsia="Arial Unicode MS" w:hAnsi="Arial Unicode MS" w:cs="Arial Unicode MS"/>
                <w:b/>
                <w:noProof/>
              </w:rPr>
            </w:pPr>
            <w:del w:id="7" w:author="CCJK" w:date="2024-10-18T08:01:00Z">
              <w:r w:rsidRPr="00574772" w:rsidDel="0038573D">
                <w:rPr>
                  <w:rFonts w:ascii="Arial Unicode MS" w:eastAsia="Arial Unicode MS" w:hAnsi="Arial Unicode MS" w:cs="Arial Unicode MS"/>
                  <w:b/>
                  <w:noProof/>
                </w:rPr>
                <w:delText>V7.8.124 MQ789910 db9a843f-f401-4dc0-9282-4ae47c2aec93</w:delText>
              </w:r>
            </w:del>
          </w:p>
        </w:tc>
      </w:tr>
    </w:tbl>
    <w:p w:rsidR="00AB2540" w:rsidRPr="00574772" w:rsidRDefault="00AB2540">
      <w:pPr>
        <w:rPr>
          <w:rFonts w:ascii="Arial Unicode MS" w:eastAsia="Arial Unicode MS" w:hAnsi="Arial Unicode MS" w:cs="Arial Unicode MS"/>
        </w:rPr>
      </w:pPr>
      <w:del w:id="8" w:author="CCJK" w:date="2024-10-18T08:01:00Z">
        <w:r w:rsidRPr="00574772" w:rsidDel="0038573D">
          <w:rPr>
            <w:rFonts w:ascii="Arial Unicode MS" w:eastAsia="Arial Unicode MS" w:hAnsi="Arial Unicode MS" w:cs="Arial Unicode MS"/>
          </w:rPr>
          <w:br w:type="page"/>
        </w:r>
      </w:del>
    </w:p>
    <w:tbl>
      <w:tblPr>
        <w:tblW w:w="3929" w:type="dxa"/>
        <w:tblInd w:w="12" w:type="dxa"/>
        <w:tblLook w:val="04A0" w:firstRow="1" w:lastRow="0" w:firstColumn="1" w:lastColumn="0" w:noHBand="0" w:noVBand="1"/>
        <w:tblPrChange w:id="9" w:author="CCJK" w:date="2024-10-18T08:01:00Z">
          <w:tblPr>
            <w:tblW w:w="4501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929"/>
        <w:tblGridChange w:id="10">
          <w:tblGrid>
            <w:gridCol w:w="3929"/>
          </w:tblGrid>
        </w:tblGridChange>
      </w:tblGrid>
      <w:tr w:rsidR="0038573D" w:rsidRPr="00574772" w:rsidTr="0038573D">
        <w:trPr>
          <w:trHeight w:val="252"/>
          <w:trPrChange w:id="1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CCJK" w:date="2024-10-18T08:01:00Z">
              <w:tcPr>
                <w:tcW w:w="3929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b/>
                <w:bCs/>
                <w:noProof/>
                <w:color w:val="000000"/>
                <w:szCs w:val="20"/>
              </w:rPr>
              <w:t>Chinese (PRC)</w:t>
            </w:r>
          </w:p>
        </w:tc>
      </w:tr>
      <w:tr w:rsidR="0038573D" w:rsidRPr="00574772" w:rsidTr="0038573D">
        <w:trPr>
          <w:trHeight w:val="252"/>
          <w:trPrChange w:id="1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合</w:t>
            </w:r>
            <w:del w:id="15" w:author="CCJK" w:date="2024-10-18T06:5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不</w:delText>
              </w:r>
            </w:del>
            <w:proofErr w:type="gramStart"/>
            <w:ins w:id="16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并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资产</w:t>
            </w:r>
            <w:proofErr w:type="spellEnd"/>
            <w:proofErr w:type="gramEnd"/>
            <w:del w:id="17" w:author="CCJK" w:date="2024-10-18T06:5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用</w:delText>
              </w:r>
            </w:del>
            <w:ins w:id="18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负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债</w:t>
            </w:r>
            <w:del w:id="19" w:author="CCJK" w:date="2024-10-18T06:5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装</w:delText>
              </w:r>
            </w:del>
            <w:ins w:id="20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表</w:t>
              </w:r>
            </w:ins>
          </w:p>
        </w:tc>
      </w:tr>
      <w:tr w:rsidR="0038573D" w:rsidRPr="00574772" w:rsidTr="0038573D">
        <w:trPr>
          <w:trHeight w:val="252"/>
          <w:trPrChange w:id="2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23" w:author="CCJK" w:date="2024-10-18T06:5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 </w:delText>
              </w:r>
            </w:del>
            <w:ins w:id="24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#</w:t>
              </w:r>
            </w:ins>
          </w:p>
        </w:tc>
      </w:tr>
      <w:tr w:rsidR="0038573D" w:rsidRPr="00574772" w:rsidTr="0038573D">
        <w:trPr>
          <w:trHeight w:val="252"/>
          <w:trPrChange w:id="2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金</w:t>
            </w:r>
            <w:del w:id="27" w:author="CCJK" w:date="2024-10-18T06:5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額単</w:delText>
              </w:r>
            </w:del>
            <w:ins w:id="28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额单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位</w:t>
            </w:r>
            <w:ins w:id="29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</w:ins>
            <w:ins w:id="30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人民币元</w:t>
              </w:r>
            </w:ins>
            <w:del w:id="31" w:author="CCJK" w:date="2024-10-18T06:52:00Z"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delText>:</w:delText>
              </w:r>
            </w:del>
          </w:p>
        </w:tc>
      </w:tr>
      <w:tr w:rsidR="0038573D" w:rsidRPr="00574772" w:rsidTr="0038573D">
        <w:trPr>
          <w:trHeight w:val="252"/>
          <w:trPrChange w:id="3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其他权益工具投</w:t>
            </w:r>
            <w:proofErr w:type="spellEnd"/>
            <w:del w:id="34" w:author="CCJK" w:date="2024-10-18T06:5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货</w:delText>
              </w:r>
            </w:del>
            <w:ins w:id="35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</w:p>
        </w:tc>
      </w:tr>
      <w:tr w:rsidR="0038573D" w:rsidRPr="00574772" w:rsidTr="0038573D">
        <w:trPr>
          <w:trHeight w:val="252"/>
          <w:trPrChange w:id="3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商</w:t>
            </w:r>
            <w:del w:id="38" w:author="CCJK" w:date="2024-10-18T06:5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耕</w:delText>
              </w:r>
            </w:del>
            <w:ins w:id="39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誉</w:t>
              </w:r>
            </w:ins>
          </w:p>
        </w:tc>
      </w:tr>
      <w:tr w:rsidR="0038573D" w:rsidRPr="00574772" w:rsidTr="0038573D">
        <w:trPr>
          <w:trHeight w:val="252"/>
          <w:trPrChange w:id="4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长期待</w:t>
            </w:r>
            <w:proofErr w:type="spellEnd"/>
            <w:del w:id="42" w:author="CCJK" w:date="2024-10-18T06:5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據</w:delText>
              </w:r>
            </w:del>
            <w:ins w:id="43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费</w:t>
            </w:r>
            <w:del w:id="44" w:author="CCJK" w:date="2024-10-18T06:5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那</w:delText>
              </w:r>
            </w:del>
            <w:ins w:id="45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用</w:t>
              </w:r>
            </w:ins>
          </w:p>
        </w:tc>
      </w:tr>
      <w:tr w:rsidR="0038573D" w:rsidRPr="00574772" w:rsidTr="0038573D">
        <w:trPr>
          <w:trHeight w:val="252"/>
          <w:trPrChange w:id="4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48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编制单位：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安阳钢铁集团</w:t>
            </w:r>
            <w:del w:id="49" w:author="CCJK" w:date="2024-10-18T06:5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青随贵往</w:delText>
              </w:r>
            </w:del>
            <w:ins w:id="50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有限责任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</w:t>
            </w:r>
            <w:del w:id="51" w:author="CCJK" w:date="2024-10-18T06:53:00Z"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'</w:delText>
              </w:r>
            </w:del>
          </w:p>
        </w:tc>
      </w:tr>
      <w:tr w:rsidR="0038573D" w:rsidRPr="00574772" w:rsidTr="0038573D">
        <w:trPr>
          <w:trHeight w:val="252"/>
          <w:trPrChange w:id="5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54" w:author="CCJK" w:date="2024-10-18T06:5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症</w:delText>
              </w:r>
            </w:del>
            <w:ins w:id="55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流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动负债</w:t>
            </w:r>
            <w:proofErr w:type="spellEnd"/>
            <w:del w:id="56" w:author="CCJK" w:date="2024-10-18T06:5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；</w:delText>
              </w:r>
            </w:del>
            <w:ins w:id="57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</w:ins>
          </w:p>
        </w:tc>
      </w:tr>
      <w:tr w:rsidR="0038573D" w:rsidRPr="00574772" w:rsidTr="0038573D">
        <w:trPr>
          <w:trHeight w:val="252"/>
          <w:trPrChange w:id="5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短</w:t>
            </w:r>
            <w:del w:id="60" w:author="CCJK" w:date="2024-10-18T06:5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風</w:delText>
              </w:r>
            </w:del>
            <w:ins w:id="61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期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借款</w:t>
            </w:r>
            <w:proofErr w:type="spellEnd"/>
          </w:p>
        </w:tc>
      </w:tr>
      <w:tr w:rsidR="0038573D" w:rsidRPr="00574772" w:rsidTr="0038573D">
        <w:trPr>
          <w:trHeight w:val="252"/>
          <w:trPrChange w:id="6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非流动负</w:t>
            </w:r>
            <w:proofErr w:type="spellEnd"/>
            <w:del w:id="64" w:author="CCJK" w:date="2024-10-18T06:5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值</w:delText>
              </w:r>
            </w:del>
            <w:ins w:id="65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债：</w:t>
              </w:r>
            </w:ins>
            <w:del w:id="66" w:author="CCJK" w:date="2024-10-18T06:53:00Z"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delText>:</w:delText>
              </w:r>
            </w:del>
          </w:p>
        </w:tc>
      </w:tr>
      <w:tr w:rsidR="0038573D" w:rsidRPr="00574772" w:rsidTr="0038573D">
        <w:trPr>
          <w:trHeight w:val="252"/>
          <w:trPrChange w:id="6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69" w:author="CCJK" w:date="2024-10-18T06:53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-</w:delText>
              </w:r>
            </w:del>
            <w:ins w:id="70" w:author="CCJK" w:date="2024-10-18T06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一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般风险准备</w:t>
            </w:r>
            <w:del w:id="71" w:author="CCJK" w:date="2024-10-18T07:57:00Z">
              <w:r w:rsidRPr="00574772" w:rsidDel="009C5BD9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</w:p>
        </w:tc>
      </w:tr>
      <w:tr w:rsidR="0038573D" w:rsidRPr="00574772" w:rsidTr="0038573D">
        <w:trPr>
          <w:trHeight w:val="252"/>
          <w:trPrChange w:id="7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74" w:author="CCJK" w:date="2024-10-18T06:5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洲海</w:delText>
              </w:r>
            </w:del>
            <w:ins w:id="75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注释</w:t>
              </w:r>
            </w:ins>
          </w:p>
        </w:tc>
      </w:tr>
      <w:tr w:rsidR="0038573D" w:rsidRPr="00574772" w:rsidTr="0038573D">
        <w:trPr>
          <w:trHeight w:val="252"/>
          <w:trPrChange w:id="7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78" w:author="CCJK" w:date="2024-10-18T06:54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delText>、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利</w:t>
            </w:r>
            <w:del w:id="79" w:author="CCJK" w:date="2024-10-18T06:54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以</w:delText>
              </w:r>
            </w:del>
            <w:ins w:id="80" w:author="CCJK" w:date="2024-10-18T06:5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息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收入</w:t>
            </w:r>
          </w:p>
        </w:tc>
      </w:tr>
      <w:tr w:rsidR="0038573D" w:rsidRPr="00574772" w:rsidTr="0038573D">
        <w:trPr>
          <w:trHeight w:val="252"/>
          <w:trPrChange w:id="8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手</w:t>
            </w:r>
            <w:del w:id="83" w:author="CCJK" w:date="2024-10-18T06:5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怎我</w:delText>
              </w:r>
            </w:del>
            <w:ins w:id="84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续费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及</w:t>
            </w:r>
            <w:del w:id="85" w:author="CCJK" w:date="2024-10-18T06:5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何</w:delText>
              </w:r>
            </w:del>
            <w:ins w:id="86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佣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金收</w:t>
            </w:r>
            <w:proofErr w:type="spellEnd"/>
            <w:ins w:id="87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入</w:t>
              </w:r>
            </w:ins>
          </w:p>
        </w:tc>
      </w:tr>
      <w:tr w:rsidR="0038573D" w:rsidRPr="00574772" w:rsidTr="0038573D">
        <w:trPr>
          <w:trHeight w:val="252"/>
          <w:trPrChange w:id="8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二、</w:t>
            </w:r>
            <w:del w:id="90" w:author="CCJK" w:date="2024-10-18T06:5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官</w:delText>
              </w:r>
            </w:del>
            <w:ins w:id="91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营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业</w:t>
            </w:r>
            <w:del w:id="92" w:author="CCJK" w:date="2024-10-18T06:5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由</w:delText>
              </w:r>
            </w:del>
            <w:ins w:id="93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总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成本</w:t>
            </w:r>
            <w:proofErr w:type="spellEnd"/>
          </w:p>
        </w:tc>
      </w:tr>
      <w:tr w:rsidR="0038573D" w:rsidRPr="00574772" w:rsidTr="0038573D">
        <w:trPr>
          <w:trHeight w:val="252"/>
          <w:trPrChange w:id="9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96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铺得</w:delText>
              </w:r>
            </w:del>
            <w:ins w:id="97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销售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费用</w:t>
            </w:r>
            <w:proofErr w:type="spellEnd"/>
          </w:p>
        </w:tc>
      </w:tr>
      <w:tr w:rsidR="0038573D" w:rsidRPr="00574772" w:rsidTr="0038573D">
        <w:trPr>
          <w:trHeight w:val="252"/>
          <w:trPrChange w:id="9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管理</w:t>
            </w:r>
            <w:proofErr w:type="spellEnd"/>
            <w:del w:id="100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費川</w:delText>
              </w:r>
            </w:del>
            <w:ins w:id="101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费用</w:t>
              </w:r>
            </w:ins>
          </w:p>
        </w:tc>
      </w:tr>
      <w:tr w:rsidR="0038573D" w:rsidRPr="00574772" w:rsidTr="0038573D">
        <w:trPr>
          <w:trHeight w:val="252"/>
          <w:trPrChange w:id="10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研发</w:t>
            </w:r>
            <w:proofErr w:type="spellEnd"/>
            <w:del w:id="104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費</w:delText>
              </w:r>
            </w:del>
            <w:ins w:id="105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费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用</w:t>
            </w:r>
          </w:p>
        </w:tc>
      </w:tr>
      <w:tr w:rsidR="0038573D" w:rsidRPr="00574772" w:rsidTr="0038573D">
        <w:trPr>
          <w:trHeight w:val="252"/>
          <w:trPrChange w:id="10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其中</w:t>
            </w:r>
            <w:proofErr w:type="spellEnd"/>
            <w:del w:id="108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r</w:delText>
              </w:r>
            </w:del>
            <w:ins w:id="109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利息</w:t>
            </w:r>
            <w:proofErr w:type="spellEnd"/>
            <w:del w:id="110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或</w:delText>
              </w:r>
            </w:del>
            <w:ins w:id="111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费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用</w:t>
            </w:r>
          </w:p>
        </w:tc>
      </w:tr>
      <w:tr w:rsidR="0038573D" w:rsidRPr="00574772" w:rsidTr="0038573D">
        <w:trPr>
          <w:trHeight w:val="252"/>
          <w:trPrChange w:id="11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加</w:t>
            </w:r>
            <w:del w:id="114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:K</w:delText>
              </w:r>
            </w:del>
            <w:ins w:id="115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：其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他收益</w:t>
            </w:r>
            <w:proofErr w:type="spellEnd"/>
          </w:p>
        </w:tc>
      </w:tr>
      <w:tr w:rsidR="0038573D" w:rsidRPr="00574772" w:rsidTr="0038573D">
        <w:trPr>
          <w:trHeight w:val="252"/>
          <w:trPrChange w:id="11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18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[1}$L</w:delText>
              </w:r>
            </w:del>
            <w:ins w:id="119" w:author="CCJK" w:date="2024-10-18T06:5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汇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兑收益（</w:t>
            </w:r>
            <w:del w:id="120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报央</w:delText>
              </w:r>
            </w:del>
            <w:ins w:id="121" w:author="CCJK" w:date="2024-10-18T06:5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损失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以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“</w:t>
            </w:r>
            <w:del w:id="122" w:author="CCJK" w:date="2024-10-18T06:5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{2][3}</w:delText>
              </w:r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一</w:delText>
              </w:r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{4][1}</w:delText>
              </w:r>
            </w:del>
            <w:ins w:id="123" w:author="CCJK" w:date="2024-10-18T06:5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-</w:t>
              </w:r>
            </w:ins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”</w:t>
            </w:r>
            <w:del w:id="124" w:author="CCJK" w:date="2024-10-18T06:5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{2][3}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号</w:t>
            </w:r>
            <w:del w:id="125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战</w:delText>
              </w:r>
            </w:del>
            <w:ins w:id="126" w:author="CCJK" w:date="2024-10-18T06:5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填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列）</w:t>
            </w:r>
            <w:del w:id="127" w:author="CCJK" w:date="2024-10-18T06:5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{4][9}♦{10]</w:delText>
              </w:r>
            </w:del>
          </w:p>
        </w:tc>
      </w:tr>
      <w:tr w:rsidR="0038573D" w:rsidRPr="00574772" w:rsidTr="0038573D">
        <w:trPr>
          <w:trHeight w:val="252"/>
          <w:trPrChange w:id="12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公允价值变动收</w:t>
            </w:r>
            <w:del w:id="130" w:author="CCJK" w:date="2024-10-18T07:57:00Z">
              <w:r w:rsidRPr="00574772" w:rsidDel="009C5BD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ins w:id="131" w:author="CCJK" w:date="2024-10-18T07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（损失以</w:t>
            </w:r>
            <w:del w:id="132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c</w:delText>
              </w:r>
            </w:del>
            <w:ins w:id="133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“</w:t>
              </w:r>
            </w:ins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-”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</w:t>
            </w:r>
            <w:del w:id="134" w:author="CCJK" w:date="2024-10-18T06:5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根</w:delText>
              </w:r>
            </w:del>
            <w:ins w:id="135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填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列）</w:t>
            </w:r>
          </w:p>
        </w:tc>
      </w:tr>
      <w:tr w:rsidR="0038573D" w:rsidRPr="00574772" w:rsidTr="0038573D">
        <w:trPr>
          <w:trHeight w:val="252"/>
          <w:trPrChange w:id="13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资产</w:t>
            </w:r>
            <w:del w:id="138" w:author="CCJK" w:date="2024-10-18T06:5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诚</w:delText>
              </w:r>
            </w:del>
            <w:ins w:id="139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值损失（损失以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“</w:t>
            </w:r>
            <w:ins w:id="140" w:author="CCJK" w:date="2024-10-18T06:56:00Z">
              <w:r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t>-</w:t>
              </w:r>
            </w:ins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”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号填列）</w:t>
            </w:r>
          </w:p>
        </w:tc>
      </w:tr>
      <w:tr w:rsidR="0038573D" w:rsidRPr="00574772" w:rsidTr="0038573D">
        <w:trPr>
          <w:trHeight w:val="252"/>
          <w:trPrChange w:id="14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43" w:author="CCJK" w:date="2024-10-18T06:5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然:</w:delText>
              </w:r>
            </w:del>
            <w:ins w:id="144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减：营业外支出</w:t>
              </w:r>
            </w:ins>
          </w:p>
        </w:tc>
      </w:tr>
      <w:tr w:rsidR="0038573D" w:rsidRPr="00574772" w:rsidTr="0038573D">
        <w:trPr>
          <w:trHeight w:val="252"/>
          <w:trPrChange w:id="14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6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47" w:author="CCJK" w:date="2024-10-18T06:5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CDfl1</w:delText>
              </w:r>
            </w:del>
            <w:ins w:id="148" w:author="CCJK" w:date="2024-10-18T06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（1）重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新计</w:t>
            </w:r>
            <w:del w:id="149" w:author="CCJK" w:date="2024-10-18T06:5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狂</w:delText>
              </w:r>
            </w:del>
            <w:ins w:id="150" w:author="CCJK" w:date="2024-10-18T06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设定</w:t>
            </w:r>
            <w:del w:id="151" w:author="CCJK" w:date="2024-10-18T06:5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殳旅</w:delText>
              </w:r>
            </w:del>
            <w:ins w:id="152" w:author="CCJK" w:date="2024-10-18T06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受益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计划变动额</w:t>
            </w:r>
          </w:p>
        </w:tc>
      </w:tr>
      <w:tr w:rsidR="0038573D" w:rsidRPr="00574772" w:rsidTr="0038573D">
        <w:trPr>
          <w:trHeight w:val="252"/>
          <w:trPrChange w:id="15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3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）金</w:t>
            </w:r>
            <w:del w:id="155" w:author="CCJK" w:date="2024-10-18T06:5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阳</w:delText>
              </w:r>
            </w:del>
            <w:ins w:id="156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资产</w:t>
            </w:r>
            <w:del w:id="157" w:author="CCJK" w:date="2024-10-18T06:5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国</w:delText>
              </w:r>
            </w:del>
            <w:ins w:id="158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分类计入其他</w:t>
            </w:r>
            <w:del w:id="159" w:author="CCJK" w:date="2024-10-18T06:5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據台</w:delText>
              </w:r>
            </w:del>
            <w:ins w:id="160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</w:t>
            </w:r>
            <w:del w:id="161" w:author="CCJK" w:date="2024-10-18T06:5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藁</w:delText>
              </w:r>
            </w:del>
            <w:ins w:id="162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的金</w:t>
            </w:r>
            <w:del w:id="163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  <w:ins w:id="164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16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lastRenderedPageBreak/>
              <w:t>（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5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）现金流</w:t>
            </w:r>
            <w:del w:id="167" w:author="CCJK" w:date="2024-10-18T07:2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管</w:delText>
              </w:r>
            </w:del>
            <w:proofErr w:type="gramStart"/>
            <w:ins w:id="168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套期储</w:t>
            </w:r>
            <w:proofErr w:type="gramEnd"/>
            <w:del w:id="169" w:author="CCJK" w:date="2024-10-18T07:2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各</w:delText>
              </w:r>
            </w:del>
            <w:ins w:id="170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备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（现金流</w:t>
            </w:r>
            <w:del w:id="171" w:author="CCJK" w:date="2024-10-18T07:2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U・</w:delText>
              </w:r>
            </w:del>
            <w:proofErr w:type="gramStart"/>
            <w:ins w:id="172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套</w:t>
            </w:r>
            <w:proofErr w:type="gramEnd"/>
            <w:del w:id="173" w:author="CCJK" w:date="2024-10-18T07:2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購</w:delText>
              </w:r>
            </w:del>
            <w:ins w:id="174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期</w:t>
              </w:r>
            </w:ins>
            <w:del w:id="175" w:author="CCJK" w:date="2024-10-18T07:2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損</w:delText>
              </w:r>
            </w:del>
            <w:ins w:id="176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损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益的有效部分）</w:t>
            </w:r>
          </w:p>
        </w:tc>
      </w:tr>
      <w:tr w:rsidR="0038573D" w:rsidRPr="00574772" w:rsidTr="0038573D">
        <w:trPr>
          <w:trHeight w:val="252"/>
          <w:trPrChange w:id="17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del w:id="179" w:author="CCJK" w:date="2024-10-18T07:2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.:</w:delText>
              </w:r>
            </w:del>
            <w:ins w:id="180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二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  <w:ins w:id="181" w:author="CCJK" w:date="2024-10-18T07:23:00Z"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归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属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于少数股东的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合收益总额</w:t>
              </w:r>
            </w:ins>
          </w:p>
        </w:tc>
      </w:tr>
      <w:tr w:rsidR="0038573D" w:rsidRPr="00574772" w:rsidTr="0038573D">
        <w:trPr>
          <w:trHeight w:val="252"/>
          <w:trPrChange w:id="18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八、每股收益</w:t>
            </w:r>
            <w:proofErr w:type="spellEnd"/>
            <w:del w:id="184" w:author="CCJK" w:date="2024-10-18T07:2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1</w:delText>
              </w:r>
            </w:del>
            <w:ins w:id="185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</w:ins>
          </w:p>
        </w:tc>
      </w:tr>
      <w:tr w:rsidR="0038573D" w:rsidRPr="00574772" w:rsidTr="0038573D">
        <w:trPr>
          <w:trHeight w:val="252"/>
          <w:trPrChange w:id="18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ins w:id="188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</w:t>
            </w:r>
            <w:del w:id="189" w:author="CCJK" w:date="2024-10-18T07:2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塞木</w:delText>
              </w:r>
            </w:del>
            <w:ins w:id="190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基本</w:t>
              </w:r>
            </w:ins>
            <w:del w:id="191" w:author="CCJK" w:date="2024-10-18T07:2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林</w:delText>
              </w:r>
            </w:del>
            <w:ins w:id="192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每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股收</w:t>
            </w:r>
            <w:proofErr w:type="spellEnd"/>
            <w:del w:id="193" w:author="CCJK" w:date="2024-10-18T07:2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慈</w:delText>
              </w:r>
            </w:del>
            <w:ins w:id="194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（元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</w:rPr>
              <w:t>/</w:t>
            </w:r>
            <w:del w:id="195" w:author="CCJK" w:date="2024-10-18T07:2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般</w:delText>
              </w:r>
            </w:del>
            <w:ins w:id="196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</w:t>
            </w:r>
          </w:p>
        </w:tc>
      </w:tr>
      <w:tr w:rsidR="0038573D" w:rsidRPr="00574772" w:rsidTr="0038573D">
        <w:trPr>
          <w:trHeight w:val="252"/>
          <w:trPrChange w:id="19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（二）稀</w:t>
            </w:r>
            <w:del w:id="199" w:author="CCJK" w:date="2024-10-18T07:2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禄</w:delText>
              </w:r>
            </w:del>
            <w:ins w:id="200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每股收益（元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/</w:t>
            </w:r>
            <w:del w:id="201" w:author="CCJK" w:date="2024-10-18T07:2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段</w:delText>
              </w:r>
            </w:del>
            <w:ins w:id="202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</w:p>
        </w:tc>
      </w:tr>
      <w:tr w:rsidR="0038573D" w:rsidRPr="00574772" w:rsidTr="0038573D">
        <w:trPr>
          <w:trHeight w:val="252"/>
          <w:trPrChange w:id="20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合并</w:t>
            </w:r>
            <w:proofErr w:type="spellEnd"/>
            <w:del w:id="205" w:author="CCJK" w:date="2024-10-18T07:2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朝遍</w:delText>
              </w:r>
            </w:del>
            <w:ins w:id="206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现金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流量表</w:t>
            </w:r>
            <w:proofErr w:type="spellEnd"/>
          </w:p>
        </w:tc>
      </w:tr>
      <w:tr w:rsidR="0038573D" w:rsidRPr="00574772" w:rsidTr="0038573D">
        <w:trPr>
          <w:trHeight w:val="252"/>
          <w:trPrChange w:id="20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09" w:author="CCJK" w:date="2024-10-18T07:23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,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编制单位</w:t>
            </w:r>
            <w:ins w:id="210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安阳钢铁集团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有限责任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公司</w:t>
              </w:r>
            </w:ins>
            <w:del w:id="211" w:author="CCJK" w:date="2024-10-18T07:24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:</w:delText>
              </w:r>
            </w:del>
          </w:p>
        </w:tc>
      </w:tr>
      <w:tr w:rsidR="0038573D" w:rsidRPr="00574772" w:rsidTr="0038573D">
        <w:trPr>
          <w:trHeight w:val="252"/>
          <w:trPrChange w:id="21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金额单位</w:t>
            </w:r>
            <w:proofErr w:type="spellEnd"/>
            <w:del w:id="214" w:author="CCJK" w:date="2024-10-18T07:24:00Z"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delText>t</w:delText>
              </w:r>
            </w:del>
            <w:ins w:id="215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人民币元</w:t>
            </w:r>
            <w:proofErr w:type="spellEnd"/>
          </w:p>
        </w:tc>
      </w:tr>
      <w:tr w:rsidR="0038573D" w:rsidRPr="00574772" w:rsidTr="0038573D">
        <w:trPr>
          <w:trHeight w:val="252"/>
          <w:trPrChange w:id="21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18" w:author="CCJK" w:date="2024-10-18T07:2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二&amp;世</w:delText>
              </w:r>
            </w:del>
            <w:ins w:id="219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一、经营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活动产生的</w:t>
            </w:r>
            <w:del w:id="220" w:author="CCJK" w:date="2024-10-18T07:2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現</w:delText>
              </w:r>
            </w:del>
            <w:ins w:id="221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现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金流</w:t>
            </w:r>
            <w:del w:id="222" w:author="CCJK" w:date="2024-10-18T07:2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注</w:delText>
              </w:r>
            </w:del>
            <w:ins w:id="223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量：</w:t>
              </w:r>
            </w:ins>
            <w:del w:id="224" w:author="CCJK" w:date="2024-10-18T07:24:00Z"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:</w:delText>
              </w:r>
            </w:del>
          </w:p>
        </w:tc>
      </w:tr>
      <w:tr w:rsidR="0038573D" w:rsidRPr="00574772" w:rsidTr="0038573D">
        <w:trPr>
          <w:trHeight w:val="252"/>
          <w:trPrChange w:id="22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6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27" w:author="CCJK" w:date="2024-10-18T07:2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別5扇蓋；</w:delText>
              </w:r>
            </w:del>
            <w:ins w:id="228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销售商品、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提供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劳</w:t>
            </w:r>
            <w:proofErr w:type="gramEnd"/>
            <w:del w:id="229" w:author="CCJK" w:date="2024-10-18T07:2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魂</w:delText>
              </w:r>
            </w:del>
            <w:proofErr w:type="gramStart"/>
            <w:ins w:id="230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务</w:t>
              </w:r>
              <w:proofErr w:type="gramEnd"/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收</w:t>
              </w:r>
            </w:ins>
            <w:del w:id="231" w:author="CCJK" w:date="2024-10-18T07:2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（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到的现金</w:t>
            </w:r>
          </w:p>
        </w:tc>
      </w:tr>
      <w:tr w:rsidR="0038573D" w:rsidRPr="00574772" w:rsidTr="0038573D">
        <w:trPr>
          <w:trHeight w:val="252"/>
          <w:trPrChange w:id="23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客户贷款及垫</w:t>
            </w:r>
            <w:del w:id="234" w:author="CCJK" w:date="2024-10-18T07:2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轨</w:delText>
              </w:r>
            </w:del>
            <w:ins w:id="235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款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净增加</w:t>
            </w:r>
            <w:del w:id="236" w:author="CCJK" w:date="2024-10-18T07:2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欲*</w:delText>
              </w:r>
            </w:del>
            <w:ins w:id="237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23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支付给职工以及为职工支付的现</w:t>
            </w:r>
            <w:del w:id="240" w:author="CCJK" w:date="2024-10-18T07:2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今</w:delText>
              </w:r>
            </w:del>
            <w:ins w:id="241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金</w:t>
              </w:r>
            </w:ins>
          </w:p>
        </w:tc>
      </w:tr>
      <w:tr w:rsidR="0038573D" w:rsidRPr="00574772" w:rsidTr="0038573D">
        <w:trPr>
          <w:trHeight w:val="252"/>
          <w:trPrChange w:id="24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支付的各</w:t>
            </w:r>
            <w:proofErr w:type="spellEnd"/>
            <w:del w:id="244" w:author="CCJK" w:date="2024-10-18T07:2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顶</w:delText>
              </w:r>
            </w:del>
            <w:ins w:id="245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项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稅</w:t>
            </w:r>
            <w:del w:id="246" w:author="CCJK" w:date="2024-10-18T07:2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財</w:delText>
              </w:r>
            </w:del>
            <w:ins w:id="247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费</w:t>
              </w:r>
            </w:ins>
          </w:p>
        </w:tc>
      </w:tr>
      <w:tr w:rsidR="0038573D" w:rsidRPr="00574772" w:rsidTr="0038573D">
        <w:trPr>
          <w:trHeight w:val="252"/>
          <w:trPrChange w:id="24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经</w:t>
            </w:r>
            <w:del w:id="250" w:author="CCJK" w:date="2024-10-18T07:2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官</w:delText>
              </w:r>
            </w:del>
            <w:ins w:id="251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营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活动产生的现金流</w:t>
            </w:r>
            <w:del w:id="252" w:author="CCJK" w:date="2024-10-18T07:2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证</w:delText>
              </w:r>
            </w:del>
            <w:proofErr w:type="gramStart"/>
            <w:ins w:id="253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净</w:t>
            </w:r>
            <w:proofErr w:type="gramEnd"/>
            <w:del w:id="254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  <w:ins w:id="255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25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二、投资活动产生的现金流</w:t>
            </w:r>
            <w:del w:id="258" w:author="CCJK" w:date="2024-10-18T07:2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f1t:</w:delText>
              </w:r>
            </w:del>
            <w:ins w:id="259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量：</w:t>
              </w:r>
            </w:ins>
          </w:p>
        </w:tc>
      </w:tr>
      <w:tr w:rsidR="0038573D" w:rsidRPr="00574772" w:rsidTr="0038573D">
        <w:trPr>
          <w:trHeight w:val="252"/>
          <w:trPrChange w:id="26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收回投</w:t>
            </w:r>
            <w:proofErr w:type="spellEnd"/>
            <w:del w:id="262" w:author="CCJK" w:date="2024-10-18T07:2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獎</w:delText>
              </w:r>
            </w:del>
            <w:proofErr w:type="gramStart"/>
            <w:ins w:id="263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收到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的现金</w:t>
            </w:r>
            <w:proofErr w:type="spellEnd"/>
          </w:p>
        </w:tc>
      </w:tr>
      <w:tr w:rsidR="0038573D" w:rsidRPr="00574772" w:rsidTr="0038573D">
        <w:trPr>
          <w:trHeight w:val="252"/>
          <w:trPrChange w:id="26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66" w:author="CCJK" w:date="2024-10-18T07:2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共:</w:delText>
              </w:r>
            </w:del>
            <w:ins w:id="267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其中：子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公司吸收少数股东投资收到的现金</w:t>
              </w:r>
            </w:ins>
          </w:p>
        </w:tc>
      </w:tr>
      <w:tr w:rsidR="0038573D" w:rsidRPr="00574772" w:rsidTr="0038573D">
        <w:trPr>
          <w:trHeight w:val="252"/>
          <w:trPrChange w:id="26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收到其他与</w:t>
            </w:r>
            <w:del w:id="270" w:author="CCJK" w:date="2024-10-18T07:2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好货</w:delText>
              </w:r>
            </w:del>
            <w:ins w:id="271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筹资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活动有关的现金</w:t>
            </w:r>
          </w:p>
        </w:tc>
      </w:tr>
      <w:tr w:rsidR="0038573D" w:rsidRPr="00574772" w:rsidTr="0038573D">
        <w:trPr>
          <w:trHeight w:val="252"/>
          <w:trPrChange w:id="27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74" w:author="CCJK" w:date="2024-10-18T07:2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温</w:delText>
              </w:r>
            </w:del>
            <w:ins w:id="275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编制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单位</w:t>
            </w:r>
            <w:ins w:id="276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安阳钢铁集团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有限责任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公司</w:t>
              </w:r>
            </w:ins>
            <w:del w:id="277" w:author="CCJK" w:date="2024-10-18T07:26:00Z"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:</w:delText>
              </w:r>
            </w:del>
          </w:p>
        </w:tc>
      </w:tr>
      <w:tr w:rsidR="0038573D" w:rsidRPr="00574772" w:rsidTr="0038573D">
        <w:trPr>
          <w:trHeight w:val="252"/>
          <w:trPrChange w:id="27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80" w:author="CCJK" w:date="2024-10-18T07:2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安阳纲铁無物有双货任公司</w:delText>
              </w:r>
            </w:del>
            <w:ins w:id="281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#</w:t>
              </w:r>
            </w:ins>
          </w:p>
        </w:tc>
      </w:tr>
      <w:tr w:rsidR="0038573D" w:rsidRPr="00574772" w:rsidTr="0038573D">
        <w:trPr>
          <w:trHeight w:val="252"/>
          <w:trPrChange w:id="28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金</w:t>
            </w:r>
            <w:del w:id="284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額</w:delText>
              </w:r>
            </w:del>
            <w:ins w:id="285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t>额</w:t>
              </w:r>
            </w:ins>
            <w:proofErr w:type="spellEnd"/>
            <w:del w:id="286" w:author="CCJK" w:date="2024-10-18T07:2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葉住</w:delText>
              </w:r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delText>:</w:delText>
              </w:r>
            </w:del>
            <w:ins w:id="287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单位：人民币元</w:t>
              </w:r>
            </w:ins>
          </w:p>
        </w:tc>
      </w:tr>
      <w:tr w:rsidR="0038573D" w:rsidRPr="00574772" w:rsidTr="0038573D">
        <w:trPr>
          <w:trHeight w:val="252"/>
          <w:trPrChange w:id="28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290" w:author="CCJK" w:date="2024-10-18T07:2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人民帀元</w:delText>
              </w:r>
            </w:del>
            <w:ins w:id="291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#</w:t>
              </w:r>
            </w:ins>
          </w:p>
        </w:tc>
      </w:tr>
      <w:tr w:rsidR="0038573D" w:rsidRPr="00574772" w:rsidTr="0038573D">
        <w:trPr>
          <w:trHeight w:val="252"/>
          <w:trPrChange w:id="29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294" w:author="CCJK" w:date="2024-10-18T07:2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hfgyr</w:delText>
              </w:r>
            </w:del>
            <w:ins w:id="295" w:author="CCJK" w:date="2024-10-18T07:2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项目</w:t>
              </w:r>
            </w:ins>
          </w:p>
        </w:tc>
      </w:tr>
      <w:tr w:rsidR="0038573D" w:rsidRPr="00574772" w:rsidTr="0038573D">
        <w:trPr>
          <w:trHeight w:val="252"/>
          <w:trPrChange w:id="29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归</w:t>
            </w:r>
            <w:del w:id="298" w:author="CCJK" w:date="2024-10-18T07:2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通</w:delText>
              </w:r>
            </w:del>
            <w:ins w:id="299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属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于母公司股东权</w:t>
            </w:r>
            <w:ins w:id="300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del w:id="301" w:author="CCJK" w:date="2024-10-18T07:2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及</w:delText>
              </w:r>
            </w:del>
          </w:p>
        </w:tc>
      </w:tr>
      <w:tr w:rsidR="0038573D" w:rsidRPr="00574772" w:rsidTr="0038573D">
        <w:trPr>
          <w:trHeight w:val="252"/>
          <w:trPrChange w:id="30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少数</w:t>
            </w:r>
            <w:proofErr w:type="spellEnd"/>
            <w:del w:id="304" w:author="CCJK" w:date="2024-10-18T07:2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联</w:delText>
              </w:r>
            </w:del>
            <w:ins w:id="305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东</w:t>
            </w:r>
            <w:del w:id="306" w:author="CCJK" w:date="2024-10-18T07:2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&amp;JK</w:delText>
              </w:r>
            </w:del>
            <w:ins w:id="307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权益</w:t>
              </w:r>
            </w:ins>
          </w:p>
        </w:tc>
      </w:tr>
      <w:tr w:rsidR="0038573D" w:rsidRPr="00574772" w:rsidTr="0038573D">
        <w:trPr>
          <w:trHeight w:val="252"/>
          <w:trPrChange w:id="30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股东权</w:t>
            </w:r>
            <w:proofErr w:type="spellEnd"/>
            <w:del w:id="310" w:author="CCJK" w:date="2024-10-18T07:2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該的</w:delText>
              </w:r>
            </w:del>
            <w:ins w:id="311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计</w:t>
            </w:r>
          </w:p>
        </w:tc>
      </w:tr>
      <w:tr w:rsidR="0038573D" w:rsidRPr="00574772" w:rsidTr="0038573D">
        <w:trPr>
          <w:trHeight w:val="252"/>
          <w:trPrChange w:id="31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14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hgyt</w:delText>
              </w:r>
            </w:del>
            <w:ins w:id="315" w:author="CCJK" w:date="2024-10-18T07:2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股本</w:t>
              </w:r>
            </w:ins>
          </w:p>
        </w:tc>
      </w:tr>
      <w:tr w:rsidR="0038573D" w:rsidRPr="00574772" w:rsidTr="0038573D">
        <w:trPr>
          <w:trHeight w:val="252"/>
          <w:trPrChange w:id="31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18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lastRenderedPageBreak/>
                <w:delText>共也</w:delText>
              </w:r>
            </w:del>
            <w:ins w:id="319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其他权益工具</w:t>
              </w:r>
            </w:ins>
            <w:del w:id="320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继選</w:delText>
              </w:r>
            </w:del>
          </w:p>
        </w:tc>
      </w:tr>
      <w:tr w:rsidR="0038573D" w:rsidRPr="00574772" w:rsidTr="0038573D">
        <w:trPr>
          <w:trHeight w:val="252"/>
          <w:trPrChange w:id="32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23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etrw</w:delText>
              </w:r>
            </w:del>
            <w:ins w:id="324" w:author="CCJK" w:date="2024-10-18T07:2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资本公积</w:t>
              </w:r>
            </w:ins>
          </w:p>
        </w:tc>
      </w:tr>
      <w:tr w:rsidR="0038573D" w:rsidRPr="00574772" w:rsidTr="0038573D">
        <w:trPr>
          <w:trHeight w:val="252"/>
          <w:trPrChange w:id="32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6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27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曲庫</w:delText>
              </w:r>
            </w:del>
            <w:ins w:id="328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减：库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存</w:t>
            </w:r>
            <w:del w:id="329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成</w:delText>
              </w:r>
            </w:del>
            <w:ins w:id="330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</w:ins>
          </w:p>
        </w:tc>
      </w:tr>
      <w:tr w:rsidR="0038573D" w:rsidRPr="00574772" w:rsidTr="0038573D">
        <w:trPr>
          <w:trHeight w:val="252"/>
          <w:trPrChange w:id="33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其他综合</w:t>
            </w:r>
            <w:proofErr w:type="spellEnd"/>
            <w:del w:id="333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枚卦</w:delText>
              </w:r>
            </w:del>
            <w:ins w:id="334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收益</w:t>
              </w:r>
            </w:ins>
          </w:p>
        </w:tc>
      </w:tr>
      <w:tr w:rsidR="0038573D" w:rsidRPr="00574772" w:rsidTr="0038573D">
        <w:trPr>
          <w:trHeight w:val="252"/>
          <w:trPrChange w:id="33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6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37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微</w:delText>
              </w:r>
            </w:del>
            <w:ins w:id="338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盈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余公</w:t>
            </w:r>
            <w:proofErr w:type="spellEnd"/>
            <w:del w:id="339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根</w:delText>
              </w:r>
            </w:del>
            <w:ins w:id="340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积</w:t>
              </w:r>
            </w:ins>
          </w:p>
        </w:tc>
      </w:tr>
      <w:tr w:rsidR="0038573D" w:rsidRPr="00574772" w:rsidTr="0038573D">
        <w:trPr>
          <w:trHeight w:val="252"/>
          <w:trPrChange w:id="34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一</w:t>
            </w:r>
            <w:ins w:id="343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般</w:t>
              </w:r>
            </w:ins>
            <w:del w:id="344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股</w:delText>
              </w:r>
            </w:del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风险</w:t>
            </w:r>
            <w:proofErr w:type="spellEnd"/>
            <w:del w:id="345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徒</w:delText>
              </w:r>
            </w:del>
            <w:ins w:id="346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准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备</w:t>
            </w:r>
          </w:p>
        </w:tc>
      </w:tr>
      <w:tr w:rsidR="0038573D" w:rsidRPr="00574772" w:rsidTr="0038573D">
        <w:trPr>
          <w:trHeight w:val="252"/>
          <w:trPrChange w:id="34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8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未分配利</w:t>
            </w:r>
            <w:proofErr w:type="spellEnd"/>
            <w:del w:id="349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關</w:delText>
              </w:r>
            </w:del>
            <w:ins w:id="350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润</w:t>
              </w:r>
            </w:ins>
          </w:p>
        </w:tc>
      </w:tr>
      <w:tr w:rsidR="0038573D" w:rsidRPr="00574772" w:rsidTr="0038573D">
        <w:trPr>
          <w:trHeight w:val="252"/>
          <w:trPrChange w:id="35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53" w:author="CCJK" w:date="2024-10-18T07:2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jgh</w:delText>
              </w:r>
            </w:del>
            <w:ins w:id="354" w:author="CCJK" w:date="2024-10-18T07:2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优先股</w:t>
              </w:r>
            </w:ins>
          </w:p>
        </w:tc>
      </w:tr>
      <w:tr w:rsidR="0038573D" w:rsidRPr="00574772" w:rsidTr="0038573D">
        <w:trPr>
          <w:trHeight w:val="252"/>
          <w:trPrChange w:id="35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6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ins w:id="357" w:author="CCJK" w:date="2024-10-18T07:2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永续债</w:t>
              </w:r>
            </w:ins>
            <w:del w:id="358" w:author="CCJK" w:date="2024-10-18T07:28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dfr</w:delText>
              </w:r>
            </w:del>
          </w:p>
        </w:tc>
      </w:tr>
      <w:tr w:rsidR="0038573D" w:rsidRPr="00574772" w:rsidTr="0038573D">
        <w:trPr>
          <w:trHeight w:val="252"/>
          <w:trPrChange w:id="35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一、上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年年末余</w:t>
            </w:r>
            <w:proofErr w:type="spellEnd"/>
            <w:proofErr w:type="gramEnd"/>
            <w:del w:id="361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S1</w:delText>
              </w:r>
            </w:del>
            <w:ins w:id="362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36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65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见:</w:delText>
              </w:r>
            </w:del>
            <w:ins w:id="366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加：会计政策变更</w:t>
              </w:r>
            </w:ins>
          </w:p>
        </w:tc>
      </w:tr>
      <w:tr w:rsidR="0038573D" w:rsidRPr="00574772" w:rsidTr="0038573D">
        <w:trPr>
          <w:trHeight w:val="252"/>
          <w:trPrChange w:id="36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69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補院</w:delText>
              </w:r>
            </w:del>
            <w:ins w:id="370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前期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差</w:t>
            </w:r>
            <w:del w:id="371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相</w:delText>
              </w:r>
            </w:del>
            <w:ins w:id="372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错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更正</w:t>
            </w:r>
            <w:proofErr w:type="spellEnd"/>
          </w:p>
        </w:tc>
      </w:tr>
      <w:tr w:rsidR="0038573D" w:rsidRPr="00574772" w:rsidTr="0038573D">
        <w:trPr>
          <w:trHeight w:val="252"/>
          <w:trPrChange w:id="37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75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后</w:delText>
              </w:r>
            </w:del>
            <w:ins w:id="376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同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一</w:t>
            </w:r>
            <w:del w:id="377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投</w:delText>
              </w:r>
            </w:del>
            <w:ins w:id="378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控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制下</w:t>
            </w:r>
            <w:proofErr w:type="spellEnd"/>
            <w:del w:id="379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金</w:delText>
              </w:r>
            </w:del>
            <w:ins w:id="380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企业</w:t>
              </w:r>
            </w:ins>
            <w:del w:id="381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立</w:delText>
              </w:r>
            </w:del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合并</w:t>
            </w:r>
            <w:proofErr w:type="spellEnd"/>
          </w:p>
        </w:tc>
      </w:tr>
      <w:tr w:rsidR="0038573D" w:rsidRPr="00574772" w:rsidTr="0038573D">
        <w:trPr>
          <w:trHeight w:val="252"/>
          <w:trPrChange w:id="38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384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雌aa</w:delText>
              </w:r>
            </w:del>
            <w:ins w:id="385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其他</w:t>
              </w:r>
            </w:ins>
          </w:p>
        </w:tc>
      </w:tr>
      <w:tr w:rsidR="0038573D" w:rsidRPr="00574772" w:rsidTr="0038573D">
        <w:trPr>
          <w:trHeight w:val="252"/>
          <w:trPrChange w:id="38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二、</w:t>
            </w:r>
            <w:del w:id="388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整</w:delText>
              </w:r>
            </w:del>
            <w:ins w:id="389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本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年年初余</w:t>
            </w:r>
            <w:proofErr w:type="spellEnd"/>
            <w:del w:id="390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飯</w:delText>
              </w:r>
            </w:del>
            <w:ins w:id="391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39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394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八</w:delText>
              </w:r>
            </w:del>
            <w:ins w:id="395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三、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本期增</w:t>
            </w:r>
            <w:del w:id="396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该</w:delText>
              </w:r>
            </w:del>
            <w:ins w:id="397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变</w:t>
            </w:r>
            <w:del w:id="398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书</w:delText>
              </w:r>
            </w:del>
            <w:proofErr w:type="gramStart"/>
            <w:ins w:id="399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动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金</w:t>
            </w:r>
            <w:proofErr w:type="gramEnd"/>
            <w:del w:id="400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状</w:delText>
              </w:r>
            </w:del>
            <w:ins w:id="401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del w:id="402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医</w:delText>
              </w:r>
            </w:del>
            <w:ins w:id="403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少以</w:t>
            </w:r>
            <w:del w:id="404" w:author="CCJK" w:date="2024-10-18T07:2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，</w:delText>
              </w:r>
            </w:del>
            <w:ins w:id="405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“-”</w:t>
              </w:r>
            </w:ins>
            <w:ins w:id="406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</w:p>
        </w:tc>
      </w:tr>
      <w:tr w:rsidR="0038573D" w:rsidRPr="00574772" w:rsidTr="0038573D">
        <w:trPr>
          <w:trHeight w:val="252"/>
          <w:trPrChange w:id="40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8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del w:id="409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-</w:delText>
              </w:r>
            </w:del>
            <w:ins w:id="410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</w:t>
            </w:r>
            <w:del w:id="411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榦</w:delText>
              </w:r>
            </w:del>
            <w:ins w:id="412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合收</w:t>
            </w:r>
            <w:proofErr w:type="spellEnd"/>
            <w:del w:id="413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毀任後</w:delText>
              </w:r>
            </w:del>
            <w:ins w:id="414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益总额</w:t>
              </w:r>
            </w:ins>
          </w:p>
        </w:tc>
      </w:tr>
      <w:tr w:rsidR="0038573D" w:rsidRPr="00574772" w:rsidTr="0038573D">
        <w:trPr>
          <w:trHeight w:val="252"/>
          <w:trPrChange w:id="41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6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（二）股东投入和</w:t>
            </w:r>
            <w:del w:id="417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希</w:delText>
              </w:r>
            </w:del>
            <w:ins w:id="418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减少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资本</w:t>
            </w:r>
          </w:p>
        </w:tc>
      </w:tr>
      <w:tr w:rsidR="0038573D" w:rsidRPr="00574772" w:rsidTr="0038573D">
        <w:trPr>
          <w:trHeight w:val="252"/>
          <w:trPrChange w:id="41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0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del w:id="421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422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del w:id="423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放</w:delText>
              </w:r>
            </w:del>
            <w:ins w:id="424" w:author="CCJK" w:date="2024-10-18T07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东</w:t>
            </w:r>
            <w:del w:id="425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收</w:delText>
              </w:r>
            </w:del>
            <w:ins w:id="426" w:author="CCJK" w:date="2024-10-18T07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投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入的</w:t>
            </w:r>
            <w:del w:id="427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餐械</w:delText>
              </w:r>
            </w:del>
            <w:ins w:id="428" w:author="CCJK" w:date="2024-10-18T07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普通股</w:t>
              </w:r>
            </w:ins>
          </w:p>
        </w:tc>
      </w:tr>
      <w:tr w:rsidR="0038573D" w:rsidRPr="00574772" w:rsidTr="0038573D">
        <w:trPr>
          <w:trHeight w:val="252"/>
          <w:trPrChange w:id="42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2</w:t>
            </w:r>
            <w:del w:id="431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.</w:delText>
              </w:r>
            </w:del>
            <w:ins w:id="432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、</w:t>
              </w:r>
            </w:ins>
            <w:del w:id="433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非</w:delText>
              </w:r>
            </w:del>
            <w:ins w:id="434" w:author="CCJK" w:date="2024-10-18T07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其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他权</w:t>
            </w:r>
            <w:del w:id="435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21</w:delText>
              </w:r>
            </w:del>
            <w:ins w:id="436" w:author="CCJK" w:date="2024-10-18T07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工</w:t>
            </w:r>
            <w:del w:id="437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尽摞在靠船</w:delText>
              </w:r>
            </w:del>
            <w:ins w:id="438" w:author="CCJK" w:date="2024-10-18T07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具持有者投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入</w:t>
            </w:r>
            <w:del w:id="439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實木</w:delText>
              </w:r>
            </w:del>
            <w:ins w:id="440" w:author="CCJK" w:date="2024-10-18T07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资本</w:t>
              </w:r>
            </w:ins>
          </w:p>
        </w:tc>
      </w:tr>
      <w:tr w:rsidR="0038573D" w:rsidRPr="00574772" w:rsidTr="0038573D">
        <w:trPr>
          <w:trHeight w:val="252"/>
          <w:trPrChange w:id="44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3</w:t>
            </w:r>
            <w:ins w:id="443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股份</w:t>
            </w:r>
            <w:del w:id="444" w:author="CCJK" w:date="2024-10-18T07:29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文桁沖</w:delText>
              </w:r>
            </w:del>
            <w:ins w:id="445" w:author="CCJK" w:date="2024-10-18T07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支付计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入</w:t>
            </w:r>
            <w:del w:id="446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盘來収狀約</w:delText>
              </w:r>
            </w:del>
            <w:ins w:id="447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股东权益的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金</w:t>
            </w:r>
            <w:del w:id="448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記</w:delText>
              </w:r>
            </w:del>
            <w:ins w:id="449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45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452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〈</w:delText>
              </w:r>
            </w:del>
            <w:ins w:id="453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三）利</w:t>
            </w:r>
            <w:del w:id="454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物</w:delText>
              </w:r>
            </w:del>
            <w:ins w:id="455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润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分</w:t>
            </w:r>
            <w:del w:id="456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化</w:delText>
              </w:r>
            </w:del>
            <w:ins w:id="457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配</w:t>
              </w:r>
            </w:ins>
          </w:p>
        </w:tc>
      </w:tr>
      <w:tr w:rsidR="0038573D" w:rsidRPr="00574772" w:rsidTr="0038573D">
        <w:trPr>
          <w:trHeight w:val="252"/>
          <w:trPrChange w:id="45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del w:id="460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461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提取</w:t>
            </w:r>
            <w:del w:id="462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依</w:delText>
              </w:r>
            </w:del>
            <w:ins w:id="463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余公</w:t>
            </w:r>
            <w:del w:id="464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视</w:delText>
              </w:r>
            </w:del>
            <w:ins w:id="465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积</w:t>
              </w:r>
            </w:ins>
          </w:p>
        </w:tc>
      </w:tr>
      <w:tr w:rsidR="0038573D" w:rsidRPr="00574772" w:rsidTr="0038573D">
        <w:trPr>
          <w:trHeight w:val="252"/>
          <w:trPrChange w:id="46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del w:id="468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469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del w:id="470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地植一級阳盛</w:delText>
              </w:r>
            </w:del>
            <w:ins w:id="471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提取一般风险准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备</w:t>
            </w:r>
          </w:p>
        </w:tc>
      </w:tr>
      <w:tr w:rsidR="0038573D" w:rsidRPr="00574772" w:rsidTr="0038573D">
        <w:trPr>
          <w:trHeight w:val="252"/>
          <w:trPrChange w:id="47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del w:id="474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475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对</w:t>
            </w:r>
            <w:del w:id="476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1R</w:delText>
              </w:r>
            </w:del>
            <w:ins w:id="477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东的分</w:t>
            </w:r>
            <w:del w:id="478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M</w:delText>
              </w:r>
            </w:del>
            <w:ins w:id="479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配</w:t>
              </w:r>
            </w:ins>
          </w:p>
        </w:tc>
      </w:tr>
      <w:tr w:rsidR="0038573D" w:rsidRPr="00574772" w:rsidTr="0038573D">
        <w:trPr>
          <w:trHeight w:val="252"/>
          <w:trPrChange w:id="48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（四）</w:t>
            </w:r>
            <w:del w:id="482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或</w:delText>
              </w:r>
            </w:del>
            <w:ins w:id="483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东权</w:t>
            </w:r>
            <w:del w:id="484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受</w:delText>
              </w:r>
            </w:del>
            <w:proofErr w:type="gramStart"/>
            <w:ins w:id="485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内部</w:t>
            </w:r>
            <w:proofErr w:type="gramEnd"/>
            <w:del w:id="486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生技</w:delText>
              </w:r>
            </w:del>
            <w:ins w:id="487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结转</w:t>
              </w:r>
            </w:ins>
          </w:p>
        </w:tc>
      </w:tr>
      <w:tr w:rsidR="0038573D" w:rsidRPr="00574772" w:rsidTr="0038573D">
        <w:trPr>
          <w:trHeight w:val="252"/>
          <w:trPrChange w:id="48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1</w:t>
            </w:r>
            <w:del w:id="490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.</w:delText>
              </w:r>
            </w:del>
            <w:ins w:id="491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、</w:t>
              </w:r>
            </w:ins>
            <w:del w:id="492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饭木</w:delText>
              </w:r>
            </w:del>
            <w:ins w:id="493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资本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公</w:t>
            </w:r>
            <w:del w:id="494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校</w:delText>
              </w:r>
            </w:del>
            <w:ins w:id="495" w:author="CCJK" w:date="2024-10-18T07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积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转</w:t>
            </w:r>
            <w:del w:id="496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増生</w:delText>
              </w:r>
            </w:del>
            <w:ins w:id="497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增资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本（或</w:t>
            </w:r>
            <w:del w:id="498" w:author="CCJK" w:date="2024-10-18T07:3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殺木</w:delText>
              </w:r>
            </w:del>
            <w:ins w:id="499" w:author="CCJK" w:date="2024-10-18T07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股本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）</w:t>
            </w:r>
          </w:p>
        </w:tc>
      </w:tr>
      <w:tr w:rsidR="0038573D" w:rsidRPr="00574772" w:rsidTr="0038573D">
        <w:trPr>
          <w:trHeight w:val="252"/>
          <w:trPrChange w:id="50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2</w:t>
            </w:r>
            <w:del w:id="502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.</w:delText>
              </w:r>
            </w:del>
            <w:ins w:id="503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、</w:t>
              </w:r>
            </w:ins>
            <w:del w:id="504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验</w:delText>
              </w:r>
            </w:del>
            <w:ins w:id="505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余公</w:t>
            </w:r>
            <w:del w:id="506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状杨</w:delText>
              </w:r>
            </w:del>
            <w:ins w:id="507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积转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增</w:t>
            </w:r>
            <w:del w:id="508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浇木</w:delText>
              </w:r>
            </w:del>
            <w:ins w:id="509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资本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（</w:t>
            </w:r>
            <w:del w:id="510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丈殷</w:delText>
              </w:r>
            </w:del>
            <w:ins w:id="511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或股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本）</w:t>
            </w:r>
          </w:p>
        </w:tc>
      </w:tr>
      <w:tr w:rsidR="0038573D" w:rsidRPr="00574772" w:rsidTr="0038573D">
        <w:trPr>
          <w:trHeight w:val="252"/>
          <w:trPrChange w:id="51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514" w:author="CCJK" w:date="2024-10-18T07:31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lastRenderedPageBreak/>
                <w:delText>::.1</w:delText>
              </w:r>
            </w:del>
            <w:ins w:id="515" w:author="CCJK" w:date="2024-10-18T07:31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3</w:t>
              </w:r>
            </w:ins>
            <w:ins w:id="516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ins w:id="517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余公</w:t>
            </w:r>
            <w:del w:id="518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物</w:delText>
              </w:r>
            </w:del>
            <w:ins w:id="519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积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弥补亏损</w:t>
            </w:r>
          </w:p>
        </w:tc>
      </w:tr>
      <w:tr w:rsidR="0038573D" w:rsidRPr="00574772" w:rsidTr="0038573D">
        <w:trPr>
          <w:trHeight w:val="252"/>
          <w:trPrChange w:id="52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4</w:t>
            </w:r>
            <w:del w:id="522" w:author="CCJK" w:date="2024-10-18T07:31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,8</w:delText>
              </w:r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也爻应十剧支</w:delText>
              </w:r>
            </w:del>
            <w:ins w:id="523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、</w:t>
              </w:r>
            </w:ins>
            <w:ins w:id="524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设定受益计划变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动</w:t>
            </w:r>
            <w:del w:id="525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更</w:delText>
              </w:r>
            </w:del>
            <w:ins w:id="526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额结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转</w:t>
            </w:r>
            <w:del w:id="527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改小东黑力</w:delText>
              </w:r>
            </w:del>
            <w:ins w:id="528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留存收益</w:t>
              </w:r>
            </w:ins>
          </w:p>
        </w:tc>
      </w:tr>
      <w:tr w:rsidR="0038573D" w:rsidRPr="00574772" w:rsidTr="0038573D">
        <w:trPr>
          <w:trHeight w:val="252"/>
          <w:trPrChange w:id="52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0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5</w:t>
            </w:r>
            <w:del w:id="531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.</w:delText>
              </w:r>
            </w:del>
            <w:ins w:id="532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其</w:t>
            </w:r>
            <w:del w:id="533" w:author="CCJK" w:date="2024-10-18T07:3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独优會</w:delText>
              </w:r>
            </w:del>
            <w:ins w:id="534" w:author="CCJK" w:date="2024-10-18T07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他</w:t>
              </w:r>
            </w:ins>
            <w:ins w:id="535" w:author="CCJK" w:date="2024-10-18T07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综合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收</w:t>
            </w:r>
            <w:del w:id="536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及</w:delText>
              </w:r>
            </w:del>
            <w:ins w:id="537" w:author="CCJK" w:date="2024-10-18T07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益结</w:t>
              </w:r>
            </w:ins>
            <w:del w:id="538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价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转</w:t>
            </w:r>
            <w:del w:id="539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1H市数出</w:delText>
              </w:r>
            </w:del>
            <w:ins w:id="540" w:author="CCJK" w:date="2024-10-18T07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留存收益</w:t>
              </w:r>
            </w:ins>
          </w:p>
        </w:tc>
      </w:tr>
      <w:tr w:rsidR="0038573D" w:rsidRPr="00574772" w:rsidTr="0038573D">
        <w:trPr>
          <w:trHeight w:val="252"/>
          <w:trPrChange w:id="54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（五）</w:t>
            </w:r>
            <w:del w:id="543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力項緒品</w:delText>
              </w:r>
            </w:del>
            <w:ins w:id="544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专项储备</w:t>
              </w:r>
            </w:ins>
          </w:p>
        </w:tc>
      </w:tr>
      <w:tr w:rsidR="0038573D" w:rsidRPr="00574772" w:rsidTr="0038573D">
        <w:trPr>
          <w:trHeight w:val="252"/>
          <w:trPrChange w:id="54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6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del w:id="547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548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本</w:t>
            </w:r>
            <w:del w:id="549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W卷</w:delText>
              </w:r>
            </w:del>
            <w:ins w:id="550" w:author="CCJK" w:date="2024-10-18T07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期提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取</w:t>
            </w:r>
          </w:p>
        </w:tc>
      </w:tr>
      <w:tr w:rsidR="0038573D" w:rsidRPr="00574772" w:rsidTr="0038573D">
        <w:trPr>
          <w:trHeight w:val="252"/>
          <w:trPrChange w:id="55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del w:id="553" w:author="CCJK" w:date="2024-10-18T07:35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554" w:author="CCJK" w:date="2024-10-18T07:35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本期</w:t>
            </w:r>
            <w:ins w:id="555" w:author="CCJK" w:date="2024-10-18T07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使用</w:t>
              </w:r>
            </w:ins>
            <w:del w:id="556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delText>依川</w:delText>
              </w:r>
            </w:del>
          </w:p>
        </w:tc>
      </w:tr>
      <w:tr w:rsidR="0038573D" w:rsidRPr="00574772" w:rsidTr="0038573D">
        <w:trPr>
          <w:trHeight w:val="252"/>
          <w:trPrChange w:id="55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8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（六）</w:t>
            </w:r>
            <w:del w:id="559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共飽</w:delText>
              </w:r>
            </w:del>
            <w:ins w:id="560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其他</w:t>
              </w:r>
            </w:ins>
          </w:p>
        </w:tc>
      </w:tr>
      <w:tr w:rsidR="0038573D" w:rsidRPr="00574772" w:rsidTr="0038573D">
        <w:trPr>
          <w:trHeight w:val="252"/>
          <w:trPrChange w:id="56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四、本</w:t>
            </w:r>
            <w:proofErr w:type="spellEnd"/>
            <w:del w:id="563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谓削</w:delText>
              </w:r>
            </w:del>
            <w:ins w:id="564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期期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末余</w:t>
            </w:r>
            <w:proofErr w:type="spellEnd"/>
            <w:del w:id="565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薮</w:delText>
              </w:r>
            </w:del>
            <w:ins w:id="566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56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8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569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编制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单位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安阳钢铁集团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有限责任</w:t>
              </w:r>
              <w:r w:rsidRPr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公司</w:t>
              </w:r>
            </w:ins>
            <w:del w:id="570" w:author="CCJK" w:date="2024-10-18T07:3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埼割曲攸</w:delText>
              </w:r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:</w:delText>
              </w:r>
            </w:del>
          </w:p>
        </w:tc>
      </w:tr>
      <w:tr w:rsidR="0038573D" w:rsidRPr="00574772" w:rsidTr="0038573D">
        <w:trPr>
          <w:trHeight w:val="252"/>
          <w:trPrChange w:id="57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ins w:id="573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金额单位：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人</w:t>
            </w:r>
            <w:del w:id="574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吴</w:delText>
              </w:r>
            </w:del>
            <w:proofErr w:type="gramStart"/>
            <w:ins w:id="575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民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币元</w:t>
            </w:r>
            <w:proofErr w:type="spellEnd"/>
            <w:proofErr w:type="gramEnd"/>
          </w:p>
        </w:tc>
      </w:tr>
      <w:tr w:rsidR="0038573D" w:rsidRPr="00574772" w:rsidTr="0038573D">
        <w:trPr>
          <w:trHeight w:val="252"/>
          <w:trPrChange w:id="57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578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好学/日</w:delText>
              </w:r>
            </w:del>
            <w:ins w:id="579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项目</w:t>
              </w:r>
            </w:ins>
          </w:p>
        </w:tc>
      </w:tr>
      <w:tr w:rsidR="0038573D" w:rsidRPr="00574772" w:rsidTr="0038573D">
        <w:trPr>
          <w:trHeight w:val="252"/>
          <w:trPrChange w:id="58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8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少数股东</w:t>
            </w:r>
            <w:proofErr w:type="spellEnd"/>
            <w:del w:id="582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极哉</w:delText>
              </w:r>
            </w:del>
            <w:ins w:id="583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权益</w:t>
              </w:r>
            </w:ins>
          </w:p>
        </w:tc>
      </w:tr>
      <w:tr w:rsidR="0038573D" w:rsidRPr="00574772" w:rsidTr="0038573D">
        <w:trPr>
          <w:trHeight w:val="252"/>
          <w:trPrChange w:id="58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8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586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殴</w:delText>
              </w:r>
            </w:del>
            <w:ins w:id="587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东权</w:t>
            </w:r>
            <w:proofErr w:type="spellEnd"/>
            <w:del w:id="588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盜会</w:delText>
              </w:r>
            </w:del>
            <w:ins w:id="589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计</w:t>
            </w:r>
          </w:p>
        </w:tc>
      </w:tr>
      <w:tr w:rsidR="0038573D" w:rsidRPr="00574772" w:rsidTr="0038573D">
        <w:trPr>
          <w:trHeight w:val="252"/>
          <w:trPrChange w:id="59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592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服弋</w:delText>
              </w:r>
            </w:del>
            <w:ins w:id="593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股本</w:t>
              </w:r>
            </w:ins>
          </w:p>
        </w:tc>
      </w:tr>
      <w:tr w:rsidR="0038573D" w:rsidRPr="00574772" w:rsidTr="0038573D">
        <w:trPr>
          <w:trHeight w:val="252"/>
          <w:trPrChange w:id="59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596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delText>〜、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其他权</w:t>
            </w:r>
            <w:del w:id="597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法</w:delText>
              </w:r>
            </w:del>
            <w:ins w:id="598" w:author="CCJK" w:date="2024-10-18T07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工具</w:t>
            </w:r>
          </w:p>
        </w:tc>
      </w:tr>
      <w:tr w:rsidR="0038573D" w:rsidRPr="00574772" w:rsidTr="0038573D">
        <w:trPr>
          <w:trHeight w:val="252"/>
          <w:trPrChange w:id="59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601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gftdr</w:delText>
              </w:r>
            </w:del>
            <w:ins w:id="602" w:author="CCJK" w:date="2024-10-18T07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资本公积</w:t>
              </w:r>
            </w:ins>
          </w:p>
        </w:tc>
      </w:tr>
      <w:tr w:rsidR="0038573D" w:rsidRPr="00574772" w:rsidTr="0038573D">
        <w:trPr>
          <w:trHeight w:val="252"/>
          <w:trPrChange w:id="60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605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友</w:delText>
              </w:r>
            </w:del>
            <w:ins w:id="606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减：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库存</w:t>
            </w:r>
            <w:proofErr w:type="spellEnd"/>
            <w:del w:id="607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由</w:delText>
              </w:r>
            </w:del>
            <w:ins w:id="608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</w:ins>
          </w:p>
        </w:tc>
      </w:tr>
      <w:tr w:rsidR="0038573D" w:rsidRPr="00574772" w:rsidTr="0038573D">
        <w:trPr>
          <w:trHeight w:val="252"/>
          <w:trPrChange w:id="60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其他综合收</w:t>
            </w:r>
            <w:proofErr w:type="spellEnd"/>
            <w:del w:id="611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英</w:delText>
              </w:r>
            </w:del>
            <w:ins w:id="612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</w:p>
        </w:tc>
      </w:tr>
      <w:tr w:rsidR="0038573D" w:rsidRPr="00574772" w:rsidTr="0038573D">
        <w:trPr>
          <w:trHeight w:val="252"/>
          <w:trPrChange w:id="61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615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电以</w:delText>
              </w:r>
            </w:del>
            <w:ins w:id="616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专项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储</w:t>
            </w:r>
            <w:del w:id="617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缶</w:delText>
              </w:r>
            </w:del>
            <w:ins w:id="618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备</w:t>
              </w:r>
            </w:ins>
          </w:p>
        </w:tc>
      </w:tr>
      <w:tr w:rsidR="0038573D" w:rsidRPr="00574772" w:rsidTr="0038573D">
        <w:trPr>
          <w:trHeight w:val="252"/>
          <w:trPrChange w:id="61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621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场</w:delText>
              </w:r>
            </w:del>
            <w:ins w:id="622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盈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余公积</w:t>
            </w:r>
            <w:proofErr w:type="spellEnd"/>
          </w:p>
        </w:tc>
      </w:tr>
      <w:tr w:rsidR="0038573D" w:rsidRPr="00574772" w:rsidTr="0038573D">
        <w:trPr>
          <w:trHeight w:val="252"/>
          <w:trPrChange w:id="62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一</w:t>
            </w:r>
            <w:proofErr w:type="gramEnd"/>
            <w:del w:id="625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放</w:delText>
              </w:r>
            </w:del>
            <w:proofErr w:type="gramStart"/>
            <w:ins w:id="626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般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风险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准备</w:t>
            </w:r>
            <w:proofErr w:type="spellEnd"/>
          </w:p>
        </w:tc>
      </w:tr>
      <w:tr w:rsidR="0038573D" w:rsidRPr="00574772" w:rsidTr="0038573D">
        <w:trPr>
          <w:trHeight w:val="252"/>
          <w:trPrChange w:id="62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未分</w:t>
            </w:r>
            <w:proofErr w:type="spellEnd"/>
            <w:del w:id="629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正</w:delText>
              </w:r>
            </w:del>
            <w:proofErr w:type="gramStart"/>
            <w:ins w:id="630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利</w:t>
            </w:r>
            <w:proofErr w:type="gramEnd"/>
            <w:del w:id="631" w:author="CCJK" w:date="2024-10-18T07:33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演</w:delText>
              </w:r>
            </w:del>
            <w:ins w:id="632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润</w:t>
              </w:r>
            </w:ins>
          </w:p>
        </w:tc>
      </w:tr>
      <w:tr w:rsidR="0038573D" w:rsidRPr="00574772" w:rsidTr="0038573D">
        <w:trPr>
          <w:trHeight w:val="252"/>
          <w:trPrChange w:id="63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永</w:t>
            </w:r>
            <w:del w:id="635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埃</w:delText>
              </w:r>
            </w:del>
            <w:proofErr w:type="gramStart"/>
            <w:ins w:id="636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续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债</w:t>
            </w:r>
            <w:proofErr w:type="gramEnd"/>
          </w:p>
        </w:tc>
      </w:tr>
      <w:tr w:rsidR="0038573D" w:rsidRPr="00574772" w:rsidTr="0038573D">
        <w:trPr>
          <w:trHeight w:val="252"/>
          <w:trPrChange w:id="63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一、</w:t>
            </w:r>
            <w:del w:id="639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MF</w:delText>
              </w:r>
            </w:del>
            <w:ins w:id="640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上</w:t>
              </w:r>
              <w:proofErr w:type="gramStart"/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年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年末余</w:t>
            </w:r>
            <w:proofErr w:type="gramEnd"/>
            <w:del w:id="641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額</w:delText>
              </w:r>
            </w:del>
            <w:ins w:id="642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t>额</w:t>
              </w:r>
            </w:ins>
            <w:proofErr w:type="spellEnd"/>
          </w:p>
        </w:tc>
      </w:tr>
      <w:tr w:rsidR="0038573D" w:rsidRPr="00574772" w:rsidTr="0038573D">
        <w:trPr>
          <w:trHeight w:val="252"/>
          <w:trPrChange w:id="64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645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皿"</w:delText>
              </w:r>
            </w:del>
            <w:ins w:id="646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加：会计政策变更</w:t>
              </w:r>
            </w:ins>
          </w:p>
        </w:tc>
      </w:tr>
      <w:tr w:rsidR="0038573D" w:rsidRPr="00574772" w:rsidTr="0038573D">
        <w:trPr>
          <w:trHeight w:val="252"/>
          <w:trPrChange w:id="64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649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解</w:delText>
              </w:r>
            </w:del>
            <w:ins w:id="650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前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期差</w:t>
            </w:r>
            <w:proofErr w:type="spellEnd"/>
            <w:del w:id="651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铅</w:delText>
              </w:r>
            </w:del>
            <w:ins w:id="652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错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更正</w:t>
            </w:r>
            <w:proofErr w:type="spellEnd"/>
          </w:p>
        </w:tc>
      </w:tr>
      <w:tr w:rsidR="0038573D" w:rsidRPr="00574772" w:rsidTr="0038573D">
        <w:trPr>
          <w:trHeight w:val="252"/>
          <w:trPrChange w:id="65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同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一控制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下企业</w:t>
            </w:r>
            <w:proofErr w:type="spellEnd"/>
            <w:del w:id="655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小</w:delText>
              </w:r>
            </w:del>
            <w:ins w:id="656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并</w:t>
            </w:r>
          </w:p>
        </w:tc>
      </w:tr>
      <w:tr w:rsidR="0038573D" w:rsidRPr="00574772" w:rsidTr="0038573D">
        <w:trPr>
          <w:trHeight w:val="252"/>
          <w:trPrChange w:id="65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二、本年年初余</w:t>
            </w:r>
            <w:proofErr w:type="spellEnd"/>
            <w:del w:id="659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歌</w:delText>
              </w:r>
            </w:del>
            <w:ins w:id="660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66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lastRenderedPageBreak/>
              <w:t>三、本期</w:t>
            </w:r>
            <w:del w:id="663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省</w:delText>
              </w:r>
            </w:del>
            <w:ins w:id="664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增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减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变动金</w:t>
            </w:r>
            <w:proofErr w:type="gramEnd"/>
            <w:del w:id="665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被</w:delText>
              </w:r>
            </w:del>
            <w:ins w:id="666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（减少以</w:t>
            </w:r>
            <w:del w:id="667" w:author="CCJK" w:date="2024-10-18T07:34:00Z"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“</w:delText>
              </w:r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</w:delText>
              </w:r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.</w:delText>
              </w:r>
            </w:del>
            <w:ins w:id="668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“-”号填列）</w:t>
              </w:r>
            </w:ins>
          </w:p>
        </w:tc>
      </w:tr>
      <w:tr w:rsidR="0038573D" w:rsidRPr="00574772" w:rsidTr="0038573D">
        <w:trPr>
          <w:trHeight w:val="252"/>
          <w:trPrChange w:id="66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671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号杨利）</w:delText>
              </w:r>
            </w:del>
            <w:ins w:id="672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#</w:t>
              </w:r>
            </w:ins>
          </w:p>
        </w:tc>
      </w:tr>
      <w:tr w:rsidR="0038573D" w:rsidRPr="00574772" w:rsidTr="0038573D">
        <w:trPr>
          <w:trHeight w:val="252"/>
          <w:trPrChange w:id="67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del w:id="675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-</w:delText>
              </w:r>
            </w:del>
            <w:ins w:id="676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</w:t>
            </w:r>
            <w:del w:id="677" w:author="CCJK" w:date="2024-10-18T07:34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錄</w:delText>
              </w:r>
            </w:del>
            <w:ins w:id="678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合收益</w:t>
            </w:r>
            <w:proofErr w:type="spellEnd"/>
            <w:ins w:id="679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总额</w:t>
              </w:r>
            </w:ins>
            <w:del w:id="680" w:author="CCJK" w:date="2024-10-18T07:3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公領</w:delText>
              </w:r>
            </w:del>
          </w:p>
        </w:tc>
      </w:tr>
      <w:tr w:rsidR="0038573D" w:rsidRPr="00574772" w:rsidTr="0038573D">
        <w:trPr>
          <w:trHeight w:val="252"/>
          <w:trPrChange w:id="68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（二）股</w:t>
            </w:r>
            <w:del w:id="683" w:author="CCJK" w:date="2024-10-18T07:3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来</w:delText>
              </w:r>
            </w:del>
            <w:proofErr w:type="gramStart"/>
            <w:ins w:id="684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东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投入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和</w:t>
            </w:r>
            <w:del w:id="685" w:author="CCJK" w:date="2024-10-18T07:35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減</w:delText>
              </w:r>
            </w:del>
            <w:ins w:id="686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少资本</w:t>
            </w:r>
          </w:p>
        </w:tc>
      </w:tr>
      <w:tr w:rsidR="0038573D" w:rsidRPr="00574772" w:rsidTr="0038573D">
        <w:trPr>
          <w:trHeight w:val="252"/>
          <w:trPrChange w:id="68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8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</w:t>
            </w:r>
            <w:del w:id="689" w:author="CCJK" w:date="2024-10-18T07:35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段來</w:delText>
              </w:r>
            </w:del>
            <w:ins w:id="690" w:author="CCJK" w:date="2024-10-18T07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股东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投入的普通股</w:t>
            </w:r>
          </w:p>
        </w:tc>
      </w:tr>
      <w:tr w:rsidR="0038573D" w:rsidRPr="00574772" w:rsidTr="0038573D">
        <w:trPr>
          <w:trHeight w:val="252"/>
          <w:trPrChange w:id="69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9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2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、</w:t>
            </w:r>
            <w:del w:id="693" w:author="CCJK" w:date="2024-10-18T07:35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黄</w:delText>
              </w:r>
            </w:del>
            <w:ins w:id="694" w:author="CCJK" w:date="2024-10-18T07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其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他权益工具</w:t>
            </w:r>
            <w:del w:id="695" w:author="CCJK" w:date="2024-10-18T07:35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好</w:delText>
              </w:r>
            </w:del>
            <w:ins w:id="696" w:author="CCJK" w:date="2024-10-18T07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有者投入</w:t>
            </w:r>
            <w:del w:id="697" w:author="CCJK" w:date="2024-10-18T07:35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灵木</w:delText>
              </w:r>
            </w:del>
            <w:ins w:id="698" w:author="CCJK" w:date="2024-10-18T07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资本</w:t>
              </w:r>
            </w:ins>
          </w:p>
        </w:tc>
      </w:tr>
      <w:tr w:rsidR="0038573D" w:rsidRPr="00574772" w:rsidTr="0038573D">
        <w:trPr>
          <w:trHeight w:val="252"/>
          <w:trPrChange w:id="69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0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3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、</w:t>
            </w:r>
            <w:ins w:id="701" w:author="CCJK" w:date="2024-10-18T07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股份</w:t>
              </w:r>
            </w:ins>
            <w:del w:id="702" w:author="CCJK" w:date="2024-10-18T07:35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服汾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支付</w:t>
            </w:r>
            <w:del w:id="703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汁</w:delText>
              </w:r>
            </w:del>
            <w:ins w:id="704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入股东权益的金</w:t>
            </w:r>
            <w:ins w:id="705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额</w:t>
              </w:r>
            </w:ins>
            <w:del w:id="706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蘭</w:delText>
              </w:r>
            </w:del>
          </w:p>
        </w:tc>
      </w:tr>
      <w:tr w:rsidR="0038573D" w:rsidRPr="00574772" w:rsidTr="0038573D">
        <w:trPr>
          <w:trHeight w:val="252"/>
          <w:trPrChange w:id="70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709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人共總</w:delText>
              </w:r>
            </w:del>
            <w:ins w:id="710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4、其他</w:t>
              </w:r>
            </w:ins>
          </w:p>
        </w:tc>
      </w:tr>
      <w:tr w:rsidR="0038573D" w:rsidRPr="00574772" w:rsidTr="0038573D">
        <w:trPr>
          <w:trHeight w:val="252"/>
          <w:trPrChange w:id="71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三）利</w:t>
            </w:r>
            <w:proofErr w:type="spellEnd"/>
            <w:del w:id="713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涧</w:delText>
              </w:r>
            </w:del>
            <w:proofErr w:type="gramStart"/>
            <w:ins w:id="714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润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分</w:t>
            </w:r>
            <w:proofErr w:type="gramEnd"/>
            <w:del w:id="715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皮</w:delText>
              </w:r>
            </w:del>
            <w:ins w:id="716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配</w:t>
              </w:r>
            </w:ins>
          </w:p>
        </w:tc>
      </w:tr>
      <w:tr w:rsidR="0038573D" w:rsidRPr="00574772" w:rsidTr="0038573D">
        <w:trPr>
          <w:trHeight w:val="252"/>
          <w:trPrChange w:id="71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del w:id="719" w:author="CCJK" w:date="2024-10-18T07:38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720" w:author="CCJK" w:date="2024-10-18T07:38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提</w:t>
            </w:r>
            <w:del w:id="721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班</w:delText>
              </w:r>
            </w:del>
            <w:ins w:id="722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取盈</w:t>
              </w:r>
            </w:ins>
            <w:del w:id="723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delText>的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余公</w:t>
            </w:r>
            <w:del w:id="724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也</w:delText>
              </w:r>
            </w:del>
            <w:ins w:id="725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积</w:t>
              </w:r>
            </w:ins>
          </w:p>
        </w:tc>
      </w:tr>
      <w:tr w:rsidR="0038573D" w:rsidRPr="00574772" w:rsidTr="0038573D">
        <w:trPr>
          <w:trHeight w:val="252"/>
          <w:trPrChange w:id="72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2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del w:id="728" w:author="CCJK" w:date="2024-10-18T07:38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729" w:author="CCJK" w:date="2024-10-18T07:38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提取一</w:t>
            </w:r>
            <w:del w:id="730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税</w:delText>
              </w:r>
            </w:del>
            <w:ins w:id="731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般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风险准备</w:t>
            </w:r>
          </w:p>
        </w:tc>
      </w:tr>
      <w:tr w:rsidR="0038573D" w:rsidRPr="00574772" w:rsidTr="0038573D">
        <w:trPr>
          <w:trHeight w:val="252"/>
          <w:trPrChange w:id="73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del w:id="734" w:author="CCJK" w:date="2024-10-18T07:38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735" w:author="CCJK" w:date="2024-10-18T07:38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对股东的分</w:t>
            </w:r>
            <w:del w:id="736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母</w:delText>
              </w:r>
            </w:del>
            <w:ins w:id="737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配</w:t>
              </w:r>
            </w:ins>
          </w:p>
        </w:tc>
      </w:tr>
      <w:tr w:rsidR="0038573D" w:rsidRPr="00574772" w:rsidTr="0038573D">
        <w:trPr>
          <w:trHeight w:val="252"/>
          <w:trPrChange w:id="73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740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〈</w:delText>
              </w:r>
            </w:del>
            <w:ins w:id="741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四）股东权</w:t>
            </w:r>
            <w:del w:id="742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裁</w:delText>
              </w:r>
            </w:del>
            <w:ins w:id="743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内部结转</w:t>
            </w:r>
          </w:p>
        </w:tc>
      </w:tr>
      <w:tr w:rsidR="0038573D" w:rsidRPr="00574772" w:rsidTr="0038573D">
        <w:trPr>
          <w:trHeight w:val="252"/>
          <w:trPrChange w:id="74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2</w:t>
            </w:r>
            <w:del w:id="746" w:author="CCJK" w:date="2024-10-18T07:38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.</w:delText>
              </w:r>
            </w:del>
            <w:ins w:id="747" w:author="CCJK" w:date="2024-10-18T07:38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、</w:t>
              </w:r>
            </w:ins>
            <w:del w:id="748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公</w:delText>
              </w:r>
            </w:del>
            <w:ins w:id="749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余公</w:t>
            </w:r>
            <w:del w:id="750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混</w:delText>
              </w:r>
            </w:del>
            <w:ins w:id="751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积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转增</w:t>
            </w:r>
            <w:del w:id="752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货源</w:delText>
              </w:r>
            </w:del>
            <w:ins w:id="753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资本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（或</w:t>
            </w:r>
            <w:del w:id="754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取</w:delText>
              </w:r>
            </w:del>
            <w:ins w:id="755" w:author="CCJK" w:date="2024-10-18T07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股本</w:t>
              </w:r>
            </w:ins>
            <w:del w:id="756" w:author="CCJK" w:date="2024-10-18T07:36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木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）</w:t>
            </w:r>
          </w:p>
        </w:tc>
      </w:tr>
      <w:tr w:rsidR="0038573D" w:rsidRPr="00574772" w:rsidTr="0038573D">
        <w:trPr>
          <w:trHeight w:val="252"/>
          <w:trPrChange w:id="75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8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759" w:author="CCJK" w:date="2024-10-18T07:37:00Z">
              <w:r w:rsidRPr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4</w:t>
              </w:r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设定受益计划变</w:t>
              </w:r>
              <w:r w:rsidRPr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动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额结</w:t>
              </w:r>
              <w:r w:rsidRPr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转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留存收益</w:t>
              </w:r>
            </w:ins>
            <w:del w:id="760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以疋文融】</w:delText>
              </w:r>
              <w:r w:rsidRPr="00574772" w:rsidDel="00574772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:</w:delText>
              </w:r>
            </w:del>
          </w:p>
        </w:tc>
      </w:tr>
      <w:tr w:rsidR="0038573D" w:rsidRPr="00574772" w:rsidTr="0038573D">
        <w:trPr>
          <w:trHeight w:val="252"/>
          <w:trPrChange w:id="76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6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763" w:author="CCJK" w:date="2024-10-18T07:37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-</w:delText>
              </w:r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划式动油拼接心加次殊</w:delText>
              </w:r>
            </w:del>
            <w:ins w:id="764" w:author="CCJK" w:date="2024-10-18T07:37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#</w:t>
              </w:r>
            </w:ins>
          </w:p>
        </w:tc>
      </w:tr>
      <w:tr w:rsidR="0038573D" w:rsidRPr="00574772" w:rsidTr="0038573D">
        <w:trPr>
          <w:trHeight w:val="252"/>
          <w:trPrChange w:id="76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66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5</w:t>
            </w:r>
            <w:del w:id="767" w:author="CCJK" w:date="2024-10-18T07:38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delText>.</w:delText>
              </w:r>
            </w:del>
            <w:ins w:id="768" w:author="CCJK" w:date="2024-10-18T07:38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  <w:lang w:eastAsia="zh-CN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其</w:t>
            </w:r>
            <w:del w:id="769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也</w:delText>
              </w:r>
            </w:del>
            <w:ins w:id="770" w:author="CCJK" w:date="2024-10-18T07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他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综合</w:t>
            </w:r>
            <w:del w:id="771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牧</w:delText>
              </w:r>
            </w:del>
            <w:ins w:id="772" w:author="CCJK" w:date="2024-10-18T07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收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益</w:t>
            </w:r>
            <w:del w:id="773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結</w:delText>
              </w:r>
            </w:del>
            <w:ins w:id="774" w:author="CCJK" w:date="2024-10-18T07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结转留</w:t>
              </w:r>
            </w:ins>
            <w:del w:id="775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扣將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存收</w:t>
            </w:r>
            <w:del w:id="776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部</w:delText>
              </w:r>
            </w:del>
            <w:ins w:id="777" w:author="CCJK" w:date="2024-10-18T07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益</w:t>
              </w:r>
            </w:ins>
          </w:p>
        </w:tc>
      </w:tr>
      <w:tr w:rsidR="0038573D" w:rsidRPr="00574772" w:rsidTr="0038573D">
        <w:trPr>
          <w:trHeight w:val="252"/>
          <w:trPrChange w:id="77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780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&lt;5</w:delText>
              </w:r>
            </w:del>
            <w:ins w:id="781" w:author="CCJK" w:date="2024-10-18T07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（五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）专项</w:t>
            </w:r>
            <w:del w:id="782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初</w:delText>
              </w:r>
            </w:del>
            <w:ins w:id="783" w:author="CCJK" w:date="2024-10-18T07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储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备</w:t>
            </w:r>
          </w:p>
        </w:tc>
      </w:tr>
      <w:tr w:rsidR="0038573D" w:rsidRPr="00574772" w:rsidTr="0038573D">
        <w:trPr>
          <w:trHeight w:val="252"/>
          <w:trPrChange w:id="78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8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del w:id="786" w:author="CCJK" w:date="2024-10-18T07:38:00Z">
              <w:r w:rsidRPr="00574772" w:rsidDel="00574772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.</w:delText>
              </w:r>
            </w:del>
            <w:ins w:id="787" w:author="CCJK" w:date="2024-10-18T07:38:00Z">
              <w:r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本</w:t>
            </w:r>
            <w:del w:id="788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用絞</w:delText>
              </w:r>
            </w:del>
            <w:ins w:id="789" w:author="CCJK" w:date="2024-10-18T07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期使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用</w:t>
            </w:r>
          </w:p>
        </w:tc>
      </w:tr>
      <w:tr w:rsidR="0038573D" w:rsidRPr="00574772" w:rsidTr="0038573D">
        <w:trPr>
          <w:trHeight w:val="252"/>
          <w:trPrChange w:id="79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9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792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〈</w:delText>
              </w:r>
            </w:del>
            <w:ins w:id="793" w:author="CCJK" w:date="2024-10-18T07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六）其</w:t>
            </w:r>
            <w:del w:id="794" w:author="CCJK" w:date="2024-10-18T07:3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治</w:delText>
              </w:r>
            </w:del>
            <w:ins w:id="795" w:author="CCJK" w:date="2024-10-18T07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他</w:t>
              </w:r>
            </w:ins>
          </w:p>
        </w:tc>
      </w:tr>
      <w:tr w:rsidR="0038573D" w:rsidRPr="00574772" w:rsidTr="0038573D">
        <w:trPr>
          <w:trHeight w:val="252"/>
          <w:trPrChange w:id="79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9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以公允价值计</w:t>
            </w:r>
            <w:del w:id="798" w:author="CCJK" w:date="2024-10-18T07:3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世H-</w:delText>
              </w:r>
            </w:del>
            <w:proofErr w:type="gramStart"/>
            <w:ins w:id="799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量且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变动计入当期损益的金融资产</w:t>
            </w:r>
          </w:p>
        </w:tc>
      </w:tr>
      <w:tr w:rsidR="0038573D" w:rsidRPr="00574772" w:rsidTr="0038573D">
        <w:trPr>
          <w:trHeight w:val="252"/>
          <w:trPrChange w:id="80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衍生工具</w:t>
            </w:r>
            <w:del w:id="802" w:author="CCJK" w:date="2024-10-18T07:3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</w:delText>
              </w:r>
            </w:del>
            <w:ins w:id="803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—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公允价值变动</w:t>
            </w:r>
          </w:p>
        </w:tc>
      </w:tr>
      <w:tr w:rsidR="0038573D" w:rsidRPr="00574772" w:rsidTr="0038573D">
        <w:trPr>
          <w:trHeight w:val="252"/>
          <w:trPrChange w:id="80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806" w:author="CCJK" w:date="2024-10-18T07:3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的</w:delText>
              </w:r>
            </w:del>
            <w:ins w:id="807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项金</w:t>
            </w:r>
            <w:del w:id="808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  <w:ins w:id="809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810" w:author="CCJK" w:date="2024-10-18T07:3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很</w:delText>
              </w:r>
            </w:del>
            <w:ins w:id="811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大</w:t>
            </w:r>
            <w:del w:id="812" w:author="CCJK" w:date="2024-10-18T07:3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亦依</w:delText>
              </w:r>
            </w:del>
            <w:ins w:id="813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并单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独计提坏账准</w:t>
            </w:r>
            <w:del w:id="814" w:author="CCJK" w:date="2024-10-18T07:3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拓</w:delText>
              </w:r>
            </w:del>
            <w:ins w:id="815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备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的应收账款</w:t>
            </w:r>
          </w:p>
        </w:tc>
      </w:tr>
      <w:tr w:rsidR="0038573D" w:rsidRPr="00574772" w:rsidTr="0038573D">
        <w:trPr>
          <w:trHeight w:val="252"/>
          <w:trPrChange w:id="81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818" w:author="CCJK" w:date="2024-10-18T07:38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低</w:delText>
              </w:r>
            </w:del>
            <w:ins w:id="819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按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信用风险特征组合计提坏账准备的应收</w:t>
            </w:r>
            <w:del w:id="820" w:author="CCJK" w:date="2024-10-18T07:3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张</w:delText>
              </w:r>
            </w:del>
            <w:ins w:id="821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账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款</w:t>
            </w:r>
          </w:p>
        </w:tc>
      </w:tr>
      <w:tr w:rsidR="0038573D" w:rsidRPr="00574772" w:rsidTr="0038573D">
        <w:trPr>
          <w:trHeight w:val="252"/>
          <w:trPrChange w:id="82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组合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</w:rPr>
              <w:t>2</w:t>
            </w:r>
            <w:del w:id="824" w:author="CCJK" w:date="2024-10-18T07:3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:</w:delText>
              </w:r>
            </w:del>
            <w:ins w:id="825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不计提坏账</w:t>
            </w:r>
            <w:proofErr w:type="spellEnd"/>
          </w:p>
        </w:tc>
      </w:tr>
      <w:tr w:rsidR="0038573D" w:rsidRPr="00574772" w:rsidTr="0038573D">
        <w:trPr>
          <w:trHeight w:val="252"/>
          <w:trPrChange w:id="82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lastRenderedPageBreak/>
              <w:t>单项金额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不重大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但单独计提</w:t>
            </w:r>
            <w:ins w:id="828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坏</w:t>
              </w:r>
            </w:ins>
            <w:del w:id="829" w:author="CCJK" w:date="2024-10-18T07:3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林</w:delText>
              </w:r>
            </w:del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账准备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的应收账款</w:t>
            </w:r>
          </w:p>
        </w:tc>
      </w:tr>
      <w:tr w:rsidR="0038573D" w:rsidRPr="00574772" w:rsidTr="0038573D">
        <w:trPr>
          <w:trHeight w:val="252"/>
          <w:trPrChange w:id="83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3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按信用风险特征</w:t>
            </w:r>
            <w:del w:id="832" w:author="CCJK" w:date="2024-10-18T07:3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組台</w:delText>
              </w:r>
            </w:del>
            <w:ins w:id="833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组合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计提坏账准备的应收账款</w:t>
            </w:r>
          </w:p>
        </w:tc>
      </w:tr>
      <w:tr w:rsidR="0038573D" w:rsidRPr="00574772" w:rsidTr="0038573D">
        <w:trPr>
          <w:trHeight w:val="252"/>
          <w:trPrChange w:id="83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3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836" w:author="CCJK" w:date="2024-10-18T07:3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他</w:delText>
              </w:r>
            </w:del>
            <w:ins w:id="837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项金</w:t>
            </w:r>
            <w:del w:id="838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  <w:ins w:id="839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不</w:t>
            </w:r>
            <w:del w:id="840" w:author="CCJK" w:date="2024-10-18T07:3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成</w:delText>
              </w:r>
            </w:del>
            <w:ins w:id="841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大但</w:t>
            </w:r>
            <w:del w:id="842" w:author="CCJK" w:date="2024-10-18T07:3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単处</w:delText>
              </w:r>
            </w:del>
            <w:ins w:id="843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单独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计提坏账准备的应收账款</w:t>
            </w:r>
          </w:p>
        </w:tc>
      </w:tr>
      <w:tr w:rsidR="0038573D" w:rsidRPr="00574772" w:rsidTr="0038573D">
        <w:trPr>
          <w:trHeight w:val="252"/>
          <w:trPrChange w:id="84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年末余</w:t>
            </w:r>
            <w:proofErr w:type="spellEnd"/>
            <w:del w:id="846" w:author="CCJK" w:date="2024-10-18T07:3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觀</w:delText>
              </w:r>
            </w:del>
            <w:ins w:id="847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84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、应收款项融资情况</w:t>
            </w:r>
          </w:p>
        </w:tc>
      </w:tr>
      <w:tr w:rsidR="0038573D" w:rsidRPr="00574772" w:rsidTr="0038573D">
        <w:trPr>
          <w:trHeight w:val="252"/>
          <w:trPrChange w:id="85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852" w:author="CCJK" w:date="2024-10-18T07:39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根</w:delText>
              </w:r>
            </w:del>
            <w:ins w:id="853" w:author="CCJK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行承兑汇票</w:t>
            </w:r>
            <w:proofErr w:type="spellEnd"/>
          </w:p>
        </w:tc>
      </w:tr>
      <w:tr w:rsidR="0038573D" w:rsidRPr="00574772" w:rsidTr="0038573D">
        <w:trPr>
          <w:trHeight w:val="252"/>
          <w:trPrChange w:id="85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整个存续期预期信用损失（未发生</w:t>
            </w:r>
            <w:del w:id="856" w:author="CCJK" w:date="2024-10-18T07:4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伯</w:delText>
              </w:r>
            </w:del>
            <w:ins w:id="857" w:author="CCJK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用减值）</w:t>
            </w:r>
          </w:p>
        </w:tc>
      </w:tr>
      <w:tr w:rsidR="0038573D" w:rsidRPr="00574772" w:rsidTr="0038573D">
        <w:trPr>
          <w:trHeight w:val="252"/>
          <w:trPrChange w:id="85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860" w:author="CCJK" w:date="2024-10-18T07:4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一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转</w:t>
            </w:r>
            <w:del w:id="861" w:author="CCJK" w:date="2024-10-18T07:4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冋</w:delText>
              </w:r>
            </w:del>
            <w:ins w:id="862" w:author="CCJK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回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第二阶段</w:t>
            </w:r>
            <w:proofErr w:type="spellEnd"/>
          </w:p>
        </w:tc>
      </w:tr>
      <w:tr w:rsidR="0038573D" w:rsidRPr="00574772" w:rsidTr="0038573D">
        <w:trPr>
          <w:trHeight w:val="252"/>
          <w:trPrChange w:id="86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4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本年转</w:t>
            </w:r>
            <w:proofErr w:type="spellEnd"/>
            <w:del w:id="865" w:author="CCJK" w:date="2024-10-18T07:4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问</w:delText>
              </w:r>
            </w:del>
            <w:ins w:id="866" w:author="CCJK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回</w:t>
              </w:r>
            </w:ins>
          </w:p>
        </w:tc>
      </w:tr>
      <w:tr w:rsidR="0038573D" w:rsidRPr="00574772" w:rsidTr="0038573D">
        <w:trPr>
          <w:trHeight w:val="252"/>
          <w:trPrChange w:id="86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8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</w:rPr>
              <w:t>4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</w:t>
            </w:r>
            <w:del w:id="869" w:author="CCJK" w:date="2024-10-18T07:4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邪</w:delText>
              </w:r>
            </w:del>
            <w:ins w:id="870" w:author="CCJK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坏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账准备的情况</w:t>
            </w:r>
            <w:proofErr w:type="spellEnd"/>
          </w:p>
        </w:tc>
      </w:tr>
      <w:tr w:rsidR="0038573D" w:rsidRPr="00574772" w:rsidTr="0038573D">
        <w:trPr>
          <w:trHeight w:val="252"/>
          <w:trPrChange w:id="87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72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873" w:author="CCJK" w:date="2024-10-18T07:40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&lt;</w:delText>
              </w:r>
            </w:del>
            <w:ins w:id="874" w:author="CCJK" w:date="2024-10-18T07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</w:t>
              </w:r>
            </w:ins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6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）按欠款方归集的年末余额前五名的其他应收款情况</w:t>
            </w:r>
          </w:p>
        </w:tc>
      </w:tr>
      <w:tr w:rsidR="0038573D" w:rsidRPr="00574772" w:rsidTr="0038573D">
        <w:trPr>
          <w:trHeight w:val="252"/>
          <w:trPrChange w:id="87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76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877" w:author="CCJK" w:date="2024-10-18T07:4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张齢</w:delText>
              </w:r>
            </w:del>
            <w:ins w:id="878" w:author="CCJK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账龄</w:t>
              </w:r>
            </w:ins>
          </w:p>
        </w:tc>
      </w:tr>
      <w:tr w:rsidR="0038573D" w:rsidRPr="00574772" w:rsidTr="0038573D">
        <w:trPr>
          <w:trHeight w:val="252"/>
          <w:trPrChange w:id="87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坏账准备年末余</w:t>
            </w:r>
            <w:del w:id="881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額</w:delText>
              </w:r>
            </w:del>
            <w:ins w:id="882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t>额</w:t>
              </w:r>
            </w:ins>
            <w:proofErr w:type="spellEnd"/>
          </w:p>
        </w:tc>
      </w:tr>
      <w:tr w:rsidR="0038573D" w:rsidRPr="00574772" w:rsidTr="0038573D">
        <w:trPr>
          <w:trHeight w:val="252"/>
          <w:trPrChange w:id="88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自制半成</w:t>
            </w:r>
            <w:proofErr w:type="spellEnd"/>
            <w:del w:id="885" w:author="CCJK" w:date="2024-10-18T07:4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晶</w:delText>
              </w:r>
            </w:del>
            <w:ins w:id="886" w:author="CCJK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品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及在产品</w:t>
            </w:r>
            <w:proofErr w:type="spellEnd"/>
          </w:p>
        </w:tc>
      </w:tr>
      <w:tr w:rsidR="0038573D" w:rsidRPr="00574772" w:rsidTr="0038573D">
        <w:trPr>
          <w:trHeight w:val="252"/>
          <w:trPrChange w:id="88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周转材料（包装物、低</w:t>
            </w:r>
            <w:del w:id="889" w:author="CCJK" w:date="2024-10-18T07:40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假</w:delText>
              </w:r>
            </w:del>
            <w:ins w:id="890" w:author="CCJK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值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易耗品）</w:t>
            </w:r>
          </w:p>
        </w:tc>
      </w:tr>
      <w:tr w:rsidR="0038573D" w:rsidRPr="00574772" w:rsidTr="0038573D">
        <w:trPr>
          <w:trHeight w:val="252"/>
          <w:trPrChange w:id="89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本年转销</w:t>
            </w:r>
            <w:proofErr w:type="spellEnd"/>
            <w:ins w:id="893" w:author="CCJK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/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核销</w:t>
            </w:r>
            <w:proofErr w:type="spellEnd"/>
          </w:p>
        </w:tc>
      </w:tr>
      <w:tr w:rsidR="0038573D" w:rsidRPr="00574772" w:rsidTr="0038573D">
        <w:trPr>
          <w:trHeight w:val="252"/>
          <w:trPrChange w:id="89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del w:id="896" w:author="CCJK" w:date="2024-10-18T07:41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+</w:delText>
              </w:r>
            </w:del>
            <w:ins w:id="897" w:author="CCJK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</w:t>
            </w: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其他流动资产</w:t>
            </w:r>
            <w:proofErr w:type="spellEnd"/>
          </w:p>
        </w:tc>
      </w:tr>
      <w:tr w:rsidR="0038573D" w:rsidRPr="00574772" w:rsidTr="0038573D">
        <w:trPr>
          <w:trHeight w:val="252"/>
          <w:trPrChange w:id="89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900" w:author="CCJK" w:date="2024-10-18T07:41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5</w:delText>
              </w:r>
            </w:del>
            <w:ins w:id="901" w:author="CCJK" w:date="2024-10-18T07:4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贴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现</w:t>
            </w:r>
          </w:p>
        </w:tc>
      </w:tr>
      <w:tr w:rsidR="0038573D" w:rsidRPr="00574772" w:rsidTr="0038573D">
        <w:trPr>
          <w:trHeight w:val="252"/>
          <w:trPrChange w:id="90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0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904" w:author="CCJK" w:date="2024-10-18T07:41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一共-</w:delText>
              </w:r>
            </w:del>
            <w:ins w:id="905" w:author="CCJK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他</w:t>
            </w:r>
          </w:p>
        </w:tc>
      </w:tr>
      <w:tr w:rsidR="0038573D" w:rsidRPr="00574772" w:rsidTr="0038573D">
        <w:trPr>
          <w:trHeight w:val="252"/>
          <w:trPrChange w:id="90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0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贷款和垫款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账</w:t>
            </w:r>
            <w:proofErr w:type="spellEnd"/>
            <w:proofErr w:type="gramEnd"/>
            <w:del w:id="908" w:author="CCJK" w:date="2024-10-18T07:41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1&amp;1</w:delText>
              </w:r>
            </w:del>
            <w:proofErr w:type="gramStart"/>
            <w:ins w:id="909" w:author="CCJK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面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价值</w:t>
            </w:r>
            <w:proofErr w:type="spellEnd"/>
            <w:proofErr w:type="gramEnd"/>
          </w:p>
        </w:tc>
      </w:tr>
      <w:tr w:rsidR="0038573D" w:rsidRPr="00574772" w:rsidTr="0038573D">
        <w:trPr>
          <w:trHeight w:val="252"/>
          <w:trPrChange w:id="91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贷款和</w:t>
            </w:r>
            <w:proofErr w:type="spellEnd"/>
            <w:del w:id="912" w:author="CCJK" w:date="2024-10-18T07:41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装</w:delText>
              </w:r>
            </w:del>
            <w:ins w:id="913" w:author="CCJK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垫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款账</w:t>
            </w:r>
            <w:proofErr w:type="spellEnd"/>
            <w:del w:id="914" w:author="CCJK" w:date="2024-10-18T07:41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而</w:delText>
              </w:r>
            </w:del>
            <w:ins w:id="915" w:author="CCJK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面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价</w:t>
            </w:r>
            <w:del w:id="916" w:author="CCJK" w:date="2024-10-18T07:41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做</w:delText>
              </w:r>
            </w:del>
            <w:ins w:id="917" w:author="CCJK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值</w:t>
              </w:r>
            </w:ins>
          </w:p>
        </w:tc>
      </w:tr>
      <w:tr w:rsidR="0038573D" w:rsidRPr="00574772" w:rsidTr="0038573D">
        <w:trPr>
          <w:trHeight w:val="252"/>
          <w:trPrChange w:id="91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920" w:author="CCJK" w:date="2024-10-18T07:4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単</w:delText>
              </w:r>
            </w:del>
            <w:ins w:id="921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项</w:t>
            </w:r>
          </w:p>
        </w:tc>
      </w:tr>
      <w:tr w:rsidR="0038573D" w:rsidRPr="00574772" w:rsidTr="0038573D">
        <w:trPr>
          <w:trHeight w:val="252"/>
          <w:trPrChange w:id="92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购买用电权</w:t>
            </w:r>
            <w:proofErr w:type="spellEnd"/>
          </w:p>
        </w:tc>
      </w:tr>
      <w:tr w:rsidR="0038573D" w:rsidRPr="00574772" w:rsidTr="0038573D">
        <w:trPr>
          <w:trHeight w:val="252"/>
          <w:trPrChange w:id="92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lastRenderedPageBreak/>
              <w:t>整个存续期预期</w:t>
            </w:r>
            <w:del w:id="926" w:author="CCJK" w:date="2024-10-18T07:4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他</w:delText>
              </w:r>
            </w:del>
            <w:ins w:id="927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用损失（</w:t>
            </w:r>
            <w:del w:id="928" w:author="CCJK" w:date="2024-10-18T07:4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己</w:delText>
              </w:r>
            </w:del>
            <w:ins w:id="929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已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发生信用</w:t>
            </w:r>
            <w:del w:id="930" w:author="CCJK" w:date="2024-10-18T07:4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誠</w:delText>
              </w:r>
            </w:del>
            <w:ins w:id="931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值）</w:t>
            </w:r>
          </w:p>
        </w:tc>
      </w:tr>
      <w:tr w:rsidR="0038573D" w:rsidRPr="00574772" w:rsidTr="0038573D">
        <w:trPr>
          <w:trHeight w:val="252"/>
          <w:trPrChange w:id="93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2020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年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月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del w:id="934" w:author="CCJK" w:date="2024-10-18T07:42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n</w:delText>
              </w:r>
            </w:del>
            <w:ins w:id="935" w:author="CCJK" w:date="2024-10-18T07:4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日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余额在本年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:</w:t>
            </w:r>
          </w:p>
        </w:tc>
      </w:tr>
      <w:tr w:rsidR="0038573D" w:rsidRPr="00574772" w:rsidTr="0038573D">
        <w:trPr>
          <w:trHeight w:val="252"/>
          <w:trPrChange w:id="93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938" w:author="CCJK" w:date="2024-10-18T07:4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木仔</w:delText>
              </w:r>
            </w:del>
            <w:ins w:id="939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本年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转销</w:t>
            </w:r>
            <w:proofErr w:type="spellEnd"/>
          </w:p>
        </w:tc>
      </w:tr>
      <w:tr w:rsidR="0038573D" w:rsidRPr="00574772" w:rsidTr="0038573D">
        <w:trPr>
          <w:trHeight w:val="252"/>
          <w:trPrChange w:id="94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4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2020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年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12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月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31</w:t>
            </w:r>
            <w:del w:id="942" w:author="CCJK" w:date="2024-10-18T07:42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口氽</w:delText>
              </w:r>
            </w:del>
            <w:ins w:id="943" w:author="CCJK" w:date="2024-10-18T07:4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日余</w:t>
              </w:r>
            </w:ins>
            <w:del w:id="944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delText>額</w:delText>
              </w:r>
            </w:del>
            <w:ins w:id="945" w:author="CCJK" w:date="2024-10-18T06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94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4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账面价</w:t>
            </w:r>
            <w:proofErr w:type="spellEnd"/>
            <w:proofErr w:type="gramEnd"/>
            <w:del w:id="948" w:author="CCJK" w:date="2024-10-18T07:42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批</w:delText>
              </w:r>
            </w:del>
            <w:ins w:id="949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值</w:t>
              </w:r>
            </w:ins>
          </w:p>
        </w:tc>
      </w:tr>
      <w:tr w:rsidR="0038573D" w:rsidRPr="00574772" w:rsidTr="0038573D">
        <w:trPr>
          <w:trHeight w:val="252"/>
          <w:trPrChange w:id="95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952" w:author="CCJK" w:date="2024-10-18T07:42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&lt;</w:delText>
              </w:r>
            </w:del>
            <w:ins w:id="953" w:author="CCJK" w:date="2024-10-18T07:4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</w:t>
              </w:r>
            </w:ins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2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）减值准</w:t>
            </w:r>
            <w:del w:id="954" w:author="CCJK" w:date="2024-10-18T07:42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特</w:delText>
              </w:r>
            </w:del>
            <w:ins w:id="955" w:author="CCJK" w:date="2024-10-18T07:4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备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计提情况</w:t>
            </w:r>
          </w:p>
        </w:tc>
      </w:tr>
      <w:tr w:rsidR="0038573D" w:rsidRPr="00574772" w:rsidTr="0038573D">
        <w:trPr>
          <w:trHeight w:val="252"/>
          <w:trPrChange w:id="95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2020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年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月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日余</w:t>
            </w:r>
            <w:del w:id="958" w:author="CCJK" w:date="2024-10-18T07:42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除</w:delText>
              </w:r>
            </w:del>
            <w:ins w:id="959" w:author="CCJK" w:date="2024-10-18T07:4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96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2020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年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月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日余额在本年</w:t>
            </w:r>
            <w:del w:id="962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t</w:delText>
              </w:r>
            </w:del>
            <w:ins w:id="963" w:author="CCJK" w:date="2024-10-18T07:4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：</w:t>
              </w:r>
            </w:ins>
          </w:p>
        </w:tc>
      </w:tr>
      <w:tr w:rsidR="0038573D" w:rsidRPr="00574772" w:rsidTr="0038573D">
        <w:trPr>
          <w:trHeight w:val="252"/>
          <w:trPrChange w:id="96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本</w:t>
            </w:r>
            <w:del w:id="966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本</w:delText>
              </w:r>
            </w:del>
            <w:ins w:id="967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年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转销</w:t>
            </w:r>
            <w:proofErr w:type="spellEnd"/>
          </w:p>
        </w:tc>
      </w:tr>
      <w:tr w:rsidR="0038573D" w:rsidRPr="00574772" w:rsidTr="0038573D">
        <w:trPr>
          <w:trHeight w:val="252"/>
          <w:trPrChange w:id="96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存在公开</w:t>
            </w:r>
            <w:del w:id="970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扱</w:delText>
              </w:r>
            </w:del>
            <w:ins w:id="971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报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价的权益投资的公允价值</w:t>
            </w:r>
          </w:p>
        </w:tc>
      </w:tr>
      <w:tr w:rsidR="0038573D" w:rsidRPr="00574772" w:rsidTr="0038573D">
        <w:trPr>
          <w:trHeight w:val="252"/>
          <w:trPrChange w:id="97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净利</w:t>
            </w:r>
            <w:proofErr w:type="spellEnd"/>
            <w:del w:id="974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洞</w:delText>
              </w:r>
            </w:del>
            <w:ins w:id="975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润</w:t>
              </w:r>
            </w:ins>
          </w:p>
        </w:tc>
      </w:tr>
      <w:tr w:rsidR="0038573D" w:rsidRPr="00574772" w:rsidTr="0038573D">
        <w:trPr>
          <w:trHeight w:val="252"/>
          <w:trPrChange w:id="97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978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伯</w:delText>
              </w:r>
            </w:del>
            <w:ins w:id="979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阳市明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港农村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信用合作联社</w:t>
            </w:r>
          </w:p>
        </w:tc>
      </w:tr>
      <w:tr w:rsidR="0038573D" w:rsidRPr="00574772" w:rsidTr="0038573D">
        <w:trPr>
          <w:trHeight w:val="252"/>
          <w:trPrChange w:id="98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光大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</w:rPr>
              <w:t>A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股</w:t>
            </w:r>
            <w:proofErr w:type="spellEnd"/>
          </w:p>
        </w:tc>
      </w:tr>
      <w:tr w:rsidR="0038573D" w:rsidRPr="00574772" w:rsidTr="0038573D">
        <w:trPr>
          <w:trHeight w:val="252"/>
          <w:trPrChange w:id="98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、成本计量模式的投资性房地产</w:t>
            </w:r>
          </w:p>
        </w:tc>
      </w:tr>
      <w:tr w:rsidR="0038573D" w:rsidRPr="00574772" w:rsidTr="0038573D">
        <w:trPr>
          <w:trHeight w:val="252"/>
          <w:trPrChange w:id="98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986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delText>】、</w:delText>
              </w:r>
            </w:del>
            <w:ins w:id="987" w:author="CCJK" w:date="2024-10-18T07:4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1</w:t>
              </w:r>
              <w:r w:rsidRPr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t>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年初</w:t>
            </w:r>
            <w:del w:id="988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氽</w:delText>
              </w:r>
            </w:del>
            <w:ins w:id="989" w:author="CCJK" w:date="2024-10-18T07:4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余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额</w:t>
            </w:r>
          </w:p>
        </w:tc>
      </w:tr>
      <w:tr w:rsidR="0038573D" w:rsidRPr="00574772" w:rsidTr="0038573D">
        <w:trPr>
          <w:trHeight w:val="252"/>
          <w:trPrChange w:id="99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、本年增加金</w:t>
            </w:r>
            <w:del w:id="992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领</w:delText>
              </w:r>
            </w:del>
            <w:ins w:id="993" w:author="CCJK" w:date="2024-10-18T07:4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99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）处</w:t>
            </w:r>
            <w:del w:id="996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姓</w:delText>
              </w:r>
            </w:del>
            <w:ins w:id="997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置</w:t>
              </w:r>
            </w:ins>
          </w:p>
        </w:tc>
      </w:tr>
      <w:tr w:rsidR="0038573D" w:rsidRPr="00574772" w:rsidTr="0038573D">
        <w:trPr>
          <w:trHeight w:val="252"/>
          <w:trPrChange w:id="99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运输设</w:t>
            </w:r>
            <w:proofErr w:type="spellEnd"/>
            <w:del w:id="1000" w:author="CCJK" w:date="2024-10-18T07:43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冬</w:delText>
              </w:r>
            </w:del>
            <w:ins w:id="1001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备</w:t>
              </w:r>
            </w:ins>
          </w:p>
        </w:tc>
      </w:tr>
      <w:tr w:rsidR="0038573D" w:rsidRPr="00574772" w:rsidTr="0038573D">
        <w:trPr>
          <w:trHeight w:val="252"/>
          <w:trPrChange w:id="100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一、</w:t>
            </w:r>
            <w:del w:id="1004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後</w:delText>
              </w:r>
            </w:del>
            <w:ins w:id="1005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账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面原值</w:t>
            </w:r>
            <w:proofErr w:type="spellEnd"/>
          </w:p>
        </w:tc>
      </w:tr>
      <w:tr w:rsidR="0038573D" w:rsidRPr="00574772" w:rsidTr="0038573D">
        <w:trPr>
          <w:trHeight w:val="252"/>
          <w:trPrChange w:id="100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、年初余</w:t>
            </w:r>
            <w:del w:id="1008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初</w:delText>
              </w:r>
            </w:del>
            <w:ins w:id="1009" w:author="CCJK" w:date="2024-10-18T07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101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</w:rPr>
              <w:t>3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</w:t>
            </w:r>
            <w:del w:id="1012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</w:delText>
              </w:r>
            </w:del>
            <w:ins w:id="1013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他增加</w:t>
            </w:r>
            <w:proofErr w:type="spellEnd"/>
          </w:p>
        </w:tc>
      </w:tr>
      <w:tr w:rsidR="0038573D" w:rsidRPr="00574772" w:rsidTr="0038573D">
        <w:trPr>
          <w:trHeight w:val="252"/>
          <w:trPrChange w:id="101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3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</w:t>
            </w:r>
            <w:del w:id="1016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木如</w:delText>
              </w:r>
            </w:del>
            <w:ins w:id="1017" w:author="CCJK" w:date="2024-10-18T07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本年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减少金额</w:t>
            </w:r>
          </w:p>
        </w:tc>
      </w:tr>
      <w:tr w:rsidR="0038573D" w:rsidRPr="00574772" w:rsidTr="0038573D">
        <w:trPr>
          <w:trHeight w:val="252"/>
          <w:trPrChange w:id="101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020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&lt;</w:delText>
              </w:r>
            </w:del>
            <w:ins w:id="1021" w:author="CCJK" w:date="2024-10-18T07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</w:t>
              </w:r>
            </w:ins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）处置或报废</w:t>
            </w:r>
          </w:p>
        </w:tc>
      </w:tr>
      <w:tr w:rsidR="0038573D" w:rsidRPr="00574772" w:rsidTr="0038573D">
        <w:trPr>
          <w:trHeight w:val="252"/>
          <w:trPrChange w:id="102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024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&lt;</w:delText>
              </w:r>
            </w:del>
            <w:ins w:id="1025" w:author="CCJK" w:date="2024-10-18T07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</w:t>
              </w:r>
            </w:ins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del w:id="1026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)</w:delText>
              </w:r>
            </w:del>
            <w:ins w:id="1027" w:author="CCJK" w:date="2024-10-18T07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）</w:t>
              </w:r>
            </w:ins>
            <w:del w:id="1028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汁</w:delText>
              </w:r>
            </w:del>
            <w:ins w:id="1029" w:author="CCJK" w:date="2024-10-18T07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提</w:t>
            </w:r>
          </w:p>
        </w:tc>
      </w:tr>
      <w:tr w:rsidR="0038573D" w:rsidRPr="00574772" w:rsidTr="0038573D">
        <w:trPr>
          <w:trHeight w:val="252"/>
          <w:trPrChange w:id="103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3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032" w:author="CCJK" w:date="2024-10-18T07:45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(</w:delText>
              </w:r>
            </w:del>
            <w:ins w:id="1033" w:author="CCJK" w:date="2024-10-18T07:4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</w:t>
              </w:r>
            </w:ins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del w:id="1034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&gt;冲</w:delText>
              </w:r>
            </w:del>
            <w:ins w:id="1035" w:author="CCJK" w:date="2024-10-18T07:4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）</w:t>
              </w:r>
            </w:ins>
            <w:ins w:id="1036" w:author="CCJK" w:date="2024-10-18T07:4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提</w:t>
            </w:r>
          </w:p>
        </w:tc>
      </w:tr>
      <w:tr w:rsidR="0038573D" w:rsidRPr="00574772" w:rsidTr="0038573D">
        <w:trPr>
          <w:trHeight w:val="252"/>
          <w:trPrChange w:id="103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3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039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街</w:delText>
              </w:r>
            </w:del>
            <w:ins w:id="1040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畜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牧养</w:t>
            </w:r>
            <w:proofErr w:type="spellEnd"/>
            <w:del w:id="1041" w:author="CCJK" w:date="2024-10-18T07:44:00Z">
              <w:r w:rsidRPr="00574772" w:rsidDel="008B487B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密</w:delText>
              </w:r>
            </w:del>
            <w:proofErr w:type="gramStart"/>
            <w:ins w:id="1042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殖</w:t>
              </w:r>
            </w:ins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业</w:t>
            </w:r>
          </w:p>
        </w:tc>
      </w:tr>
      <w:tr w:rsidR="0038573D" w:rsidRPr="00574772" w:rsidTr="0038573D">
        <w:trPr>
          <w:trHeight w:val="252"/>
          <w:trPrChange w:id="104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2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、成熟生产性生物资产</w:t>
            </w:r>
          </w:p>
        </w:tc>
      </w:tr>
      <w:tr w:rsidR="0038573D" w:rsidRPr="00574772" w:rsidTr="0038573D">
        <w:trPr>
          <w:trHeight w:val="252"/>
          <w:trPrChange w:id="104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6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、本年増加</w:t>
            </w:r>
            <w:del w:id="1047" w:author="CCJK" w:date="2024-10-18T07:46:00Z">
              <w:r w:rsidRPr="00574772" w:rsidDel="00683926">
                <w:rPr>
                  <w:rFonts w:ascii="Arial Unicode MS" w:eastAsia="Arial Unicode MS" w:hAnsi="Arial Unicode MS" w:cs="Arial Unicode MS"/>
                  <w:noProof/>
                  <w:color w:val="000000"/>
                  <w:szCs w:val="20"/>
                </w:rPr>
                <w:delText>1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金</w:t>
            </w:r>
            <w:del w:id="1048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delText>額</w:delText>
              </w:r>
            </w:del>
            <w:ins w:id="1049" w:author="CCJK" w:date="2024-10-18T06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105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052" w:author="CCJK" w:date="2024-10-18T07:46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lastRenderedPageBreak/>
                <w:delText>&lt;</w:delText>
              </w:r>
            </w:del>
            <w:ins w:id="1053" w:author="CCJK" w:date="2024-10-18T07:4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（</w:t>
              </w:r>
            </w:ins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）购置</w:t>
            </w:r>
          </w:p>
        </w:tc>
      </w:tr>
      <w:tr w:rsidR="0038573D" w:rsidRPr="00574772" w:rsidTr="0038573D">
        <w:trPr>
          <w:trHeight w:val="252"/>
          <w:trPrChange w:id="105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del w:id="1056" w:author="CCJK" w:date="2024-10-18T07:4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丨</w:delText>
              </w:r>
            </w:del>
            <w:ins w:id="1057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1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）处置</w:t>
            </w:r>
          </w:p>
        </w:tc>
      </w:tr>
      <w:tr w:rsidR="0038573D" w:rsidRPr="00574772" w:rsidTr="0038573D">
        <w:trPr>
          <w:trHeight w:val="252"/>
          <w:trPrChange w:id="105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）计</w:t>
            </w:r>
            <w:del w:id="1060" w:author="CCJK" w:date="2024-10-18T07:4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捉</w:delText>
              </w:r>
            </w:del>
            <w:ins w:id="1061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提</w:t>
              </w:r>
            </w:ins>
          </w:p>
        </w:tc>
      </w:tr>
      <w:tr w:rsidR="0038573D" w:rsidRPr="00574772" w:rsidTr="0038573D">
        <w:trPr>
          <w:trHeight w:val="252"/>
          <w:trPrChange w:id="106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6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4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、年末余</w:t>
            </w:r>
            <w:del w:id="1064" w:author="CCJK" w:date="2024-10-18T07:46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领</w:delText>
              </w:r>
            </w:del>
            <w:ins w:id="1065" w:author="CCJK" w:date="2024-10-18T07:4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106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6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、年</w:t>
            </w:r>
            <w:del w:id="1068" w:author="CCJK" w:date="2024-10-18T07:46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宋</w:delText>
              </w:r>
            </w:del>
            <w:ins w:id="1069" w:author="CCJK" w:date="2024-10-18T07:4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末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账</w:t>
            </w:r>
            <w:del w:id="1070" w:author="CCJK" w:date="2024-10-18T07:46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而</w:delText>
              </w:r>
            </w:del>
            <w:ins w:id="1071" w:author="CCJK" w:date="2024-10-18T07:4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面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价</w:t>
            </w:r>
            <w:del w:id="1072" w:author="CCJK" w:date="2024-10-18T07:46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位</w:delText>
              </w:r>
            </w:del>
            <w:ins w:id="1073" w:author="CCJK" w:date="2024-10-18T07:4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值</w:t>
              </w:r>
            </w:ins>
          </w:p>
        </w:tc>
      </w:tr>
      <w:tr w:rsidR="0038573D" w:rsidRPr="00574772" w:rsidTr="0038573D">
        <w:trPr>
          <w:trHeight w:val="252"/>
          <w:trPrChange w:id="107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、年初</w:t>
            </w:r>
            <w:del w:id="1076" w:author="CCJK" w:date="2024-10-18T07:46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张</w:delText>
              </w:r>
            </w:del>
            <w:ins w:id="1077" w:author="CCJK" w:date="2024-10-18T07:4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账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面价值</w:t>
            </w:r>
          </w:p>
        </w:tc>
      </w:tr>
      <w:tr w:rsidR="0038573D" w:rsidRPr="00574772" w:rsidTr="0038573D">
        <w:trPr>
          <w:trHeight w:val="252"/>
          <w:trPrChange w:id="107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北士旺停车场</w:t>
            </w:r>
            <w:proofErr w:type="spellEnd"/>
          </w:p>
        </w:tc>
      </w:tr>
      <w:tr w:rsidR="0038573D" w:rsidRPr="00574772" w:rsidTr="0038573D">
        <w:trPr>
          <w:trHeight w:val="252"/>
          <w:trPrChange w:id="108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三角地租赁费</w:t>
            </w:r>
            <w:proofErr w:type="spellEnd"/>
          </w:p>
        </w:tc>
      </w:tr>
      <w:tr w:rsidR="0038573D" w:rsidRPr="00574772" w:rsidTr="0038573D">
        <w:trPr>
          <w:trHeight w:val="252"/>
          <w:trPrChange w:id="108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上</w:t>
            </w:r>
            <w:del w:id="1084" w:author="CCJK" w:date="2024-10-18T07:4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問</w:delText>
              </w:r>
            </w:del>
            <w:ins w:id="1085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曹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村补偿费</w:t>
            </w:r>
            <w:proofErr w:type="spellEnd"/>
          </w:p>
        </w:tc>
      </w:tr>
      <w:tr w:rsidR="0038573D" w:rsidRPr="00574772" w:rsidTr="0038573D">
        <w:trPr>
          <w:trHeight w:val="252"/>
          <w:trPrChange w:id="108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地质勘察费</w:t>
            </w:r>
            <w:proofErr w:type="spellEnd"/>
          </w:p>
        </w:tc>
      </w:tr>
      <w:tr w:rsidR="0038573D" w:rsidRPr="00574772" w:rsidTr="0038573D">
        <w:trPr>
          <w:trHeight w:val="252"/>
          <w:trPrChange w:id="108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舞</w:t>
            </w:r>
            <w:ins w:id="1090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钢</w:t>
              </w:r>
            </w:ins>
            <w:del w:id="1091" w:author="CCJK" w:date="2024-10-18T07:47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納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市国有石漫滩林场</w:t>
            </w:r>
          </w:p>
        </w:tc>
      </w:tr>
      <w:tr w:rsidR="0038573D" w:rsidRPr="00574772" w:rsidTr="0038573D">
        <w:trPr>
          <w:trHeight w:val="252"/>
          <w:trPrChange w:id="109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工程师聘用劳务费</w:t>
            </w:r>
            <w:proofErr w:type="spellEnd"/>
          </w:p>
        </w:tc>
      </w:tr>
      <w:tr w:rsidR="0038573D" w:rsidRPr="00574772" w:rsidTr="0038573D">
        <w:trPr>
          <w:trHeight w:val="252"/>
          <w:trPrChange w:id="109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其他债券投资减值准备</w:t>
            </w:r>
          </w:p>
        </w:tc>
      </w:tr>
      <w:tr w:rsidR="0038573D" w:rsidRPr="00574772" w:rsidTr="0038573D">
        <w:trPr>
          <w:trHeight w:val="252"/>
          <w:trPrChange w:id="109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工资差异</w:t>
            </w:r>
            <w:proofErr w:type="spellEnd"/>
          </w:p>
        </w:tc>
      </w:tr>
      <w:tr w:rsidR="0038573D" w:rsidRPr="00574772" w:rsidTr="0038573D">
        <w:trPr>
          <w:trHeight w:val="252"/>
          <w:trPrChange w:id="109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未使用的安全生产费</w:t>
            </w:r>
            <w:proofErr w:type="spellEnd"/>
          </w:p>
        </w:tc>
      </w:tr>
      <w:tr w:rsidR="0038573D" w:rsidRPr="00574772" w:rsidTr="0038573D">
        <w:trPr>
          <w:trHeight w:val="252"/>
          <w:trPrChange w:id="110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2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、账龄超过</w:t>
            </w: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  <w:lang w:eastAsia="zh-CN"/>
              </w:rPr>
              <w:t>1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年的</w:t>
            </w:r>
            <w:del w:id="1102" w:author="CCJK" w:date="2024-10-18T07:47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軍</w:delText>
              </w:r>
            </w:del>
            <w:ins w:id="1103" w:author="CCJK" w:date="2024-10-18T07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要应付账款</w:t>
            </w:r>
          </w:p>
        </w:tc>
      </w:tr>
      <w:tr w:rsidR="0038573D" w:rsidRPr="00574772" w:rsidTr="0038573D">
        <w:trPr>
          <w:trHeight w:val="252"/>
          <w:trPrChange w:id="110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未及时结</w:t>
            </w:r>
            <w:proofErr w:type="spellEnd"/>
            <w:del w:id="1106" w:author="CCJK" w:date="2024-10-18T07:47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第</w:delText>
              </w:r>
            </w:del>
            <w:ins w:id="1107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算</w:t>
              </w:r>
            </w:ins>
          </w:p>
        </w:tc>
      </w:tr>
      <w:tr w:rsidR="0038573D" w:rsidRPr="00574772" w:rsidTr="0038573D">
        <w:trPr>
          <w:trHeight w:val="252"/>
          <w:trPrChange w:id="110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二、</w:t>
            </w:r>
            <w:del w:id="1110" w:author="CCJK" w:date="2024-10-18T07:47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战</w:delText>
              </w:r>
            </w:del>
            <w:ins w:id="1111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离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职后福利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-</w:t>
            </w: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设定提存计划</w:t>
            </w:r>
          </w:p>
        </w:tc>
      </w:tr>
      <w:tr w:rsidR="0038573D" w:rsidRPr="00574772" w:rsidTr="0038573D">
        <w:trPr>
          <w:trHeight w:val="252"/>
          <w:trPrChange w:id="111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1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/>
                <w:noProof/>
                <w:color w:val="000000"/>
                <w:szCs w:val="20"/>
              </w:rPr>
              <w:t>2</w:t>
            </w:r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、职工福利</w:t>
            </w:r>
            <w:del w:id="1114" w:author="CCJK" w:date="2024-10-18T07:47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货</w:delText>
              </w:r>
            </w:del>
            <w:ins w:id="1115" w:author="CCJK" w:date="2024-10-18T07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费</w:t>
              </w:r>
            </w:ins>
          </w:p>
        </w:tc>
      </w:tr>
      <w:tr w:rsidR="0038573D" w:rsidRPr="00574772" w:rsidTr="0038573D">
        <w:trPr>
          <w:trHeight w:val="252"/>
          <w:trPrChange w:id="111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1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年初余</w:t>
            </w:r>
            <w:proofErr w:type="spellEnd"/>
            <w:del w:id="1118" w:author="CCJK" w:date="2024-10-18T07:47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顿</w:delText>
              </w:r>
            </w:del>
            <w:ins w:id="1119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112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营业稅</w:t>
            </w:r>
            <w:proofErr w:type="spellEnd"/>
          </w:p>
        </w:tc>
      </w:tr>
      <w:tr w:rsidR="0038573D" w:rsidRPr="00574772" w:rsidTr="0038573D">
        <w:trPr>
          <w:trHeight w:val="252"/>
          <w:trPrChange w:id="112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124" w:author="CCJK" w:date="2024-10-18T07:48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苗</w:delText>
              </w:r>
            </w:del>
            <w:ins w:id="1125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矿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产资源补偿</w:t>
            </w:r>
            <w:proofErr w:type="spellEnd"/>
            <w:del w:id="1126" w:author="CCJK" w:date="2024-10-18T07:48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我</w:delText>
              </w:r>
            </w:del>
            <w:ins w:id="1127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费</w:t>
              </w:r>
            </w:ins>
          </w:p>
        </w:tc>
      </w:tr>
      <w:tr w:rsidR="0038573D" w:rsidRPr="00574772" w:rsidTr="0038573D">
        <w:trPr>
          <w:trHeight w:val="252"/>
          <w:trPrChange w:id="112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130" w:author="CCJK" w:date="2024-10-18T07:48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共屮:</w:delText>
              </w:r>
            </w:del>
            <w:ins w:id="1131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其中：保证金</w:t>
              </w:r>
            </w:ins>
          </w:p>
        </w:tc>
      </w:tr>
      <w:tr w:rsidR="0038573D" w:rsidRPr="00574772" w:rsidTr="0038573D">
        <w:trPr>
          <w:trHeight w:val="252"/>
          <w:trPrChange w:id="113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质</w:t>
            </w:r>
            <w:del w:id="1134" w:author="CCJK" w:date="2024-10-18T07:49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盘</w:delText>
              </w:r>
            </w:del>
            <w:ins w:id="1135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及信誉保证金，业务未了结</w:t>
            </w:r>
          </w:p>
        </w:tc>
      </w:tr>
      <w:tr w:rsidR="0038573D" w:rsidRPr="00574772" w:rsidTr="0038573D">
        <w:trPr>
          <w:trHeight w:val="252"/>
          <w:trPrChange w:id="113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职工分散，暂无法联系</w:t>
            </w:r>
          </w:p>
        </w:tc>
      </w:tr>
      <w:tr w:rsidR="0038573D" w:rsidRPr="00574772" w:rsidTr="0038573D">
        <w:trPr>
          <w:trHeight w:val="252"/>
          <w:trPrChange w:id="113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已背</w:t>
            </w:r>
            <w:del w:id="1140" w:author="CCJK" w:date="2024-10-18T07:49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H</w:delText>
              </w:r>
            </w:del>
            <w:ins w:id="1141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书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未终止确认的银行承兑汇票</w:t>
            </w:r>
          </w:p>
        </w:tc>
      </w:tr>
      <w:tr w:rsidR="0038573D" w:rsidRPr="00574772" w:rsidTr="0038573D">
        <w:trPr>
          <w:trHeight w:val="252"/>
          <w:trPrChange w:id="114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4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144" w:author="CCJK" w:date="2024-10-18T07:49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理</w:delText>
              </w:r>
            </w:del>
            <w:ins w:id="1145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浮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动利率</w:t>
            </w:r>
            <w:proofErr w:type="spellEnd"/>
          </w:p>
        </w:tc>
      </w:tr>
      <w:tr w:rsidR="0038573D" w:rsidRPr="00574772" w:rsidTr="0038573D">
        <w:trPr>
          <w:trHeight w:val="252"/>
          <w:trPrChange w:id="114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4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保</w:t>
            </w:r>
            <w:del w:id="1148" w:author="CCJK" w:date="2024-10-18T07:49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征</w:delText>
              </w:r>
            </w:del>
            <w:ins w:id="1149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证</w:t>
              </w:r>
            </w:ins>
          </w:p>
        </w:tc>
      </w:tr>
      <w:tr w:rsidR="0038573D" w:rsidRPr="00574772" w:rsidTr="0038573D">
        <w:trPr>
          <w:trHeight w:val="252"/>
          <w:trPrChange w:id="115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5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信</w:t>
            </w:r>
            <w:del w:id="1152" w:author="CCJK" w:date="2024-10-18T07:49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川</w:delText>
              </w:r>
            </w:del>
            <w:ins w:id="1153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用</w:t>
              </w:r>
            </w:ins>
          </w:p>
        </w:tc>
      </w:tr>
      <w:tr w:rsidR="0038573D" w:rsidRPr="00574772" w:rsidTr="0038573D">
        <w:trPr>
          <w:trHeight w:val="252"/>
          <w:trPrChange w:id="115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5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156" w:author="CCJK" w:date="2024-10-18T07:49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lastRenderedPageBreak/>
                <w:delText>個川</w:delText>
              </w:r>
            </w:del>
            <w:ins w:id="1157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信用</w:t>
              </w:r>
            </w:ins>
          </w:p>
        </w:tc>
      </w:tr>
      <w:tr w:rsidR="0038573D" w:rsidRPr="00574772" w:rsidTr="0038573D">
        <w:trPr>
          <w:trHeight w:val="252"/>
          <w:trPrChange w:id="115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5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160" w:author="CCJK" w:date="2024-10-18T07:49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情</w:delText>
              </w:r>
            </w:del>
            <w:ins w:id="1161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信</w:t>
              </w:r>
            </w:ins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达金融</w:t>
            </w:r>
            <w:proofErr w:type="gramEnd"/>
            <w:del w:id="1162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所说看</w:delText>
              </w:r>
            </w:del>
            <w:ins w:id="1163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租赁有限</w:t>
              </w:r>
            </w:ins>
            <w:del w:id="1164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破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</w:t>
            </w:r>
            <w:del w:id="1165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可</w:delText>
              </w:r>
            </w:del>
            <w:ins w:id="1166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司</w:t>
              </w:r>
            </w:ins>
          </w:p>
        </w:tc>
      </w:tr>
      <w:tr w:rsidR="0038573D" w:rsidRPr="00574772" w:rsidTr="0038573D">
        <w:trPr>
          <w:trHeight w:val="252"/>
          <w:trPrChange w:id="116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浮</w:t>
            </w:r>
            <w:del w:id="1169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务</w:delText>
              </w:r>
            </w:del>
            <w:proofErr w:type="gramStart"/>
            <w:ins w:id="1170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动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利率</w:t>
            </w:r>
            <w:proofErr w:type="spellEnd"/>
            <w:proofErr w:type="gramEnd"/>
          </w:p>
        </w:tc>
      </w:tr>
      <w:tr w:rsidR="0038573D" w:rsidRPr="00574772" w:rsidTr="0038573D">
        <w:trPr>
          <w:trHeight w:val="252"/>
          <w:trPrChange w:id="117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173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住</w:delText>
              </w:r>
            </w:del>
            <w:ins w:id="1174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用</w:t>
            </w:r>
          </w:p>
        </w:tc>
      </w:tr>
      <w:tr w:rsidR="0038573D" w:rsidRPr="00574772" w:rsidTr="0038573D">
        <w:trPr>
          <w:trHeight w:val="252"/>
          <w:trPrChange w:id="117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6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177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瓦</w:delText>
              </w:r>
            </w:del>
            <w:ins w:id="1178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昆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仑金融</w:t>
            </w:r>
            <w:del w:id="1179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机货</w:delText>
              </w:r>
            </w:del>
            <w:ins w:id="1180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租赁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有</w:t>
            </w:r>
            <w:del w:id="1181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织的</w:delText>
              </w:r>
            </w:del>
            <w:proofErr w:type="gramStart"/>
            <w:ins w:id="1182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限责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任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</w:t>
            </w:r>
          </w:p>
        </w:tc>
      </w:tr>
      <w:tr w:rsidR="0038573D" w:rsidRPr="00574772" w:rsidTr="0038573D">
        <w:trPr>
          <w:trHeight w:val="252"/>
          <w:trPrChange w:id="118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8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平安融资租</w:t>
            </w:r>
            <w:del w:id="1185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曲</w:delText>
              </w:r>
            </w:del>
            <w:proofErr w:type="gramStart"/>
            <w:ins w:id="1186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赁</w:t>
              </w:r>
            </w:ins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del w:id="1187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大洋</w:delText>
              </w:r>
            </w:del>
            <w:ins w:id="1188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天津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）公司</w:t>
            </w:r>
          </w:p>
        </w:tc>
      </w:tr>
      <w:tr w:rsidR="0038573D" w:rsidRPr="00574772" w:rsidTr="0038573D">
        <w:trPr>
          <w:trHeight w:val="252"/>
          <w:trPrChange w:id="118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9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191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部</w:delText>
              </w:r>
            </w:del>
            <w:ins w:id="1192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浮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动利率</w:t>
            </w:r>
            <w:proofErr w:type="spellEnd"/>
          </w:p>
        </w:tc>
      </w:tr>
      <w:tr w:rsidR="0038573D" w:rsidRPr="00574772" w:rsidTr="0038573D">
        <w:trPr>
          <w:trHeight w:val="252"/>
          <w:trPrChange w:id="119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9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195" w:author="CCJK" w:date="2024-10-18T07:50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伯</w:delText>
              </w:r>
            </w:del>
            <w:ins w:id="1196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信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用</w:t>
            </w:r>
          </w:p>
        </w:tc>
      </w:tr>
      <w:tr w:rsidR="0038573D" w:rsidRPr="00574772" w:rsidTr="0038573D">
        <w:trPr>
          <w:trHeight w:val="252"/>
          <w:trPrChange w:id="119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9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信达金</w:t>
            </w:r>
            <w:del w:id="1199" w:author="CCJK" w:date="2024-10-18T07:51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通</w:delText>
              </w:r>
            </w:del>
            <w:ins w:id="1200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融</w:t>
              </w:r>
            </w:ins>
            <w:del w:id="1201" w:author="CCJK" w:date="2024-10-18T07:51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出货</w:delText>
              </w:r>
            </w:del>
            <w:ins w:id="1202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租赁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有限公</w:t>
            </w:r>
            <w:del w:id="1203" w:author="CCJK" w:date="2024-10-18T07:51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-&gt;JJtM:</w:delText>
              </w:r>
            </w:del>
            <w:ins w:id="1204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司</w:t>
              </w:r>
            </w:ins>
          </w:p>
        </w:tc>
      </w:tr>
      <w:tr w:rsidR="0038573D" w:rsidRPr="00574772" w:rsidTr="0038573D">
        <w:trPr>
          <w:trHeight w:val="252"/>
          <w:trPrChange w:id="120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6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207" w:author="CCJK" w:date="2024-10-18T07:51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二</w:delText>
              </w:r>
            </w:del>
            <w:ins w:id="1208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其中：一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年内到期的</w:t>
            </w:r>
            <w:del w:id="1209" w:author="CCJK" w:date="2024-10-18T07:51:00Z">
              <w:r w:rsidRPr="00574772" w:rsidDel="00683926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'</w:delText>
              </w:r>
            </w:del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部分</w:t>
            </w:r>
          </w:p>
        </w:tc>
      </w:tr>
      <w:tr w:rsidR="0038573D" w:rsidRPr="00574772" w:rsidTr="0038573D">
        <w:trPr>
          <w:trHeight w:val="252"/>
          <w:trPrChange w:id="121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四区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东土地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补偿款（本部）</w:t>
            </w:r>
          </w:p>
        </w:tc>
      </w:tr>
      <w:tr w:rsidR="0038573D" w:rsidRPr="00574772" w:rsidTr="0038573D">
        <w:trPr>
          <w:trHeight w:val="252"/>
          <w:trPrChange w:id="121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214" w:author="CCJK" w:date="2024-10-18T07:52:00Z">
              <w:r w:rsidRPr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一、不能重分类进损益的其他综合收益</w:t>
              </w:r>
            </w:ins>
            <w:del w:id="1215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不分报</w:delText>
              </w:r>
              <w:r w:rsidRPr="00574772" w:rsidDel="00683926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K</w:delText>
              </w:r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合、垂进的综益</w:delText>
              </w:r>
              <w:r w:rsidRPr="00574772" w:rsidDel="00683926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-</w:delText>
              </w:r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能类部他收</w:delText>
              </w:r>
              <w:r w:rsidRPr="00574772" w:rsidDel="00683926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1</w:delText>
              </w:r>
            </w:del>
          </w:p>
        </w:tc>
      </w:tr>
      <w:tr w:rsidR="0038573D" w:rsidRPr="00574772" w:rsidTr="0038573D">
        <w:trPr>
          <w:trHeight w:val="252"/>
          <w:trPrChange w:id="121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218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</w:delText>
              </w:r>
            </w:del>
            <w:ins w:id="1219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新计</w:t>
            </w:r>
            <w:del w:id="1220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处</w:delText>
              </w:r>
            </w:del>
            <w:ins w:id="1221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设定受益计划变动</w:t>
            </w:r>
            <w:del w:id="1222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  <w:ins w:id="1223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122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2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226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比</w:delText>
              </w:r>
            </w:del>
            <w:ins w:id="1227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他</w:t>
            </w:r>
            <w:del w:id="1228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双</w:delText>
              </w:r>
            </w:del>
            <w:ins w:id="1229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权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益工具投资公允价值变动</w:t>
            </w:r>
          </w:p>
        </w:tc>
      </w:tr>
      <w:tr w:rsidR="0038573D" w:rsidRPr="00574772" w:rsidTr="0038573D">
        <w:trPr>
          <w:trHeight w:val="252"/>
          <w:trPrChange w:id="123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3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企业自身信用</w:t>
            </w:r>
            <w:del w:id="1232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凤陰</w:delText>
              </w:r>
            </w:del>
            <w:ins w:id="1233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风险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公允价值变动</w:t>
            </w:r>
          </w:p>
        </w:tc>
      </w:tr>
      <w:tr w:rsidR="0038573D" w:rsidRPr="00574772" w:rsidTr="0038573D">
        <w:trPr>
          <w:trHeight w:val="252"/>
          <w:trPrChange w:id="123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3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236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-</w:delText>
              </w:r>
            </w:del>
            <w:ins w:id="1237" w:author="CCJK" w:date="2024-10-18T07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二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、</w:t>
            </w:r>
            <w:del w:id="1238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称1血</w:delText>
              </w:r>
            </w:del>
            <w:ins w:id="1239" w:author="CCJK" w:date="2024-10-18T07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将重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分类进损益的其他</w:t>
            </w:r>
            <w:del w:id="1240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標</w:delText>
              </w:r>
            </w:del>
            <w:ins w:id="1241" w:author="CCJK" w:date="2024-10-18T07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综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  <w:lang w:eastAsia="zh-CN"/>
              </w:rPr>
              <w:t>合收益</w:t>
            </w:r>
          </w:p>
        </w:tc>
      </w:tr>
      <w:tr w:rsidR="0038573D" w:rsidRPr="00574772" w:rsidTr="0038573D">
        <w:trPr>
          <w:trHeight w:val="252"/>
          <w:trPrChange w:id="124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244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权益法下可转</w:t>
            </w:r>
            <w:del w:id="1245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概</w:delText>
              </w:r>
            </w:del>
            <w:ins w:id="1246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损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益的</w:t>
            </w:r>
            <w:del w:id="1247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我</w:delText>
              </w:r>
            </w:del>
            <w:ins w:id="1248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他</w:t>
            </w:r>
            <w:del w:id="1249" w:author="CCJK" w:date="2024-10-18T07:52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他含</w:delText>
              </w:r>
            </w:del>
            <w:ins w:id="1250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综合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收益</w:t>
            </w:r>
          </w:p>
        </w:tc>
      </w:tr>
      <w:tr w:rsidR="0038573D" w:rsidRPr="00574772" w:rsidTr="0038573D">
        <w:trPr>
          <w:trHeight w:val="252"/>
          <w:trPrChange w:id="125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253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財t債</w:delText>
              </w:r>
            </w:del>
            <w:ins w:id="1254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其他债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权投</w:t>
            </w:r>
            <w:del w:id="1255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送</w:delText>
              </w:r>
            </w:del>
            <w:ins w:id="1256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公允价值变动</w:t>
            </w:r>
          </w:p>
        </w:tc>
      </w:tr>
      <w:tr w:rsidR="0038573D" w:rsidRPr="00574772" w:rsidTr="0038573D">
        <w:trPr>
          <w:trHeight w:val="252"/>
          <w:trPrChange w:id="1257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8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259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末额年余</w:delText>
              </w:r>
            </w:del>
            <w:ins w:id="1260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年末余额</w:t>
              </w:r>
            </w:ins>
          </w:p>
        </w:tc>
      </w:tr>
      <w:tr w:rsidR="0038573D" w:rsidRPr="00574772" w:rsidTr="0038573D">
        <w:trPr>
          <w:trHeight w:val="252"/>
          <w:trPrChange w:id="1261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2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减</w:t>
            </w:r>
            <w:del w:id="1263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1</w:delText>
              </w:r>
            </w:del>
            <w:ins w:id="1264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所得税费用</w:t>
            </w:r>
            <w:proofErr w:type="spellEnd"/>
          </w:p>
        </w:tc>
      </w:tr>
      <w:tr w:rsidR="0038573D" w:rsidRPr="00574772" w:rsidTr="0038573D">
        <w:trPr>
          <w:trHeight w:val="252"/>
          <w:trPrChange w:id="126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6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金融资产</w:t>
            </w:r>
            <w:del w:id="1267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111</w:delText>
              </w:r>
            </w:del>
            <w:ins w:id="1268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重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分类计入其他</w:t>
            </w:r>
            <w:del w:id="1269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綜</w:delText>
              </w:r>
            </w:del>
            <w:ins w:id="1270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合收</w:t>
            </w:r>
            <w:del w:id="1271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收</w:delText>
              </w:r>
            </w:del>
            <w:ins w:id="1272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的金</w:t>
            </w:r>
            <w:del w:id="1273" w:author="CCJK" w:date="2024-10-18T06:57:00Z">
              <w:r w:rsidRPr="00574772" w:rsidDel="00574772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  <w:ins w:id="1274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</w:p>
        </w:tc>
      </w:tr>
      <w:tr w:rsidR="0038573D" w:rsidRPr="00574772" w:rsidTr="0038573D">
        <w:trPr>
          <w:trHeight w:val="252"/>
          <w:trPrChange w:id="1275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76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现金流</w:t>
            </w:r>
            <w:proofErr w:type="spellEnd"/>
            <w:del w:id="1277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员</w:delText>
              </w:r>
            </w:del>
            <w:proofErr w:type="gramStart"/>
            <w:ins w:id="1278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量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套期</w:t>
            </w:r>
            <w:proofErr w:type="spellEnd"/>
            <w:proofErr w:type="gramEnd"/>
          </w:p>
        </w:tc>
      </w:tr>
      <w:tr w:rsidR="0038573D" w:rsidRPr="00574772" w:rsidTr="0038573D">
        <w:trPr>
          <w:trHeight w:val="252"/>
          <w:trPrChange w:id="127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（四</w:t>
            </w:r>
            <w:del w:id="1281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H</w:delText>
              </w:r>
            </w:del>
            <w:ins w:id="1282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十一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</w:t>
            </w: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盈余公积</w:t>
            </w:r>
            <w:proofErr w:type="spellEnd"/>
          </w:p>
        </w:tc>
      </w:tr>
      <w:tr w:rsidR="0038573D" w:rsidRPr="00574772" w:rsidTr="0038573D">
        <w:trPr>
          <w:trHeight w:val="252"/>
          <w:trPrChange w:id="1283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4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任意</w:t>
            </w:r>
            <w:proofErr w:type="spellEnd"/>
            <w:del w:id="1285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做</w:delText>
              </w:r>
            </w:del>
            <w:ins w:id="1286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盈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余公</w:t>
            </w:r>
            <w:proofErr w:type="spellEnd"/>
            <w:del w:id="1287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枳</w:delText>
              </w:r>
            </w:del>
            <w:ins w:id="1288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积</w:t>
              </w:r>
            </w:ins>
          </w:p>
        </w:tc>
      </w:tr>
      <w:tr w:rsidR="0038573D" w:rsidRPr="00574772" w:rsidTr="0038573D">
        <w:trPr>
          <w:trHeight w:val="252"/>
          <w:trPrChange w:id="1289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0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调</w:t>
            </w:r>
            <w:del w:id="1291" w:author="CCJK" w:date="2024-10-18T07:53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笹</w:delText>
              </w:r>
            </w:del>
            <w:ins w:id="1292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整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年初未分配利</w:t>
            </w:r>
            <w:del w:id="1293" w:author="CCJK" w:date="2024-10-18T07:54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河</w:delText>
              </w:r>
            </w:del>
            <w:ins w:id="1294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润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合计数（调增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+</w:t>
            </w:r>
            <w:del w:id="1295" w:author="CCJK" w:date="2024-10-18T07:54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,</w:delText>
              </w:r>
            </w:del>
            <w:ins w:id="1296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，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调减</w:t>
            </w:r>
            <w:ins w:id="1297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-）</w:t>
              </w:r>
            </w:ins>
          </w:p>
        </w:tc>
      </w:tr>
      <w:tr w:rsidR="0038573D" w:rsidRPr="00574772" w:rsidTr="0038573D">
        <w:trPr>
          <w:trHeight w:val="252"/>
          <w:trPrChange w:id="129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（四十五）利息净收入</w:t>
            </w:r>
          </w:p>
        </w:tc>
      </w:tr>
      <w:tr w:rsidR="0038573D" w:rsidRPr="00574772" w:rsidTr="0038573D">
        <w:trPr>
          <w:trHeight w:val="252"/>
          <w:trPrChange w:id="130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0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302" w:author="CCJK" w:date="2024-10-18T07:54:00Z">
              <w:r w:rsidRPr="00574772" w:rsidDel="0068392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delText>f</w:delText>
              </w:r>
            </w:del>
            <w:ins w:id="1303" w:author="CCJK" w:date="2024-10-18T07:5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拆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入资金</w:t>
            </w:r>
          </w:p>
        </w:tc>
      </w:tr>
      <w:tr w:rsidR="0038573D" w:rsidRPr="00574772" w:rsidTr="0038573D">
        <w:trPr>
          <w:trHeight w:val="252"/>
          <w:trPrChange w:id="130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0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（四十六）手续费及佣金净收入</w:t>
            </w:r>
          </w:p>
        </w:tc>
      </w:tr>
      <w:tr w:rsidR="0038573D" w:rsidRPr="00574772" w:rsidTr="0038573D">
        <w:trPr>
          <w:trHeight w:val="252"/>
          <w:trPrChange w:id="130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0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lastRenderedPageBreak/>
              <w:t>手续费及</w:t>
            </w:r>
            <w:proofErr w:type="spellEnd"/>
            <w:del w:id="1308" w:author="CCJK" w:date="2024-10-18T07:54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及</w:delText>
              </w:r>
            </w:del>
            <w:ins w:id="1309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佣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金支出</w:t>
            </w:r>
            <w:proofErr w:type="spellEnd"/>
          </w:p>
        </w:tc>
      </w:tr>
      <w:tr w:rsidR="0038573D" w:rsidRPr="00574772" w:rsidTr="0038573D">
        <w:trPr>
          <w:trHeight w:val="252"/>
          <w:trPrChange w:id="131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水电气</w:t>
            </w:r>
            <w:proofErr w:type="spellEnd"/>
            <w:del w:id="1312" w:author="CCJK" w:date="2024-10-18T07:54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班</w:delText>
              </w:r>
            </w:del>
            <w:ins w:id="1313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费</w:t>
              </w:r>
            </w:ins>
          </w:p>
        </w:tc>
      </w:tr>
      <w:tr w:rsidR="0038573D" w:rsidRPr="00574772" w:rsidTr="0038573D">
        <w:trPr>
          <w:trHeight w:val="252"/>
          <w:trPrChange w:id="131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运输</w:t>
            </w:r>
            <w:proofErr w:type="spellEnd"/>
            <w:del w:id="1316" w:author="CCJK" w:date="2024-10-18T07:54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级</w:delText>
              </w:r>
            </w:del>
            <w:ins w:id="1317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费</w:t>
              </w:r>
            </w:ins>
          </w:p>
        </w:tc>
      </w:tr>
      <w:tr w:rsidR="0038573D" w:rsidRPr="00574772" w:rsidTr="0038573D">
        <w:trPr>
          <w:trHeight w:val="252"/>
          <w:trPrChange w:id="131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9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手续费支</w:t>
            </w:r>
            <w:proofErr w:type="spellEnd"/>
            <w:del w:id="1320" w:author="CCJK" w:date="2024-10-18T07:54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Hl</w:delText>
              </w:r>
            </w:del>
            <w:ins w:id="1321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出</w:t>
              </w:r>
            </w:ins>
          </w:p>
        </w:tc>
      </w:tr>
      <w:tr w:rsidR="0038573D" w:rsidRPr="00574772" w:rsidTr="0038573D">
        <w:trPr>
          <w:trHeight w:val="252"/>
          <w:trPrChange w:id="132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进口矿石补贴（国贸）</w:t>
            </w:r>
          </w:p>
        </w:tc>
      </w:tr>
      <w:tr w:rsidR="0038573D" w:rsidRPr="00574772" w:rsidTr="0038573D">
        <w:trPr>
          <w:trHeight w:val="252"/>
          <w:trPrChange w:id="132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收到税费返还（福利）</w:t>
            </w:r>
          </w:p>
        </w:tc>
      </w:tr>
      <w:tr w:rsidR="0038573D" w:rsidRPr="00574772" w:rsidTr="0038573D">
        <w:trPr>
          <w:trHeight w:val="252"/>
          <w:trPrChange w:id="132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7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与资产相</w:t>
            </w:r>
            <w:proofErr w:type="spellEnd"/>
            <w:del w:id="1328" w:author="CCJK" w:date="2024-10-18T07:55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美</w:delText>
              </w:r>
            </w:del>
            <w:ins w:id="1329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关</w:t>
              </w:r>
            </w:ins>
          </w:p>
        </w:tc>
      </w:tr>
      <w:tr w:rsidR="0038573D" w:rsidRPr="00574772" w:rsidTr="0038573D">
        <w:trPr>
          <w:trHeight w:val="252"/>
          <w:trPrChange w:id="133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1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第二原料场全封闭改造项目</w:t>
            </w:r>
          </w:p>
        </w:tc>
      </w:tr>
      <w:tr w:rsidR="0038573D" w:rsidRPr="00574772" w:rsidTr="0038573D">
        <w:trPr>
          <w:trHeight w:val="252"/>
          <w:trPrChange w:id="133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3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转炉</w:t>
            </w:r>
            <w:del w:id="1334" w:author="CCJK" w:date="2024-10-18T07:55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-</w:delText>
              </w:r>
            </w:del>
            <w:ins w:id="1335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次烟气除尘湿改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干项目</w:t>
            </w:r>
            <w:proofErr w:type="gramEnd"/>
          </w:p>
        </w:tc>
      </w:tr>
      <w:tr w:rsidR="0038573D" w:rsidRPr="00574772" w:rsidTr="0038573D">
        <w:trPr>
          <w:trHeight w:val="252"/>
          <w:trPrChange w:id="133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交易性金融</w:t>
            </w:r>
            <w:proofErr w:type="spellEnd"/>
            <w:del w:id="1338" w:author="CCJK" w:date="2024-10-18T07:55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货</w:delText>
              </w:r>
            </w:del>
            <w:ins w:id="1339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负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债</w:t>
            </w:r>
          </w:p>
        </w:tc>
      </w:tr>
      <w:tr w:rsidR="0038573D" w:rsidRPr="00574772" w:rsidTr="0038573D">
        <w:trPr>
          <w:trHeight w:val="252"/>
          <w:trPrChange w:id="134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按公允价</w:t>
            </w:r>
            <w:del w:id="1342" w:author="CCJK" w:date="2024-10-18T07:55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使1l依</w:delText>
              </w:r>
            </w:del>
            <w:ins w:id="1343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值计量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的投资性房地产</w:t>
            </w:r>
          </w:p>
        </w:tc>
      </w:tr>
      <w:tr w:rsidR="0038573D" w:rsidRPr="00574772" w:rsidTr="0038573D">
        <w:trPr>
          <w:trHeight w:val="252"/>
          <w:trPrChange w:id="134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应收账款</w:t>
            </w:r>
            <w:proofErr w:type="spellEnd"/>
            <w:del w:id="1346" w:author="CCJK" w:date="2024-10-18T07:55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塀</w:delText>
              </w:r>
            </w:del>
            <w:ins w:id="1347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坏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账损失</w:t>
            </w:r>
            <w:proofErr w:type="spellEnd"/>
          </w:p>
        </w:tc>
      </w:tr>
      <w:tr w:rsidR="0038573D" w:rsidRPr="00574772" w:rsidTr="0038573D">
        <w:trPr>
          <w:trHeight w:val="252"/>
          <w:trPrChange w:id="134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合同资产减</w:t>
            </w:r>
            <w:proofErr w:type="spellEnd"/>
            <w:del w:id="1350" w:author="CCJK" w:date="2024-10-18T07:55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低</w:delText>
              </w:r>
            </w:del>
            <w:proofErr w:type="gramStart"/>
            <w:ins w:id="1351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值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损失</w:t>
            </w:r>
            <w:proofErr w:type="spellEnd"/>
            <w:proofErr w:type="gramEnd"/>
          </w:p>
        </w:tc>
      </w:tr>
      <w:tr w:rsidR="0038573D" w:rsidRPr="00574772" w:rsidTr="0038573D">
        <w:trPr>
          <w:trHeight w:val="252"/>
          <w:trPrChange w:id="1352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3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赔偿金及违约金利得</w:t>
            </w:r>
            <w:proofErr w:type="spellEnd"/>
          </w:p>
        </w:tc>
      </w:tr>
      <w:tr w:rsidR="0038573D" w:rsidRPr="00574772" w:rsidTr="0038573D">
        <w:trPr>
          <w:trHeight w:val="252"/>
          <w:trPrChange w:id="135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5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河南省财政厅补助</w:t>
            </w:r>
            <w:proofErr w:type="spellEnd"/>
          </w:p>
        </w:tc>
      </w:tr>
      <w:tr w:rsidR="0038573D" w:rsidRPr="00574772" w:rsidTr="0038573D">
        <w:trPr>
          <w:trHeight w:val="252"/>
          <w:trPrChange w:id="1356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7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海关补</w:t>
            </w:r>
            <w:proofErr w:type="spellEnd"/>
            <w:del w:id="1358" w:author="CCJK" w:date="2024-10-18T07:55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貼</w:delText>
              </w:r>
            </w:del>
            <w:ins w:id="1359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贴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（</w:t>
            </w: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信钢</w:t>
            </w:r>
            <w:proofErr w:type="spell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）</w:t>
            </w:r>
          </w:p>
        </w:tc>
      </w:tr>
      <w:tr w:rsidR="0038573D" w:rsidRPr="00574772" w:rsidTr="0038573D">
        <w:trPr>
          <w:trHeight w:val="252"/>
          <w:trPrChange w:id="136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粮种补</w:t>
            </w:r>
            <w:del w:id="1362" w:author="CCJK" w:date="2024-10-18T08:02:00Z">
              <w:r w:rsidRPr="00574772" w:rsidDel="0038573D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貼</w:delText>
              </w:r>
            </w:del>
            <w:ins w:id="1363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贴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款（</w:t>
            </w:r>
            <w:proofErr w:type="gram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缔</w:t>
            </w:r>
            <w:proofErr w:type="gramEnd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拓农业）</w:t>
            </w:r>
          </w:p>
        </w:tc>
      </w:tr>
      <w:tr w:rsidR="0038573D" w:rsidRPr="00574772" w:rsidTr="0038573D">
        <w:trPr>
          <w:trHeight w:val="252"/>
          <w:trPrChange w:id="136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债务</w:t>
            </w:r>
            <w:proofErr w:type="spellEnd"/>
            <w:del w:id="1366" w:author="CCJK" w:date="2024-10-18T07:5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歪</w:delText>
              </w:r>
            </w:del>
            <w:ins w:id="1367" w:author="CCJK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重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组损失</w:t>
            </w:r>
            <w:proofErr w:type="spellEnd"/>
          </w:p>
        </w:tc>
      </w:tr>
      <w:tr w:rsidR="0038573D" w:rsidRPr="00574772" w:rsidTr="0038573D">
        <w:trPr>
          <w:trHeight w:val="252"/>
          <w:trPrChange w:id="1368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9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长期待</w:t>
            </w:r>
            <w:proofErr w:type="spellEnd"/>
            <w:del w:id="1370" w:author="CCJK" w:date="2024-10-18T07:5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據</w:delText>
              </w:r>
            </w:del>
            <w:proofErr w:type="gramStart"/>
            <w:ins w:id="1371" w:author="CCJK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摊</w:t>
              </w:r>
            </w:ins>
            <w:proofErr w:type="spellStart"/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费用摊</w:t>
            </w:r>
            <w:proofErr w:type="spellEnd"/>
            <w:proofErr w:type="gramEnd"/>
            <w:del w:id="1372" w:author="CCJK" w:date="2024-10-18T07:5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捎</w:delText>
              </w:r>
            </w:del>
            <w:ins w:id="1373" w:author="CCJK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销</w:t>
              </w:r>
            </w:ins>
          </w:p>
        </w:tc>
      </w:tr>
      <w:tr w:rsidR="0038573D" w:rsidRPr="00574772" w:rsidTr="0038573D">
        <w:trPr>
          <w:trHeight w:val="252"/>
          <w:trPrChange w:id="1374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5" w:author="CCJK" w:date="2024-10-18T08:01:00Z">
              <w:tcPr>
                <w:tcW w:w="392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投资损失（收益以</w:t>
            </w:r>
            <w:r w:rsidRPr="00574772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  <w:t>“</w:t>
            </w:r>
            <w:del w:id="1376" w:author="CCJK" w:date="2024-10-18T07:5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</w:delText>
              </w:r>
              <w:r w:rsidRPr="00574772" w:rsidDel="00683926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delText>”</w:delText>
              </w:r>
            </w:del>
            <w:ins w:id="1377" w:author="CCJK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-</w:t>
              </w:r>
              <w:r w:rsidRPr="00574772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</w:rPr>
                <w:t>”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</w:t>
            </w:r>
            <w:del w:id="1378" w:author="CCJK" w:date="2024-10-18T07:5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壊</w:delText>
              </w:r>
            </w:del>
            <w:ins w:id="1379" w:author="CCJK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填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列）</w:t>
            </w:r>
          </w:p>
        </w:tc>
      </w:tr>
      <w:tr w:rsidR="0038573D" w:rsidRPr="00574772" w:rsidTr="0038573D">
        <w:trPr>
          <w:trHeight w:val="252"/>
          <w:trPrChange w:id="1380" w:author="CCJK" w:date="2024-10-18T08:01:00Z">
            <w:trPr>
              <w:trHeight w:val="252"/>
            </w:trPr>
          </w:trPrChange>
        </w:trPr>
        <w:tc>
          <w:tcPr>
            <w:tcW w:w="39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81" w:author="CCJK" w:date="2024-10-18T08:01:00Z">
              <w:tcPr>
                <w:tcW w:w="392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:rsidR="0038573D" w:rsidRPr="00574772" w:rsidRDefault="0038573D" w:rsidP="00AB2540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存货的減少（</w:t>
            </w:r>
            <w:del w:id="1382" w:author="CCJK" w:date="2024-10-18T07:5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増</w:delText>
              </w:r>
            </w:del>
            <w:ins w:id="1383" w:author="CCJK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增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加以</w:t>
            </w:r>
            <w:del w:id="1384" w:author="CCJK" w:date="2024-10-18T07:5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”一”</w:delText>
              </w:r>
            </w:del>
            <w:ins w:id="1385" w:author="CCJK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“-”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</w:t>
            </w:r>
            <w:del w:id="1386" w:author="CCJK" w:date="2024-10-18T07:56:00Z">
              <w:r w:rsidRPr="00574772" w:rsidDel="00683926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地</w:delText>
              </w:r>
            </w:del>
            <w:ins w:id="1387" w:author="CCJK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填</w:t>
              </w:r>
            </w:ins>
            <w:r w:rsidRPr="00574772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列）</w:t>
            </w:r>
          </w:p>
        </w:tc>
      </w:tr>
    </w:tbl>
    <w:p w:rsidR="00AB2540" w:rsidRPr="00574772" w:rsidRDefault="00AB2540">
      <w:pPr>
        <w:rPr>
          <w:rFonts w:ascii="Arial Unicode MS" w:eastAsia="Arial Unicode MS" w:hAnsi="Arial Unicode MS" w:cs="Arial Unicode MS"/>
          <w:lang w:eastAsia="zh-CN"/>
        </w:rPr>
      </w:pPr>
    </w:p>
    <w:p w:rsidR="00E75BD2" w:rsidRPr="00574772" w:rsidRDefault="00E75BD2">
      <w:pPr>
        <w:rPr>
          <w:rFonts w:ascii="Arial Unicode MS" w:eastAsia="Arial Unicode MS" w:hAnsi="Arial Unicode MS" w:cs="Arial Unicode MS"/>
          <w:lang w:eastAsia="zh-CN"/>
        </w:rPr>
      </w:pPr>
    </w:p>
    <w:sectPr w:rsidR="00E75BD2" w:rsidRPr="00574772" w:rsidSect="00CA7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18"/>
    <w:rsid w:val="000026D9"/>
    <w:rsid w:val="000D1EAC"/>
    <w:rsid w:val="0038573D"/>
    <w:rsid w:val="00574772"/>
    <w:rsid w:val="00683926"/>
    <w:rsid w:val="00843EA9"/>
    <w:rsid w:val="008B487B"/>
    <w:rsid w:val="009C5BD9"/>
    <w:rsid w:val="00AB2540"/>
    <w:rsid w:val="00BA2B14"/>
    <w:rsid w:val="00C422A8"/>
    <w:rsid w:val="00CA7D18"/>
    <w:rsid w:val="00DA05FF"/>
    <w:rsid w:val="00E7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7BFAA"/>
  <w14:defaultImageDpi w14:val="0"/>
  <w15:docId w15:val="{64718D65-D409-4F4B-990F-A04BA5E1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EastAsia" w:hAnsi="Tahoma" w:cs="Tahoma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color w:val="000000" w:themeColor="text1"/>
      <w:sz w:val="2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a3">
    <w:name w:val="Table Grid"/>
    <w:basedOn w:val="a1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AB2540"/>
    <w:rPr>
      <w:rFonts w:cs="Times New Roman"/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AB2540"/>
    <w:rPr>
      <w:rFonts w:cs="Times New Roman"/>
      <w:color w:val="954F72"/>
      <w:u w:val="single"/>
    </w:rPr>
  </w:style>
  <w:style w:type="paragraph" w:customStyle="1" w:styleId="msonormal0">
    <w:name w:val="msonormal"/>
    <w:basedOn w:val="a"/>
    <w:rsid w:val="00AB2540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</w:rPr>
  </w:style>
  <w:style w:type="paragraph" w:customStyle="1" w:styleId="font5">
    <w:name w:val="font5"/>
    <w:basedOn w:val="a"/>
    <w:rsid w:val="00AB2540"/>
    <w:pPr>
      <w:spacing w:before="100" w:beforeAutospacing="1" w:after="100" w:afterAutospacing="1"/>
    </w:pPr>
    <w:rPr>
      <w:color w:val="000000"/>
      <w:szCs w:val="20"/>
    </w:rPr>
  </w:style>
  <w:style w:type="paragraph" w:customStyle="1" w:styleId="font6">
    <w:name w:val="font6"/>
    <w:basedOn w:val="a"/>
    <w:rsid w:val="00AB2540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0"/>
    </w:rPr>
  </w:style>
  <w:style w:type="paragraph" w:customStyle="1" w:styleId="font7">
    <w:name w:val="font7"/>
    <w:basedOn w:val="a"/>
    <w:rsid w:val="00AB2540"/>
    <w:pPr>
      <w:spacing w:before="100" w:beforeAutospacing="1" w:after="100" w:afterAutospacing="1"/>
    </w:pPr>
    <w:rPr>
      <w:rFonts w:ascii="Meiryo UI" w:eastAsia="Meiryo UI" w:hAnsi="Meiryo UI" w:cs="Times New Roman"/>
      <w:color w:val="000000"/>
      <w:szCs w:val="20"/>
    </w:rPr>
  </w:style>
  <w:style w:type="paragraph" w:customStyle="1" w:styleId="font8">
    <w:name w:val="font8"/>
    <w:basedOn w:val="a"/>
    <w:rsid w:val="00AB2540"/>
    <w:pPr>
      <w:spacing w:before="100" w:beforeAutospacing="1" w:after="100" w:afterAutospacing="1"/>
    </w:pPr>
    <w:rPr>
      <w:rFonts w:ascii="MS Gothic" w:eastAsia="MS Gothic" w:hAnsi="MS Gothic" w:cs="Times New Roman"/>
      <w:color w:val="000000"/>
      <w:szCs w:val="20"/>
    </w:rPr>
  </w:style>
  <w:style w:type="paragraph" w:customStyle="1" w:styleId="xl63">
    <w:name w:val="xl63"/>
    <w:basedOn w:val="a"/>
    <w:rsid w:val="00AB2540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b/>
      <w:bCs/>
      <w:color w:val="000000"/>
      <w:szCs w:val="20"/>
    </w:rPr>
  </w:style>
  <w:style w:type="paragraph" w:customStyle="1" w:styleId="xl64">
    <w:name w:val="xl64"/>
    <w:basedOn w:val="a"/>
    <w:rsid w:val="00AB2540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b/>
      <w:bCs/>
      <w:color w:val="000000"/>
      <w:szCs w:val="20"/>
    </w:rPr>
  </w:style>
  <w:style w:type="paragraph" w:customStyle="1" w:styleId="xl65">
    <w:name w:val="xl65"/>
    <w:basedOn w:val="a"/>
    <w:rsid w:val="00AB2540"/>
    <w:pPr>
      <w:pBdr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66">
    <w:name w:val="xl66"/>
    <w:basedOn w:val="a"/>
    <w:rsid w:val="00AB2540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 w:val="2"/>
      <w:szCs w:val="2"/>
    </w:rPr>
  </w:style>
  <w:style w:type="paragraph" w:customStyle="1" w:styleId="xl67">
    <w:name w:val="xl67"/>
    <w:basedOn w:val="a"/>
    <w:rsid w:val="00AB2540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szCs w:val="20"/>
    </w:rPr>
  </w:style>
  <w:style w:type="paragraph" w:customStyle="1" w:styleId="xl68">
    <w:name w:val="xl68"/>
    <w:basedOn w:val="a"/>
    <w:rsid w:val="00AB2540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69">
    <w:name w:val="xl69"/>
    <w:basedOn w:val="a"/>
    <w:rsid w:val="00AB2540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szCs w:val="20"/>
    </w:rPr>
  </w:style>
  <w:style w:type="paragraph" w:customStyle="1" w:styleId="xl70">
    <w:name w:val="xl70"/>
    <w:basedOn w:val="a"/>
    <w:rsid w:val="00AB2540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71">
    <w:name w:val="xl71"/>
    <w:basedOn w:val="a"/>
    <w:rsid w:val="00AB2540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72">
    <w:name w:val="xl72"/>
    <w:basedOn w:val="a"/>
    <w:rsid w:val="00AB2540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73">
    <w:name w:val="xl73"/>
    <w:basedOn w:val="a"/>
    <w:rsid w:val="00AB2540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eiryo UI" w:eastAsia="Meiryo UI" w:hAnsi="Meiryo UI" w:cs="Times New Roman"/>
      <w:color w:val="000000"/>
      <w:szCs w:val="20"/>
    </w:rPr>
  </w:style>
  <w:style w:type="paragraph" w:customStyle="1" w:styleId="xl74">
    <w:name w:val="xl74"/>
    <w:basedOn w:val="a"/>
    <w:rsid w:val="00AB2540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eiryo UI" w:eastAsia="Meiryo UI" w:hAnsi="Meiryo UI" w:cs="Times New Roman"/>
      <w:color w:val="000000"/>
      <w:szCs w:val="20"/>
    </w:rPr>
  </w:style>
  <w:style w:type="paragraph" w:customStyle="1" w:styleId="xl75">
    <w:name w:val="xl75"/>
    <w:basedOn w:val="a"/>
    <w:rsid w:val="00AB2540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Meiryo UI" w:eastAsia="Meiryo UI" w:hAnsi="Meiryo UI" w:cs="Times New Roman"/>
      <w:color w:val="000000"/>
      <w:szCs w:val="20"/>
    </w:rPr>
  </w:style>
  <w:style w:type="paragraph" w:customStyle="1" w:styleId="xl76">
    <w:name w:val="xl76"/>
    <w:basedOn w:val="a"/>
    <w:rsid w:val="00AB2540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Meiryo UI" w:eastAsia="Meiryo UI" w:hAnsi="Meiryo UI" w:cs="Times New Roman"/>
      <w:color w:val="000000"/>
      <w:szCs w:val="20"/>
    </w:rPr>
  </w:style>
  <w:style w:type="paragraph" w:customStyle="1" w:styleId="xl77">
    <w:name w:val="xl77"/>
    <w:basedOn w:val="a"/>
    <w:rsid w:val="00AB2540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szCs w:val="20"/>
    </w:rPr>
  </w:style>
  <w:style w:type="paragraph" w:customStyle="1" w:styleId="xl78">
    <w:name w:val="xl78"/>
    <w:basedOn w:val="a"/>
    <w:rsid w:val="00AB2540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szCs w:val="20"/>
    </w:rPr>
  </w:style>
  <w:style w:type="paragraph" w:customStyle="1" w:styleId="xl79">
    <w:name w:val="xl79"/>
    <w:basedOn w:val="a"/>
    <w:rsid w:val="00AB2540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80">
    <w:name w:val="xl80"/>
    <w:basedOn w:val="a"/>
    <w:rsid w:val="00AB2540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81">
    <w:name w:val="xl81"/>
    <w:basedOn w:val="a"/>
    <w:rsid w:val="00AB2540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38573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8573D"/>
    <w:rPr>
      <w:color w:val="000000" w:themeColor="tex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1008</Words>
  <Characters>2754</Characters>
  <Application>Microsoft Office Word</Application>
  <DocSecurity>0</DocSecurity>
  <Lines>229</Lines>
  <Paragraphs>268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CCJK</dc:creator>
  <cp:keywords/>
  <dc:description/>
  <cp:lastModifiedBy>CCJK</cp:lastModifiedBy>
  <cp:revision>3</cp:revision>
  <dcterms:created xsi:type="dcterms:W3CDTF">2024-10-18T00:01:00Z</dcterms:created>
  <dcterms:modified xsi:type="dcterms:W3CDTF">2024-10-18T00:02:00Z</dcterms:modified>
</cp:coreProperties>
</file>