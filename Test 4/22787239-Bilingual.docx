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74"/>
      </w:tblGrid>
      <w:tr w:rsidR="00000000" w:rsidDel="0050436A">
        <w:trPr>
          <w:del w:id="0" w:author="CCJK" w:date="2024-10-18T09:26:00Z"/>
        </w:trPr>
        <w:tc>
          <w:tcPr>
            <w:tcW w:w="15474" w:type="dxa"/>
            <w:shd w:val="clear" w:color="auto" w:fill="F2F2F2"/>
          </w:tcPr>
          <w:p w:rsidR="00000000" w:rsidDel="0050436A" w:rsidRDefault="00AB297D">
            <w:pPr>
              <w:jc w:val="center"/>
              <w:rPr>
                <w:del w:id="1" w:author="CCJK" w:date="2024-10-18T09:26:00Z"/>
                <w:b/>
                <w:lang w:val="en-US" w:eastAsia="zh-CN"/>
              </w:rPr>
            </w:pPr>
            <w:del w:id="2" w:author="CCJK" w:date="2024-10-18T09:26:00Z">
              <w:r w:rsidDel="0050436A">
                <w:rPr>
                  <w:b/>
                  <w:lang w:val="en-US" w:eastAsia="zh-CN"/>
                </w:rPr>
                <w:delText>-1070706585_22787239-FinancialTables.docx</w:delText>
              </w:r>
            </w:del>
          </w:p>
          <w:p w:rsidR="00000000" w:rsidDel="0050436A" w:rsidRDefault="00AB297D">
            <w:pPr>
              <w:jc w:val="center"/>
              <w:rPr>
                <w:del w:id="3" w:author="CCJK" w:date="2024-10-18T09:26:00Z"/>
                <w:b/>
                <w:lang w:val="en-US" w:eastAsia="zh-CN"/>
              </w:rPr>
            </w:pPr>
            <w:del w:id="4" w:author="CCJK" w:date="2024-10-18T09:26:00Z">
              <w:r w:rsidDel="0050436A">
                <w:rPr>
                  <w:b/>
                  <w:lang w:val="en-US" w:eastAsia="zh-CN"/>
                </w:rPr>
                <w:delText>CAUTION: Do not change segment ID or source text</w:delText>
              </w:r>
            </w:del>
          </w:p>
          <w:p w:rsidR="00000000" w:rsidDel="0050436A" w:rsidRDefault="00AB297D">
            <w:pPr>
              <w:jc w:val="center"/>
              <w:rPr>
                <w:del w:id="5" w:author="CCJK" w:date="2024-10-18T09:26:00Z"/>
                <w:b/>
                <w:lang w:val="en-US" w:eastAsia="zh-CN"/>
              </w:rPr>
            </w:pPr>
            <w:del w:id="6" w:author="CCJK" w:date="2024-10-18T09:26:00Z">
              <w:r w:rsidDel="0050436A">
                <w:rPr>
                  <w:b/>
                  <w:lang w:val="en-US" w:eastAsia="zh-CN"/>
                </w:rPr>
                <w:delText>V7.8.124 MQ789910 7f958175-3157-43fb-a9aa-10eb44443115</w:delText>
              </w:r>
            </w:del>
          </w:p>
        </w:tc>
      </w:tr>
    </w:tbl>
    <w:p w:rsidR="00000000" w:rsidRDefault="00AB297D">
      <w:del w:id="7" w:author="CCJK" w:date="2024-10-18T09:26:00Z">
        <w:r w:rsidDel="0050436A">
          <w:br w:type="page"/>
        </w:r>
      </w:del>
    </w:p>
    <w:tbl>
      <w:tblPr>
        <w:tblW w:w="3125" w:type="dxa"/>
        <w:tblInd w:w="12" w:type="dxa"/>
        <w:tblLook w:val="0000" w:firstRow="0" w:lastRow="0" w:firstColumn="0" w:lastColumn="0" w:noHBand="0" w:noVBand="0"/>
        <w:tblPrChange w:id="8" w:author="CCJK" w:date="2024-10-18T09:26:00Z">
          <w:tblPr>
            <w:tblW w:w="3708" w:type="dxa"/>
            <w:tblInd w:w="2" w:type="dxa"/>
            <w:tblLook w:val="0000" w:firstRow="0" w:lastRow="0" w:firstColumn="0" w:lastColumn="0" w:noHBand="0" w:noVBand="0"/>
          </w:tblPr>
        </w:tblPrChange>
      </w:tblPr>
      <w:tblGrid>
        <w:gridCol w:w="3125"/>
        <w:tblGridChange w:id="9">
          <w:tblGrid>
            <w:gridCol w:w="3125"/>
          </w:tblGrid>
        </w:tblGridChange>
      </w:tblGrid>
      <w:tr w:rsidR="0050436A" w:rsidDel="0050436A" w:rsidTr="0050436A">
        <w:trPr>
          <w:trHeight w:val="252"/>
          <w:del w:id="10" w:author="CCJK" w:date="2024-10-18T09:26:00Z"/>
          <w:trPrChange w:id="1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" w:author="CCJK" w:date="2024-10-18T09:26:00Z">
              <w:tcPr>
                <w:tcW w:w="312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Del="0050436A" w:rsidRDefault="0050436A">
            <w:pPr>
              <w:rPr>
                <w:del w:id="13" w:author="CCJK" w:date="2024-10-18T09:26:00Z"/>
                <w:rFonts w:ascii="Arial Unicode MS" w:eastAsia="Arial Unicode MS" w:hAnsi="Arial Unicode MS" w:cs="Arial Unicode MS"/>
                <w:b/>
                <w:szCs w:val="20"/>
              </w:rPr>
            </w:pPr>
            <w:bookmarkStart w:id="14" w:name="_GoBack"/>
            <w:bookmarkEnd w:id="14"/>
            <w:del w:id="15" w:author="CCJK" w:date="2024-10-18T09:26:00Z">
              <w:r w:rsidDel="0050436A">
                <w:rPr>
                  <w:rFonts w:ascii="Arial Unicode MS" w:eastAsia="Arial Unicode MS" w:hAnsi="Arial Unicode MS" w:cs="Arial Unicode MS"/>
                  <w:b/>
                  <w:szCs w:val="20"/>
                  <w:lang w:val="en-US" w:eastAsia="zh-CN"/>
                </w:rPr>
                <w:delText>Chinese (PRC)</w:delText>
              </w:r>
            </w:del>
          </w:p>
        </w:tc>
      </w:tr>
      <w:tr w:rsidR="0050436A" w:rsidTr="0050436A">
        <w:trPr>
          <w:trHeight w:val="252"/>
          <w:trPrChange w:id="1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ins w:id="18" w:author="企业用户_1134699809" w:date="2024-10-18T08:2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金额单位：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人民币元</w:t>
            </w:r>
            <w:ins w:id="19" w:author="企业用户_1134699809" w:date="2024-10-18T08:29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///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单位：</w:t>
            </w:r>
            <w:ins w:id="20" w:author="企业用户_1134699809" w:date="2024-10-18T08:2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人民币元</w:t>
              </w:r>
            </w:ins>
          </w:p>
        </w:tc>
      </w:tr>
      <w:tr w:rsidR="0050436A" w:rsidTr="0050436A">
        <w:trPr>
          <w:trHeight w:val="252"/>
          <w:trPrChange w:id="2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3" w:author="CCJK" w:date="2024-10-18T09:22:00Z">
              <w:r w:rsidDel="00DF6DC2"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 </w:delText>
              </w:r>
            </w:del>
            <w:ins w:id="24" w:author="CCJK" w:date="2024-10-18T09:2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#</w:t>
              </w:r>
            </w:ins>
          </w:p>
        </w:tc>
      </w:tr>
      <w:tr w:rsidR="0050436A" w:rsidTr="0050436A">
        <w:trPr>
          <w:trHeight w:val="252"/>
          <w:trPrChange w:id="2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项</w:t>
            </w:r>
            <w:del w:id="27" w:author="企业用户_1134699809" w:date="2024-10-18T08:29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用</w:delText>
              </w:r>
            </w:del>
            <w:ins w:id="28" w:author="企业用户_1134699809" w:date="2024-10-18T08:2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目</w:t>
              </w:r>
            </w:ins>
          </w:p>
        </w:tc>
      </w:tr>
      <w:tr w:rsidR="0050436A" w:rsidTr="0050436A">
        <w:trPr>
          <w:trHeight w:val="252"/>
          <w:trPrChange w:id="2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ins w:id="31" w:author="企业用户_1134699809" w:date="2024-10-18T08:29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其中：营业收入</w:t>
              </w:r>
            </w:ins>
            <w:del w:id="32" w:author="企业用户_1134699809" w:date="2024-10-18T08:29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¥”业我入</w:delText>
              </w:r>
            </w:del>
          </w:p>
        </w:tc>
      </w:tr>
      <w:tr w:rsidR="0050436A" w:rsidTr="0050436A">
        <w:trPr>
          <w:trHeight w:val="252"/>
          <w:trPrChange w:id="3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ins w:id="35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加：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</w:rPr>
              <w:t>其他收</w:t>
            </w:r>
            <w:del w:id="36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燕</w:delText>
              </w:r>
            </w:del>
            <w:ins w:id="37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益</w:t>
              </w:r>
            </w:ins>
          </w:p>
        </w:tc>
      </w:tr>
      <w:tr w:rsidR="0050436A" w:rsidTr="0050436A">
        <w:trPr>
          <w:trHeight w:val="90"/>
          <w:trPrChange w:id="38" w:author="CCJK" w:date="2024-10-18T09:26:00Z">
            <w:trPr>
              <w:trHeight w:val="90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投</w:t>
            </w:r>
            <w:del w:id="40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费</w:delText>
              </w:r>
            </w:del>
            <w:ins w:id="41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收益（损失</w:t>
            </w:r>
            <w:del w:id="42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以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"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一”</w:delText>
              </w:r>
            </w:del>
            <w:ins w:id="43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号填列）</w:t>
            </w:r>
          </w:p>
        </w:tc>
      </w:tr>
      <w:tr w:rsidR="0050436A" w:rsidTr="0050436A">
        <w:trPr>
          <w:trHeight w:val="252"/>
          <w:trPrChange w:id="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以摊余成本</w:t>
            </w:r>
            <w:del w:id="46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评试</w:delText>
              </w:r>
            </w:del>
            <w:ins w:id="47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计量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的金融资产终止确认收益</w:t>
            </w:r>
          </w:p>
        </w:tc>
      </w:tr>
      <w:tr w:rsidR="0050436A" w:rsidTr="0050436A">
        <w:trPr>
          <w:trHeight w:val="252"/>
          <w:trPrChange w:id="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50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货</w:delText>
              </w:r>
            </w:del>
            <w:ins w:id="51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产处置收益（损失</w:t>
            </w:r>
            <w:del w:id="52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以“一”</w:delText>
              </w:r>
            </w:del>
            <w:ins w:id="53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号填列）</w:t>
            </w:r>
          </w:p>
        </w:tc>
      </w:tr>
      <w:tr w:rsidR="0050436A" w:rsidTr="0050436A">
        <w:trPr>
          <w:trHeight w:val="252"/>
          <w:trPrChange w:id="5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持续经</w:t>
            </w:r>
            <w:del w:id="56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评</w:delText>
              </w:r>
            </w:del>
            <w:ins w:id="57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净利润（净亏损总额</w:t>
            </w:r>
            <w:del w:id="58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以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"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一”</w:delText>
              </w:r>
            </w:del>
            <w:ins w:id="59" w:author="企业用户_1134699809" w:date="2024-10-18T08:30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号填列</w:t>
            </w:r>
            <w:ins w:id="60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）</w:t>
              </w:r>
            </w:ins>
            <w:del w:id="61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〉</w:delText>
              </w:r>
            </w:del>
          </w:p>
        </w:tc>
      </w:tr>
      <w:tr w:rsidR="0050436A" w:rsidTr="0050436A">
        <w:trPr>
          <w:trHeight w:val="252"/>
          <w:trPrChange w:id="6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归属于母公司股东的净利</w:t>
            </w:r>
            <w:del w:id="64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涧</w:delText>
              </w:r>
            </w:del>
            <w:ins w:id="65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润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（净</w:t>
            </w:r>
            <w:del w:id="66" w:author="企业用户_1134699809" w:date="2024-10-18T08:3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）</w:delText>
              </w:r>
            </w:del>
            <w:ins w:id="67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亏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损</w:t>
            </w:r>
            <w:bookmarkStart w:id="68" w:name="OLE_LINK1"/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以</w:t>
            </w:r>
            <w:ins w:id="69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t>”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号填列）</w:t>
            </w:r>
            <w:bookmarkEnd w:id="68"/>
          </w:p>
        </w:tc>
      </w:tr>
      <w:tr w:rsidR="0050436A" w:rsidTr="0050436A">
        <w:trPr>
          <w:trHeight w:val="252"/>
          <w:trPrChange w:id="7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少数所有者损益（净亏损</w:t>
            </w:r>
            <w:ins w:id="72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”号填列）</w:t>
              </w:r>
            </w:ins>
            <w:del w:id="73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以号填歹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U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）</w:delText>
              </w:r>
            </w:del>
          </w:p>
        </w:tc>
      </w:tr>
      <w:tr w:rsidR="0050436A" w:rsidTr="0050436A">
        <w:trPr>
          <w:trHeight w:val="252"/>
          <w:trPrChange w:id="7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）重新计</w:t>
            </w:r>
            <w:del w:id="76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房</w:delText>
              </w:r>
            </w:del>
            <w:ins w:id="77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设定受益计划变动额</w:t>
            </w:r>
          </w:p>
        </w:tc>
      </w:tr>
      <w:tr w:rsidR="0050436A" w:rsidTr="0050436A">
        <w:trPr>
          <w:trHeight w:val="252"/>
          <w:trPrChange w:id="7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del w:id="80" w:author="企业用户_1134699809" w:date="2024-10-18T08:59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ins w:id="81" w:author="企业用户_1134699809" w:date="2024-10-18T08:59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1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）权益法</w:t>
            </w:r>
            <w:del w:id="82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卜•</w:delText>
              </w:r>
            </w:del>
            <w:ins w:id="83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下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可转损益的其他综合收益</w:t>
            </w:r>
          </w:p>
        </w:tc>
      </w:tr>
      <w:tr w:rsidR="0050436A" w:rsidTr="0050436A">
        <w:trPr>
          <w:trHeight w:val="252"/>
          <w:trPrChange w:id="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）金融资产</w:t>
            </w:r>
            <w:del w:id="86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近</w:delText>
              </w:r>
            </w:del>
            <w:ins w:id="87" w:author="企业用户_1134699809" w:date="2024-10-18T08:3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重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分类计入其他综合收益的金额</w:t>
            </w:r>
          </w:p>
        </w:tc>
      </w:tr>
      <w:tr w:rsidR="0050436A" w:rsidTr="0050436A">
        <w:trPr>
          <w:trHeight w:val="252"/>
          <w:trPrChange w:id="8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）其他债权投</w:t>
            </w:r>
            <w:del w:id="90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费</w:delText>
              </w:r>
            </w:del>
            <w:ins w:id="91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信用减值准备</w:t>
            </w:r>
          </w:p>
        </w:tc>
      </w:tr>
      <w:tr w:rsidR="0050436A" w:rsidTr="0050436A">
        <w:trPr>
          <w:trHeight w:val="252"/>
          <w:trPrChange w:id="9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94" w:author="企业用户_1134699809" w:date="2024-10-18T08:33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&lt;</w:delText>
              </w:r>
            </w:del>
            <w:ins w:id="95" w:author="企业用户_1134699809" w:date="2024-10-18T08:33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(</w:t>
              </w:r>
            </w:ins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）现金流</w:t>
            </w:r>
            <w:del w:id="96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域</w:delText>
              </w:r>
            </w:del>
            <w:ins w:id="97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套期储备</w:t>
            </w:r>
          </w:p>
        </w:tc>
      </w:tr>
      <w:tr w:rsidR="0050436A" w:rsidTr="0050436A">
        <w:trPr>
          <w:trHeight w:val="252"/>
          <w:trPrChange w:id="9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）外币财务报</w:t>
            </w:r>
            <w:del w:id="100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发</w:delText>
              </w:r>
            </w:del>
            <w:ins w:id="101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表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折算差额</w:t>
            </w:r>
          </w:p>
        </w:tc>
      </w:tr>
      <w:tr w:rsidR="0050436A" w:rsidTr="0050436A">
        <w:trPr>
          <w:trHeight w:val="252"/>
          <w:trPrChange w:id="10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lastRenderedPageBreak/>
              <w:t>（一）归属于母公司所有者的综合收</w:t>
            </w:r>
            <w:del w:id="104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靛</w:delText>
              </w:r>
            </w:del>
            <w:ins w:id="105" w:author="企业用户_1134699809" w:date="2024-10-18T08:3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总额</w:t>
            </w:r>
          </w:p>
        </w:tc>
      </w:tr>
      <w:tr w:rsidR="0050436A" w:rsidTr="0050436A">
        <w:trPr>
          <w:trHeight w:val="252"/>
          <w:trPrChange w:id="10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del w:id="108" w:author="企业用户_1134699809" w:date="2024-10-18T08:3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..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；</w:delText>
              </w:r>
            </w:del>
            <w:ins w:id="109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二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</w:t>
            </w:r>
            <w:del w:id="110" w:author="企业用户_1134699809" w:date="2024-10-18T08:3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yT</w:delText>
              </w:r>
            </w:del>
            <w:ins w:id="111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属</w:t>
            </w:r>
            <w:del w:id="112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严</w:delText>
              </w:r>
            </w:del>
            <w:ins w:id="113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于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少数股东的综合收益总额</w:t>
            </w:r>
          </w:p>
        </w:tc>
      </w:tr>
      <w:tr w:rsidR="0050436A" w:rsidTr="0050436A">
        <w:trPr>
          <w:trHeight w:val="252"/>
          <w:trPrChange w:id="11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销售商品、提</w:t>
            </w:r>
            <w:del w:id="116" w:author="企业用户_1134699809" w:date="2024-10-18T08:3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t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劳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"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牧户</w:delText>
              </w:r>
            </w:del>
            <w:ins w:id="117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供劳务收到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的现金</w:t>
            </w:r>
          </w:p>
        </w:tc>
      </w:tr>
      <w:tr w:rsidR="0050436A" w:rsidTr="0050436A">
        <w:trPr>
          <w:trHeight w:val="252"/>
          <w:trPrChange w:id="11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收到其他与经营活动</w:t>
            </w:r>
            <w:del w:id="120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石</w:delText>
              </w:r>
            </w:del>
            <w:ins w:id="121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有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关的现</w:t>
            </w:r>
            <w:del w:id="122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国</w:delText>
              </w:r>
            </w:del>
            <w:ins w:id="123" w:author="企业用户_1134699809" w:date="2024-10-18T08:3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金</w:t>
              </w:r>
            </w:ins>
          </w:p>
        </w:tc>
      </w:tr>
      <w:tr w:rsidR="0050436A" w:rsidTr="0050436A">
        <w:trPr>
          <w:trHeight w:val="252"/>
          <w:trPrChange w:id="12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2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处置固定资产、无形资产和其他长期资产收</w:t>
            </w:r>
            <w:del w:id="126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网</w:delText>
              </w:r>
            </w:del>
            <w:ins w:id="127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回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的现金净额</w:t>
            </w:r>
          </w:p>
        </w:tc>
      </w:tr>
      <w:tr w:rsidR="0050436A" w:rsidTr="0050436A">
        <w:trPr>
          <w:trHeight w:val="252"/>
          <w:trPrChange w:id="12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处置子公司及其他</w:t>
            </w:r>
            <w:del w:id="130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甘业唯</w:delText>
              </w:r>
            </w:del>
            <w:ins w:id="131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营业单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位收到的现金净额</w:t>
            </w:r>
          </w:p>
        </w:tc>
      </w:tr>
      <w:tr w:rsidR="0050436A" w:rsidTr="0050436A">
        <w:trPr>
          <w:trHeight w:val="252"/>
          <w:trPrChange w:id="13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取得子公司及其他营</w:t>
            </w:r>
            <w:del w:id="134" w:author="企业用户_1134699809" w:date="2024-10-18T08:35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W</w:delText>
              </w:r>
            </w:del>
            <w:ins w:id="135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业单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位支付的现金净额</w:t>
            </w:r>
          </w:p>
        </w:tc>
      </w:tr>
      <w:tr w:rsidR="0050436A" w:rsidTr="0050436A">
        <w:trPr>
          <w:trHeight w:val="654"/>
          <w:trPrChange w:id="136" w:author="CCJK" w:date="2024-10-18T09:26:00Z">
            <w:trPr>
              <w:trHeight w:val="654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138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共</w:delText>
              </w:r>
            </w:del>
            <w:ins w:id="139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中：</w:t>
            </w:r>
            <w:ins w:id="140" w:author="企业用户_1134699809" w:date="2024-10-18T08:35:00Z">
              <w:del w:id="141" w:author="CCJK" w:date="2024-10-18T09:23:00Z">
                <w:r w:rsidDel="00DF6DC2">
                  <w:rPr>
                    <w:rFonts w:ascii="Arial Unicode MS" w:eastAsia="Arial Unicode MS" w:hAnsi="Arial Unicode MS" w:cs="Arial Unicode MS" w:hint="eastAsia"/>
                    <w:color w:val="auto"/>
                    <w:szCs w:val="20"/>
                    <w:lang w:eastAsia="zh-CN"/>
                  </w:rPr>
                  <w:delText>：</w:delText>
                </w:r>
              </w:del>
            </w:ins>
            <w:ins w:id="142" w:author="企业用户_1134699809" w:date="2024-10-18T08:36:00Z">
              <w:r>
                <w:rPr>
                  <w:rFonts w:ascii="Arial Unicode MS" w:eastAsia="Arial Unicode MS" w:hAnsi="Arial Unicode MS" w:cs="Arial Unicode MS" w:hint="eastAsia"/>
                  <w:color w:val="auto"/>
                  <w:szCs w:val="20"/>
                  <w:lang w:eastAsia="zh-CN"/>
                </w:rPr>
                <w:t>子</w:t>
              </w:r>
            </w:ins>
            <w:ins w:id="143" w:author="企业用户_1134699809" w:date="2024-10-18T08:35:00Z">
              <w:r>
                <w:rPr>
                  <w:rFonts w:ascii="Arial Unicode MS" w:eastAsia="Arial Unicode MS" w:hAnsi="Arial Unicode MS" w:cs="Arial Unicode MS" w:hint="eastAsia"/>
                  <w:color w:val="auto"/>
                  <w:szCs w:val="20"/>
                  <w:lang w:eastAsia="zh-CN"/>
                </w:rPr>
                <w:t>公司支付给少数股东的股利、利润</w:t>
              </w:r>
            </w:ins>
          </w:p>
        </w:tc>
      </w:tr>
      <w:tr w:rsidR="0050436A" w:rsidTr="0050436A">
        <w:trPr>
          <w:trHeight w:val="252"/>
          <w:trPrChange w:id="1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支付其他</w:t>
            </w:r>
            <w:del w:id="146" w:author="企业用户_1134699809" w:date="2024-10-18T08:3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叮殍资</w:delText>
              </w:r>
            </w:del>
            <w:ins w:id="147" w:author="企业用户_1134699809" w:date="2024-10-18T08:3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与筹资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活动有关的现金</w:t>
            </w:r>
          </w:p>
        </w:tc>
      </w:tr>
      <w:tr w:rsidR="0050436A" w:rsidTr="0050436A">
        <w:trPr>
          <w:trHeight w:val="252"/>
          <w:trPrChange w:id="1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ins w:id="150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编制单位</w:t>
              </w:r>
              <w:del w:id="151" w:author="CCJK" w:date="2024-10-18T09:23:00Z">
                <w:r w:rsidDel="00DF6DC2">
                  <w:rPr>
                    <w:rFonts w:ascii="Arial Unicode MS" w:eastAsia="Arial Unicode MS" w:hAnsi="Arial Unicode MS" w:cs="Arial Unicode MS" w:hint="eastAsia"/>
                    <w:szCs w:val="20"/>
                    <w:lang w:eastAsia="zh-CN"/>
                  </w:rPr>
                  <w:delText>:</w:delText>
                </w:r>
              </w:del>
            </w:ins>
            <w:ins w:id="152" w:author="CCJK" w:date="2024-10-18T09:2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东海县城市</w:t>
            </w:r>
            <w:del w:id="153" w:author="企业用户_1134699809" w:date="2024-10-18T08:37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JW</w:delText>
              </w:r>
            </w:del>
            <w:ins w:id="154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建设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投</w:t>
            </w:r>
            <w:del w:id="155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检上</w:delText>
              </w:r>
            </w:del>
            <w:ins w:id="156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资发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展集团</w:t>
            </w:r>
            <w:del w:id="157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右眼</w:delText>
              </w:r>
            </w:del>
            <w:ins w:id="158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有限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公司</w:t>
            </w:r>
          </w:p>
        </w:tc>
      </w:tr>
      <w:tr w:rsidR="0050436A" w:rsidTr="0050436A">
        <w:trPr>
          <w:trHeight w:val="252"/>
          <w:trPrChange w:id="15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金额单</w:t>
            </w:r>
            <w:del w:id="161" w:author="企业用户_1134699809" w:date="2024-10-18T08:37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.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</w:rPr>
              <w:t>位：</w:t>
            </w:r>
            <w:ins w:id="162" w:author="企业用户_1134699809" w:date="2024-10-18T08:3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人民币元</w:t>
              </w:r>
            </w:ins>
          </w:p>
        </w:tc>
      </w:tr>
      <w:tr w:rsidR="0050436A" w:rsidTr="0050436A">
        <w:trPr>
          <w:trHeight w:val="252"/>
          <w:trPrChange w:id="16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项</w:t>
            </w:r>
            <w:del w:id="165" w:author="企业用户_1134699809" w:date="2024-10-18T08:38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史</w:delText>
              </w:r>
            </w:del>
            <w:ins w:id="166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目</w:t>
              </w:r>
            </w:ins>
          </w:p>
        </w:tc>
      </w:tr>
      <w:tr w:rsidR="0050436A" w:rsidTr="0050436A">
        <w:trPr>
          <w:trHeight w:val="252"/>
          <w:trPrChange w:id="16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169" w:author="企业用户_1134699809" w:date="2024-10-18T08:38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1</w:delText>
              </w:r>
            </w:del>
            <w:ins w:id="170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归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属于母</w:t>
            </w:r>
            <w:del w:id="171" w:author="企业用户_1134699809" w:date="2024-10-18T08:38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A</w:delText>
              </w:r>
            </w:del>
            <w:ins w:id="172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公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司</w:t>
            </w:r>
            <w:del w:id="173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打</w:delText>
              </w:r>
            </w:del>
            <w:ins w:id="174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所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有者权益</w:t>
            </w:r>
          </w:p>
        </w:tc>
      </w:tr>
      <w:tr w:rsidR="0050436A" w:rsidTr="0050436A">
        <w:trPr>
          <w:trHeight w:val="252"/>
          <w:trPrChange w:id="1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未分</w:t>
            </w:r>
            <w:del w:id="177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闺</w:delText>
              </w:r>
            </w:del>
            <w:ins w:id="178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配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</w:rPr>
              <w:t>利润</w:t>
            </w:r>
          </w:p>
        </w:tc>
      </w:tr>
      <w:tr w:rsidR="0050436A" w:rsidTr="0050436A">
        <w:trPr>
          <w:trHeight w:val="252"/>
          <w:trPrChange w:id="17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、所</w:t>
            </w:r>
            <w:del w:id="181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行</w:delText>
              </w:r>
            </w:del>
            <w:ins w:id="182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有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者投入资</w:t>
            </w:r>
            <w:del w:id="183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木</w:delText>
              </w:r>
            </w:del>
            <w:ins w:id="184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本</w:t>
              </w:r>
            </w:ins>
          </w:p>
        </w:tc>
      </w:tr>
      <w:tr w:rsidR="0050436A" w:rsidTr="0050436A">
        <w:trPr>
          <w:trHeight w:val="252"/>
          <w:trPrChange w:id="18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187" w:author="企业用户_1134699809" w:date="2024-10-18T08:38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,</w:delText>
              </w:r>
            </w:del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</w:t>
            </w:r>
            <w:del w:id="188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共</w:delText>
              </w:r>
            </w:del>
            <w:ins w:id="189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他权益工</w:t>
            </w:r>
            <w:del w:id="190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具</w:delText>
              </w:r>
            </w:del>
            <w:ins w:id="191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具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持有</w:t>
            </w:r>
            <w:del w:id="192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•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者投入资</w:t>
            </w:r>
            <w:ins w:id="193" w:author="企业用户_1134699809" w:date="2024-10-18T08:3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本</w:t>
              </w:r>
            </w:ins>
          </w:p>
        </w:tc>
      </w:tr>
      <w:tr w:rsidR="0050436A" w:rsidTr="0050436A">
        <w:trPr>
          <w:trHeight w:val="252"/>
          <w:trPrChange w:id="19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、提取一般</w:t>
            </w:r>
            <w:del w:id="196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凤</w:delText>
              </w:r>
            </w:del>
            <w:ins w:id="197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风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险准</w:t>
            </w:r>
            <w:del w:id="198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络</w:delText>
              </w:r>
            </w:del>
            <w:ins w:id="199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备</w:t>
              </w:r>
            </w:ins>
          </w:p>
        </w:tc>
      </w:tr>
      <w:tr w:rsidR="0050436A" w:rsidTr="0050436A">
        <w:trPr>
          <w:trHeight w:val="252"/>
          <w:trPrChange w:id="20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、盈余公</w:t>
            </w:r>
            <w:del w:id="202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枳</w:delText>
              </w:r>
            </w:del>
            <w:ins w:id="203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积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转增资本</w:t>
            </w:r>
          </w:p>
        </w:tc>
      </w:tr>
      <w:tr w:rsidR="0050436A" w:rsidTr="0050436A">
        <w:trPr>
          <w:trHeight w:val="252"/>
          <w:trPrChange w:id="20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、本期</w:t>
            </w:r>
            <w:del w:id="206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便川</w:delText>
              </w:r>
            </w:del>
            <w:ins w:id="207" w:author="企业用户_1134699809" w:date="2024-10-18T08:39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使用</w:t>
              </w:r>
            </w:ins>
          </w:p>
        </w:tc>
      </w:tr>
      <w:tr w:rsidR="0050436A" w:rsidTr="0050436A">
        <w:trPr>
          <w:trHeight w:val="252"/>
          <w:trPrChange w:id="20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ins w:id="210" w:author="企业用户_1134699809" w:date="2024-10-18T08:4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编制单位</w:t>
              </w:r>
              <w:del w:id="211" w:author="CCJK" w:date="2024-10-18T09:24:00Z">
                <w:r w:rsidDel="00DF6DC2">
                  <w:rPr>
                    <w:rFonts w:ascii="Arial Unicode MS" w:eastAsia="Arial Unicode MS" w:hAnsi="Arial Unicode MS" w:cs="Arial Unicode MS" w:hint="eastAsia"/>
                    <w:szCs w:val="20"/>
                    <w:lang w:eastAsia="zh-CN"/>
                  </w:rPr>
                  <w:delText>:</w:delText>
                </w:r>
              </w:del>
            </w:ins>
            <w:ins w:id="212" w:author="CCJK" w:date="2024-10-18T09:2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：</w:t>
              </w:r>
            </w:ins>
            <w:ins w:id="213" w:author="企业用户_1134699809" w:date="2024-10-18T08:4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东海县城市建设投资发展集团有限公司</w:t>
              </w:r>
            </w:ins>
            <w:del w:id="214" w:author="企业用户_1134699809" w:date="2024-10-18T08:4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东海县或市伴退投资发展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9,1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有限公司</w:delText>
              </w:r>
            </w:del>
          </w:p>
        </w:tc>
      </w:tr>
      <w:tr w:rsidR="0050436A" w:rsidTr="0050436A">
        <w:trPr>
          <w:trHeight w:val="252"/>
          <w:trPrChange w:id="21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ins w:id="217" w:author="企业用户_1134699809" w:date="2024-10-18T08:4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lastRenderedPageBreak/>
                <w:t>账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</w:rPr>
              <w:t>龄</w:t>
            </w:r>
          </w:p>
        </w:tc>
      </w:tr>
      <w:tr w:rsidR="0050436A" w:rsidTr="0050436A">
        <w:trPr>
          <w:trHeight w:val="252"/>
          <w:trPrChange w:id="21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类别</w:t>
            </w:r>
            <w:del w:id="220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|j</w:delText>
              </w:r>
            </w:del>
          </w:p>
        </w:tc>
      </w:tr>
      <w:tr w:rsidR="0050436A" w:rsidTr="0050436A">
        <w:trPr>
          <w:trHeight w:val="252"/>
          <w:trPrChange w:id="22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23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计提比例（％）</w:t>
            </w:r>
          </w:p>
        </w:tc>
      </w:tr>
      <w:tr w:rsidR="0050436A" w:rsidTr="0050436A">
        <w:trPr>
          <w:trHeight w:val="252"/>
          <w:trPrChange w:id="22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单项计</w:t>
            </w:r>
            <w:del w:id="226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提坏账</w:t>
            </w:r>
            <w:del w:id="227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准备</w:t>
            </w:r>
            <w:bookmarkStart w:id="228" w:name="OLE_LINK2"/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的应收账</w:t>
            </w:r>
            <w:del w:id="229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款</w:t>
            </w:r>
            <w:bookmarkEnd w:id="228"/>
          </w:p>
        </w:tc>
      </w:tr>
      <w:tr w:rsidR="0050436A" w:rsidTr="0050436A">
        <w:trPr>
          <w:trHeight w:val="252"/>
          <w:trPrChange w:id="23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按组合</w:t>
            </w:r>
            <w:del w:id="232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计提坏</w:t>
            </w:r>
            <w:del w:id="233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账准备</w:t>
            </w:r>
            <w:ins w:id="234" w:author="企业用户_1134699809" w:date="2024-10-18T08:4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的应收账款</w:t>
              </w:r>
            </w:ins>
            <w:del w:id="235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!</w:delText>
              </w:r>
            </w:del>
          </w:p>
        </w:tc>
      </w:tr>
      <w:tr w:rsidR="0050436A" w:rsidTr="0050436A">
        <w:trPr>
          <w:trHeight w:val="252"/>
          <w:trPrChange w:id="23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组合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del w:id="238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</w:rPr>
              <w:t>无风险</w:t>
            </w:r>
            <w:del w:id="239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</w:rPr>
              <w:t>组合</w:t>
            </w:r>
            <w:del w:id="240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24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组合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del w:id="243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</w:rPr>
              <w:t>账龄组</w:t>
            </w:r>
            <w:del w:id="244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</w:rPr>
              <w:t>合</w:t>
            </w:r>
            <w:del w:id="245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24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48" w:author="企业用户_1134699809" w:date="2024-10-18T08:42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坏账准备</w:t>
            </w:r>
            <w:del w:id="249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i:</w:delText>
              </w:r>
            </w:del>
          </w:p>
        </w:tc>
      </w:tr>
      <w:tr w:rsidR="0050436A" w:rsidTr="0050436A">
        <w:trPr>
          <w:trHeight w:val="252"/>
          <w:trPrChange w:id="25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52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金额</w:t>
            </w:r>
          </w:p>
        </w:tc>
      </w:tr>
      <w:tr w:rsidR="0050436A" w:rsidTr="0050436A">
        <w:trPr>
          <w:trHeight w:val="252"/>
          <w:trPrChange w:id="25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组合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</w:rPr>
              <w:t>账龄组</w:t>
            </w:r>
            <w:del w:id="255" w:author="企业用户_1134699809" w:date="2024-10-18T08:43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口</w:delText>
              </w:r>
            </w:del>
            <w:ins w:id="256" w:author="企业用户_1134699809" w:date="2024-10-18T08:4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合</w:t>
              </w:r>
            </w:ins>
          </w:p>
        </w:tc>
      </w:tr>
      <w:tr w:rsidR="0050436A" w:rsidTr="0050436A">
        <w:trPr>
          <w:trHeight w:val="252"/>
          <w:trPrChange w:id="25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59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占期末余额的比例</w:t>
            </w:r>
            <w:del w:id="260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(%)</w:t>
            </w:r>
          </w:p>
        </w:tc>
      </w:tr>
      <w:tr w:rsidR="0050436A" w:rsidTr="0050436A">
        <w:trPr>
          <w:trHeight w:val="252"/>
          <w:trPrChange w:id="26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江苏东海水晶产业发展集团有限</w:t>
            </w:r>
            <w:del w:id="263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公司</w:t>
            </w:r>
          </w:p>
        </w:tc>
      </w:tr>
      <w:tr w:rsidR="0050436A" w:rsidTr="0050436A">
        <w:trPr>
          <w:trHeight w:val="252"/>
          <w:trPrChange w:id="26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江苏绿色东海投资发展集团有限</w:t>
            </w:r>
            <w:del w:id="266" w:author="企业用户_1134699809" w:date="2024-10-18T08:43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公司</w:t>
            </w:r>
          </w:p>
        </w:tc>
      </w:tr>
      <w:tr w:rsidR="0050436A" w:rsidTr="0050436A">
        <w:trPr>
          <w:trHeight w:val="252"/>
          <w:trPrChange w:id="26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东海县住房和城乡建设局</w:t>
            </w:r>
          </w:p>
        </w:tc>
      </w:tr>
      <w:tr w:rsidR="0050436A" w:rsidTr="0050436A">
        <w:trPr>
          <w:trHeight w:val="252"/>
          <w:trPrChange w:id="26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271" w:author="企业用户_1134699809" w:date="2024-10-18T08:43:00Z"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■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金额</w:t>
            </w:r>
          </w:p>
        </w:tc>
      </w:tr>
      <w:tr w:rsidR="0050436A" w:rsidTr="0050436A">
        <w:trPr>
          <w:trHeight w:val="252"/>
          <w:trPrChange w:id="27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连云港市路佳明商贸有限公司</w:t>
            </w:r>
          </w:p>
        </w:tc>
      </w:tr>
      <w:tr w:rsidR="0050436A" w:rsidTr="0050436A">
        <w:trPr>
          <w:trHeight w:val="252"/>
          <w:trPrChange w:id="27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276" w:author="企业用户_1134699809" w:date="2024-10-18T08:4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ill</w:delText>
              </w:r>
            </w:del>
            <w:ins w:id="277" w:author="企业用户_1134699809" w:date="2024-10-18T08:4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山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东金凯盛供应链管理有限公司</w:t>
            </w:r>
          </w:p>
        </w:tc>
      </w:tr>
      <w:tr w:rsidR="0050436A" w:rsidTr="0050436A">
        <w:trPr>
          <w:trHeight w:val="252"/>
          <w:trPrChange w:id="27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天津市弘晟昊达温室大棚有限公司</w:t>
            </w:r>
          </w:p>
        </w:tc>
      </w:tr>
      <w:tr w:rsidR="0050436A" w:rsidTr="0050436A">
        <w:trPr>
          <w:trHeight w:val="252"/>
          <w:trPrChange w:id="28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江苏东浦管</w:t>
            </w:r>
            <w:del w:id="282" w:author="企业用户_1134699809" w:date="2024-10-18T08:4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枇</w:delText>
              </w:r>
            </w:del>
            <w:ins w:id="283" w:author="企业用户_1134699809" w:date="2024-10-18T08:44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桩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有限公司</w:t>
            </w:r>
          </w:p>
        </w:tc>
      </w:tr>
      <w:tr w:rsidR="0050436A" w:rsidTr="0050436A">
        <w:trPr>
          <w:trHeight w:val="252"/>
          <w:trPrChange w:id="2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西双湖风景区管理处</w:t>
            </w:r>
          </w:p>
        </w:tc>
      </w:tr>
      <w:tr w:rsidR="0050436A" w:rsidTr="0050436A">
        <w:trPr>
          <w:trHeight w:val="252"/>
          <w:trPrChange w:id="28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至</w:t>
            </w: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年</w:t>
            </w:r>
            <w:del w:id="288" w:author="企业用户_1134699809" w:date="2024-10-18T08:44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28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小计</w:t>
            </w:r>
            <w:del w:id="291" w:author="企业用户_1134699809" w:date="2024-10-18T08:44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29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294" w:author="企业用户_1134699809" w:date="2024-10-18T08:44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整个存续期预期信用</w:t>
            </w:r>
            <w:del w:id="295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损失（未发生信用减值）</w:t>
            </w:r>
          </w:p>
        </w:tc>
      </w:tr>
      <w:tr w:rsidR="0050436A" w:rsidTr="0050436A">
        <w:trPr>
          <w:trHeight w:val="252"/>
          <w:trPrChange w:id="29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298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整个存续期预期</w:t>
            </w:r>
            <w:del w:id="299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信用损失（已发生信用减值）</w:t>
            </w:r>
          </w:p>
        </w:tc>
      </w:tr>
      <w:tr w:rsidR="0050436A" w:rsidTr="0050436A">
        <w:trPr>
          <w:trHeight w:val="252"/>
          <w:trPrChange w:id="30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lastRenderedPageBreak/>
              <w:t>④截至</w:t>
            </w: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2024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年</w:t>
            </w: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月</w:t>
            </w: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日其他应收款中主要欠款单位列示如下</w:t>
            </w:r>
          </w:p>
        </w:tc>
      </w:tr>
      <w:tr w:rsidR="0050436A" w:rsidTr="0050436A">
        <w:trPr>
          <w:trHeight w:val="252"/>
          <w:trPrChange w:id="30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304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占期末余额的比例（％）</w:t>
            </w:r>
          </w:p>
        </w:tc>
      </w:tr>
      <w:tr w:rsidR="0050436A" w:rsidTr="0050436A">
        <w:trPr>
          <w:trHeight w:val="252"/>
          <w:trPrChange w:id="30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07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往来款</w:t>
            </w:r>
          </w:p>
        </w:tc>
      </w:tr>
      <w:tr w:rsidR="0050436A" w:rsidTr="0050436A">
        <w:trPr>
          <w:trHeight w:val="252"/>
          <w:trPrChange w:id="30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东海县房产管理处（东海县住房服务中心）</w:t>
            </w:r>
          </w:p>
        </w:tc>
      </w:tr>
      <w:tr w:rsidR="0050436A" w:rsidTr="0050436A">
        <w:trPr>
          <w:trHeight w:val="252"/>
          <w:trPrChange w:id="31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12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跌价准备</w:t>
            </w:r>
          </w:p>
        </w:tc>
      </w:tr>
      <w:tr w:rsidR="0050436A" w:rsidTr="0050436A">
        <w:trPr>
          <w:trHeight w:val="252"/>
          <w:trPrChange w:id="31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本年增加</w:t>
            </w:r>
            <w:del w:id="315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31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318" w:author="企业用户_1134699809" w:date="2024-10-18T08:4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权益法</w:t>
            </w:r>
            <w:del w:id="319" w:author="企业用户_1134699809" w:date="2024-10-18T08:4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卜</w:delText>
              </w:r>
            </w:del>
            <w:ins w:id="320" w:author="企业用户_1134699809" w:date="2024-10-18T08:4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下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确认的投资损益</w:t>
            </w:r>
            <w:del w:id="321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jm</w:delText>
              </w:r>
            </w:del>
          </w:p>
        </w:tc>
      </w:tr>
      <w:tr w:rsidR="0050436A" w:rsidTr="0050436A">
        <w:trPr>
          <w:trHeight w:val="252"/>
          <w:trPrChange w:id="32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24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其他综</w:t>
            </w:r>
            <w:del w:id="325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合收益</w:t>
            </w:r>
            <w:del w:id="326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调整</w:t>
            </w:r>
          </w:p>
        </w:tc>
      </w:tr>
      <w:tr w:rsidR="0050436A" w:rsidTr="0050436A">
        <w:trPr>
          <w:trHeight w:val="252"/>
          <w:trPrChange w:id="32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东海县万德斯环保</w:t>
            </w:r>
            <w:del w:id="329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科技有限责任公司</w:t>
            </w:r>
            <w:del w:id="330" w:author="企业用户_1134699809" w:date="2024-10-18T08:4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！</w:delText>
              </w:r>
            </w:del>
          </w:p>
        </w:tc>
      </w:tr>
      <w:tr w:rsidR="0050436A" w:rsidTr="0050436A">
        <w:trPr>
          <w:trHeight w:val="252"/>
          <w:trPrChange w:id="33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本年增减变动</w:t>
            </w:r>
            <w:del w:id="333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33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宣告发放现金股</w:t>
            </w:r>
            <w:del w:id="336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利或利润</w:t>
            </w:r>
          </w:p>
        </w:tc>
      </w:tr>
      <w:tr w:rsidR="0050436A" w:rsidTr="0050436A">
        <w:trPr>
          <w:trHeight w:val="252"/>
          <w:trPrChange w:id="33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39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计提减值准备</w:t>
            </w:r>
          </w:p>
        </w:tc>
      </w:tr>
      <w:tr w:rsidR="0050436A" w:rsidTr="0050436A">
        <w:trPr>
          <w:trHeight w:val="252"/>
          <w:trPrChange w:id="34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连云港市科选环境</w:t>
            </w:r>
            <w:del w:id="342" w:author="CCJK" w:date="2024-10-18T09:25:00Z">
              <w:r w:rsidDel="00DF6DC2"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服I</w:delText>
              </w:r>
            </w:del>
            <w:ins w:id="343" w:author="CCJK" w:date="2024-10-18T09:2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服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务有限公司</w:t>
            </w:r>
          </w:p>
        </w:tc>
      </w:tr>
      <w:tr w:rsidR="0050436A" w:rsidTr="0050436A">
        <w:trPr>
          <w:trHeight w:val="252"/>
          <w:trPrChange w:id="34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东海县万德斯环保科</w:t>
            </w:r>
            <w:del w:id="346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技有限责任公司</w:t>
            </w:r>
          </w:p>
        </w:tc>
      </w:tr>
      <w:tr w:rsidR="0050436A" w:rsidTr="0050436A">
        <w:trPr>
          <w:trHeight w:val="252"/>
          <w:trPrChange w:id="34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49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上年年末余额</w:t>
            </w:r>
            <w:del w:id="350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!</w:delText>
              </w:r>
            </w:del>
          </w:p>
        </w:tc>
      </w:tr>
      <w:tr w:rsidR="0050436A" w:rsidTr="0050436A">
        <w:trPr>
          <w:trHeight w:val="252"/>
          <w:trPrChange w:id="35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53" w:author="企业用户_1134699809" w:date="2024-10-18T08:4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本期增加</w:t>
            </w:r>
          </w:p>
        </w:tc>
      </w:tr>
      <w:tr w:rsidR="0050436A" w:rsidTr="0050436A">
        <w:trPr>
          <w:trHeight w:val="252"/>
          <w:trPrChange w:id="35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356" w:author="企业用户_1134699809" w:date="2024-10-18T08:47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期末</w:t>
            </w:r>
            <w:del w:id="357" w:author="企业用户_1134699809" w:date="2024-10-18T08:4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询</w:delText>
              </w:r>
            </w:del>
            <w:ins w:id="358" w:author="企业用户_1134699809" w:date="2024-10-18T08:47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余额</w:t>
              </w:r>
            </w:ins>
          </w:p>
        </w:tc>
      </w:tr>
      <w:tr w:rsidR="0050436A" w:rsidTr="0050436A">
        <w:trPr>
          <w:trHeight w:val="252"/>
          <w:trPrChange w:id="35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361" w:author="企业用户_1134699809" w:date="2024-10-18T08:48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npXCFVG</w:delText>
              </w:r>
            </w:del>
            <w:ins w:id="362" w:author="企业用户_1134699809" w:date="2024-10-18T08:48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连云港市交控黄沙有限公司</w:t>
              </w:r>
            </w:ins>
          </w:p>
        </w:tc>
      </w:tr>
      <w:tr w:rsidR="0050436A" w:rsidTr="0050436A">
        <w:trPr>
          <w:trHeight w:val="252"/>
          <w:trPrChange w:id="36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分类以公允价值计量且其变动计入当期损益</w:t>
            </w:r>
            <w:del w:id="365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的金融资产</w:t>
            </w:r>
          </w:p>
        </w:tc>
      </w:tr>
      <w:tr w:rsidR="0050436A" w:rsidTr="0050436A">
        <w:trPr>
          <w:trHeight w:val="252"/>
          <w:trPrChange w:id="36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债务工具投资</w:t>
            </w:r>
            <w:del w:id="368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36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指定为以公允价值计量且其变动计入当期损</w:t>
            </w:r>
            <w:del w:id="371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益的金融资产</w:t>
            </w:r>
          </w:p>
        </w:tc>
      </w:tr>
      <w:tr w:rsidR="0050436A" w:rsidTr="0050436A">
        <w:trPr>
          <w:trHeight w:val="252"/>
          <w:trPrChange w:id="37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3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74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账面余额</w:t>
            </w:r>
          </w:p>
        </w:tc>
      </w:tr>
      <w:tr w:rsidR="0050436A" w:rsidTr="0050436A">
        <w:trPr>
          <w:trHeight w:val="252"/>
          <w:trPrChange w:id="3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6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77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上年年末余额</w:t>
            </w:r>
            <w:del w:id="378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1</w:delText>
              </w:r>
            </w:del>
          </w:p>
        </w:tc>
      </w:tr>
      <w:tr w:rsidR="0050436A" w:rsidTr="0050436A">
        <w:trPr>
          <w:trHeight w:val="252"/>
          <w:trPrChange w:id="37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lastRenderedPageBreak/>
              <w:t>本期增加</w:t>
            </w:r>
            <w:del w:id="381" w:author="企业用户_1134699809" w:date="2024-10-18T08:49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38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384" w:author="企业用户_1134699809" w:date="2024-10-18T08:50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KJHG</w:delText>
              </w:r>
            </w:del>
            <w:ins w:id="385" w:author="企业用户_1134699809" w:date="2024-10-18T08:5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期末余额</w:t>
              </w:r>
            </w:ins>
          </w:p>
        </w:tc>
      </w:tr>
      <w:tr w:rsidR="0050436A" w:rsidTr="0050436A">
        <w:trPr>
          <w:trHeight w:val="252"/>
          <w:trPrChange w:id="38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东海源福股权投资基金合</w:t>
            </w:r>
            <w:del w:id="388" w:author="企业用户_1134699809" w:date="2024-10-18T08:50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伙企业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有限合伙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)</w:t>
            </w:r>
          </w:p>
        </w:tc>
      </w:tr>
      <w:tr w:rsidR="0050436A" w:rsidTr="0050436A">
        <w:trPr>
          <w:trHeight w:val="252"/>
          <w:trPrChange w:id="38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(1)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固定资</w:t>
            </w:r>
            <w:del w:id="391" w:author="企业用户_1134699809" w:date="2024-10-18T08:50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j</w:delText>
              </w:r>
            </w:del>
            <w:ins w:id="392" w:author="企业用户_1134699809" w:date="2024-10-18T08:50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产</w:t>
              </w:r>
            </w:ins>
          </w:p>
        </w:tc>
      </w:tr>
      <w:tr w:rsidR="0050436A" w:rsidTr="0050436A">
        <w:trPr>
          <w:trHeight w:val="252"/>
          <w:trPrChange w:id="39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95" w:author="企业用户_1134699809" w:date="2024-10-18T08:50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;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房屋及建筑物</w:t>
            </w:r>
          </w:p>
        </w:tc>
      </w:tr>
      <w:tr w:rsidR="0050436A" w:rsidTr="0050436A">
        <w:trPr>
          <w:trHeight w:val="252"/>
          <w:trPrChange w:id="39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9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398" w:author="企业用户_1134699809" w:date="2024-10-18T08:50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办公及电子设备</w:t>
            </w:r>
          </w:p>
        </w:tc>
      </w:tr>
      <w:tr w:rsidR="0050436A" w:rsidTr="0050436A">
        <w:trPr>
          <w:trHeight w:val="252"/>
          <w:trPrChange w:id="39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ins w:id="401" w:author="企业用户_1134699809" w:date="2024-10-18T08:51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t>上年年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末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t>余额</w:t>
              </w:r>
            </w:ins>
            <w:del w:id="402" w:author="企业用户_1134699809" w:date="2024-10-18T08:51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!</w:delText>
              </w:r>
            </w:del>
          </w:p>
        </w:tc>
      </w:tr>
      <w:tr w:rsidR="0050436A" w:rsidTr="0050436A">
        <w:trPr>
          <w:trHeight w:val="252"/>
          <w:trPrChange w:id="40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、上年年</w:t>
            </w:r>
            <w:del w:id="405" w:author="企业用户_1134699809" w:date="2024-10-18T08:5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木</w:delText>
              </w:r>
            </w:del>
            <w:ins w:id="406" w:author="企业用户_1134699809" w:date="2024-10-18T08:51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末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余额</w:t>
            </w:r>
          </w:p>
        </w:tc>
      </w:tr>
      <w:tr w:rsidR="0050436A" w:rsidTr="0050436A">
        <w:trPr>
          <w:trHeight w:val="252"/>
          <w:trPrChange w:id="40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ins w:id="409" w:author="企业用户_1134699809" w:date="2024-10-18T08:52:00Z">
              <w:r>
                <w:rPr>
                  <w:rFonts w:ascii="Arial Unicode MS" w:eastAsia="Arial Unicode MS" w:hAnsi="Arial Unicode MS" w:cs="Arial Unicode MS"/>
                  <w:szCs w:val="20"/>
                </w:rPr>
                <w:t>(2)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t>企业合并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增加</w:t>
              </w:r>
            </w:ins>
            <w:del w:id="410" w:author="企业用户_1134699809" w:date="2024-10-18T08:52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一</w:delText>
              </w:r>
              <w:r>
                <w:rPr>
                  <w:rFonts w:ascii="Arial Unicode MS" w:eastAsia="Arial Unicode MS" w:hAnsi="Arial Unicode MS" w:cs="Arial Unicode MS"/>
                  <w:szCs w:val="20"/>
                </w:rPr>
                <w:delText>(2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加</w:delText>
              </w:r>
            </w:del>
          </w:p>
        </w:tc>
      </w:tr>
      <w:tr w:rsidR="0050436A" w:rsidTr="0050436A">
        <w:trPr>
          <w:trHeight w:val="252"/>
          <w:trPrChange w:id="41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(2)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企业合并减</w:t>
            </w:r>
            <w:ins w:id="413" w:author="企业用户_1134699809" w:date="2024-10-18T08:52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少</w:t>
              </w:r>
            </w:ins>
          </w:p>
        </w:tc>
      </w:tr>
      <w:tr w:rsidR="0050436A" w:rsidTr="0050436A">
        <w:trPr>
          <w:trHeight w:val="252"/>
          <w:trPrChange w:id="41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16" w:author="企业用户_1134699809" w:date="2024-10-18T08:52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合计</w:t>
            </w:r>
          </w:p>
        </w:tc>
      </w:tr>
      <w:tr w:rsidR="0050436A" w:rsidTr="0050436A">
        <w:trPr>
          <w:trHeight w:val="252"/>
          <w:trPrChange w:id="41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保证借款</w:t>
            </w:r>
            <w:del w:id="419" w:author="企业用户_1134699809" w:date="2024-10-18T08:5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|1</w:delText>
              </w:r>
            </w:del>
          </w:p>
        </w:tc>
      </w:tr>
      <w:tr w:rsidR="0050436A" w:rsidTr="0050436A">
        <w:trPr>
          <w:trHeight w:val="252"/>
          <w:trPrChange w:id="42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抵押借款</w:t>
            </w:r>
            <w:del w:id="422" w:author="企业用户_1134699809" w:date="2024-10-18T08:52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42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25" w:author="企业用户_1134699809" w:date="2024-10-18T08:52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J;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期末余额</w:t>
            </w:r>
          </w:p>
        </w:tc>
      </w:tr>
      <w:tr w:rsidR="0050436A" w:rsidTr="0050436A">
        <w:trPr>
          <w:trHeight w:val="252"/>
          <w:trPrChange w:id="42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7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预收售房款</w:t>
            </w:r>
            <w:del w:id="428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42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431" w:author="企业用户_1134699809" w:date="2024-10-18T08:53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计合</w:delText>
              </w:r>
            </w:del>
            <w:ins w:id="432" w:author="企业用户_1134699809" w:date="2024-10-18T08:53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合计</w:t>
              </w:r>
            </w:ins>
          </w:p>
        </w:tc>
      </w:tr>
      <w:tr w:rsidR="0050436A" w:rsidTr="0050436A">
        <w:trPr>
          <w:trHeight w:val="252"/>
          <w:trPrChange w:id="43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城市维护建设税</w:t>
            </w:r>
            <w:del w:id="435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43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38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印花税</w:t>
            </w:r>
          </w:p>
        </w:tc>
      </w:tr>
      <w:tr w:rsidR="0050436A" w:rsidTr="0050436A">
        <w:trPr>
          <w:trHeight w:val="252"/>
          <w:trPrChange w:id="43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合计</w:t>
            </w:r>
            <w:del w:id="441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I:</w:delText>
              </w:r>
            </w:del>
          </w:p>
        </w:tc>
      </w:tr>
      <w:tr w:rsidR="0050436A" w:rsidTr="0050436A">
        <w:trPr>
          <w:trHeight w:val="252"/>
          <w:trPrChange w:id="442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3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应付股利</w:t>
            </w:r>
            <w:del w:id="444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44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合计</w:t>
            </w:r>
            <w:del w:id="447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1i</w:delText>
              </w:r>
            </w:del>
          </w:p>
        </w:tc>
      </w:tr>
      <w:tr w:rsidR="0050436A" w:rsidTr="0050436A">
        <w:trPr>
          <w:trHeight w:val="252"/>
          <w:trPrChange w:id="44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9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一年内到期的长期借款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附注六、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19)</w:t>
            </w:r>
          </w:p>
        </w:tc>
      </w:tr>
      <w:tr w:rsidR="0050436A" w:rsidTr="0050436A">
        <w:trPr>
          <w:trHeight w:val="252"/>
          <w:trPrChange w:id="45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1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52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::</w:delText>
              </w:r>
            </w:del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年内到期的应付债券</w:t>
            </w:r>
          </w:p>
        </w:tc>
      </w:tr>
      <w:tr w:rsidR="0050436A" w:rsidTr="0050436A">
        <w:trPr>
          <w:trHeight w:val="252"/>
          <w:trPrChange w:id="45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55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期末余额</w:t>
            </w:r>
            <w:del w:id="456" w:author="企业用户_1134699809" w:date="2024-10-18T08:53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1</w:delText>
              </w:r>
            </w:del>
          </w:p>
        </w:tc>
      </w:tr>
      <w:tr w:rsidR="0050436A" w:rsidTr="0050436A">
        <w:trPr>
          <w:trHeight w:val="252"/>
          <w:trPrChange w:id="45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del w:id="459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[1}21{2][3}</w:delText>
              </w:r>
            </w:del>
            <w:ins w:id="460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21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东海城投企业债</w:t>
            </w:r>
            <w:del w:id="461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{4][5}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■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delText>{6][3}</w:delText>
              </w:r>
            </w:del>
            <w:ins w:id="462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///21</w: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东海城投企业债</w:t>
              </w:r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利息调整</w:t>
            </w:r>
            <w:del w:id="463" w:author="企业用户_1134699809" w:date="2024-10-18T08:5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{4]</w:delText>
              </w:r>
            </w:del>
          </w:p>
        </w:tc>
      </w:tr>
      <w:tr w:rsidR="0050436A" w:rsidTr="0050436A">
        <w:trPr>
          <w:trHeight w:val="252"/>
          <w:trPrChange w:id="46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6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66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发行日期</w:t>
            </w:r>
            <w:del w:id="467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468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9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70" w:author="企业用户_1134699809" w:date="2024-10-18T08:54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lastRenderedPageBreak/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备注</w:t>
            </w:r>
          </w:p>
        </w:tc>
      </w:tr>
      <w:tr w:rsidR="0050436A" w:rsidTr="0050436A">
        <w:trPr>
          <w:trHeight w:val="252"/>
          <w:trPrChange w:id="47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2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73" w:author="企业用户_1134699809" w:date="2024-10-18T08:5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溢折价摊销</w:t>
            </w:r>
            <w:del w:id="474" w:author="企业用户_1134699809" w:date="2024-10-18T08:5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475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6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Cs w:val="20"/>
                <w:lang w:val="en-US" w:eastAsia="zh-CN"/>
              </w:rPr>
              <w:t>21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东海城投企业债</w:t>
            </w:r>
            <w:del w:id="477" w:author="企业用户_1134699809" w:date="2024-10-18T08:55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delText>一</w:delText>
              </w:r>
            </w:del>
            <w:ins w:id="478" w:author="企业用户_1134699809" w:date="2024-10-18T08:55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利</w:t>
            </w:r>
            <w:del w:id="479" w:author="企业用户_1134699809" w:date="2024-10-18T08:55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息调整</w:t>
            </w:r>
          </w:p>
        </w:tc>
      </w:tr>
      <w:tr w:rsidR="0050436A" w:rsidTr="0050436A">
        <w:trPr>
          <w:trHeight w:val="252"/>
          <w:trPrChange w:id="48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82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本期减少</w:t>
            </w:r>
            <w:del w:id="483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</w:p>
        </w:tc>
      </w:tr>
      <w:tr w:rsidR="0050436A" w:rsidTr="0050436A">
        <w:trPr>
          <w:trHeight w:val="252"/>
          <w:trPrChange w:id="48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5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86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1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投资者名称</w:t>
            </w:r>
          </w:p>
        </w:tc>
      </w:tr>
      <w:tr w:rsidR="0050436A" w:rsidTr="0050436A">
        <w:trPr>
          <w:trHeight w:val="252"/>
          <w:trPrChange w:id="48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8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89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  <w:r>
                <w:rPr>
                  <w:rFonts w:ascii="Arial Unicode MS" w:eastAsia="Arial Unicode MS" w:hAnsi="Arial Unicode MS" w:cs="Arial Unicode MS" w:hint="eastAsia"/>
                  <w:szCs w:val="20"/>
                  <w:lang w:val="en-US" w:eastAsia="zh-CN"/>
                </w:rPr>
                <w:delText>；</w:delText>
              </w:r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上年年末余额</w:t>
            </w:r>
            <w:del w:id="490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IJI</w:delText>
              </w:r>
            </w:del>
          </w:p>
        </w:tc>
      </w:tr>
      <w:tr w:rsidR="0050436A" w:rsidTr="0050436A">
        <w:trPr>
          <w:trHeight w:val="252"/>
          <w:trPrChange w:id="491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2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营业成本</w:t>
            </w:r>
            <w:del w:id="493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494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5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496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本期金额</w:t>
            </w:r>
          </w:p>
        </w:tc>
      </w:tr>
      <w:tr w:rsidR="0050436A" w:rsidTr="0050436A">
        <w:trPr>
          <w:trHeight w:val="252"/>
          <w:trPrChange w:id="49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东海县富华商业有限公司分红</w:t>
            </w:r>
          </w:p>
        </w:tc>
      </w:tr>
      <w:tr w:rsidR="0050436A" w:rsidTr="0050436A">
        <w:trPr>
          <w:trHeight w:val="252"/>
          <w:trPrChange w:id="49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0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501" w:author="企业用户_1134699809" w:date="2024-10-18T08:56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理</w:delText>
              </w:r>
            </w:del>
            <w:ins w:id="502" w:author="企业用户_1134699809" w:date="2024-10-18T08:56:00Z">
              <w:r>
                <w:rPr>
                  <w:rFonts w:ascii="Arial Unicode MS" w:eastAsia="Arial Unicode MS" w:hAnsi="Arial Unicode MS" w:cs="Arial Unicode MS" w:hint="eastAsia"/>
                  <w:szCs w:val="20"/>
                  <w:lang w:eastAsia="zh-CN"/>
                </w:rPr>
                <w:t>项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</w:rPr>
              <w:t>目</w:t>
            </w:r>
          </w:p>
        </w:tc>
      </w:tr>
      <w:tr w:rsidR="0050436A" w:rsidTr="0050436A">
        <w:trPr>
          <w:trHeight w:val="252"/>
          <w:trPrChange w:id="50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4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505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上期金额</w:t>
            </w:r>
          </w:p>
        </w:tc>
      </w:tr>
      <w:tr w:rsidR="0050436A" w:rsidTr="0050436A">
        <w:trPr>
          <w:trHeight w:val="252"/>
          <w:trPrChange w:id="506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07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508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I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上期金额</w:t>
            </w:r>
          </w:p>
        </w:tc>
      </w:tr>
      <w:tr w:rsidR="0050436A" w:rsidTr="0050436A">
        <w:trPr>
          <w:trHeight w:val="252"/>
          <w:trPrChange w:id="509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0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511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本期金额</w:t>
            </w:r>
            <w:del w:id="512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</w:p>
        </w:tc>
      </w:tr>
      <w:tr w:rsidR="0050436A" w:rsidTr="0050436A">
        <w:trPr>
          <w:trHeight w:val="252"/>
          <w:trPrChange w:id="513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14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存货</w:t>
            </w:r>
            <w:del w:id="515" w:author="企业用户_1134699809" w:date="2024-10-18T08:56:00Z">
              <w:r>
                <w:rPr>
                  <w:rFonts w:ascii="Arial Unicode MS" w:eastAsia="Arial Unicode MS" w:hAnsi="Arial Unicode MS" w:cs="Arial Unicode MS" w:hint="eastAsia"/>
                  <w:szCs w:val="20"/>
                </w:rPr>
                <w:delText>■</w:delText>
              </w:r>
            </w:del>
            <w:ins w:id="516" w:author="企业用户_1134699809" w:date="2024-10-18T08:56:00Z">
              <w:r>
                <w:rPr>
                  <w:rFonts w:ascii="Arial Unicode MS" w:eastAsia="Arial Unicode MS" w:hAnsi="Arial Unicode MS" w:cs="Arial Unicode MS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szCs w:val="20"/>
              </w:rPr>
              <w:t>土地使用权</w:t>
            </w:r>
          </w:p>
        </w:tc>
      </w:tr>
      <w:tr w:rsidR="0050436A" w:rsidTr="0050436A">
        <w:trPr>
          <w:trHeight w:val="252"/>
          <w:trPrChange w:id="517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8" w:author="CCJK" w:date="2024-10-18T09:26:00Z">
              <w:tcPr>
                <w:tcW w:w="31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</w:rPr>
            </w:pPr>
            <w:del w:id="519" w:author="企业用户_1134699809" w:date="2024-10-18T08:57:00Z">
              <w:r>
                <w:rPr>
                  <w:rFonts w:ascii="Arial Unicode MS" w:eastAsia="Arial Unicode MS" w:hAnsi="Arial Unicode MS" w:cs="Arial Unicode MS"/>
                  <w:szCs w:val="20"/>
                  <w:lang w:val="en-US" w:eastAsia="zh-CN"/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szCs w:val="20"/>
                <w:lang w:val="en-US" w:eastAsia="zh-CN"/>
              </w:rPr>
              <w:t>抵押</w:t>
            </w:r>
          </w:p>
        </w:tc>
      </w:tr>
      <w:tr w:rsidR="0050436A" w:rsidTr="0050436A">
        <w:trPr>
          <w:trHeight w:val="252"/>
          <w:trPrChange w:id="520" w:author="CCJK" w:date="2024-10-18T09:26:00Z">
            <w:trPr>
              <w:trHeight w:val="252"/>
            </w:trPr>
          </w:trPrChange>
        </w:trPr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1" w:author="CCJK" w:date="2024-10-18T09:26:00Z">
              <w:tcPr>
                <w:tcW w:w="31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50436A" w:rsidRDefault="0050436A">
            <w:pPr>
              <w:rPr>
                <w:rFonts w:ascii="Arial Unicode MS" w:eastAsia="Arial Unicode MS" w:hAnsi="Arial Unicode MS" w:cs="Arial Unicode MS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）截至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2024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年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月</w:t>
            </w:r>
            <w:r>
              <w:rPr>
                <w:rFonts w:ascii="Arial Unicode MS" w:eastAsia="Arial Unicode MS" w:hAnsi="Arial Unicode MS" w:cs="Arial Unicode MS"/>
                <w:szCs w:val="20"/>
                <w:lang w:eastAsia="zh-CN"/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  <w:szCs w:val="20"/>
                <w:lang w:eastAsia="zh-CN"/>
              </w:rPr>
              <w:t>日，本公司对外担保情况。</w:t>
            </w:r>
          </w:p>
        </w:tc>
      </w:tr>
    </w:tbl>
    <w:p w:rsidR="00AB297D" w:rsidRDefault="00AB297D">
      <w:pPr>
        <w:rPr>
          <w:lang w:eastAsia="zh-CN"/>
        </w:rPr>
      </w:pPr>
    </w:p>
    <w:sectPr w:rsidR="00AB297D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97D" w:rsidRDefault="00AB297D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separator/>
      </w:r>
    </w:p>
  </w:endnote>
  <w:endnote w:type="continuationSeparator" w:id="0">
    <w:p w:rsidR="00AB297D" w:rsidRDefault="00AB297D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等线 Light">
    <w:altName w:val="|????????????????????????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97D" w:rsidRDefault="00AB297D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separator/>
      </w:r>
    </w:p>
  </w:footnote>
  <w:footnote w:type="continuationSeparator" w:id="0">
    <w:p w:rsidR="00AB297D" w:rsidRDefault="00AB297D">
      <w:pPr>
        <w:widowControl w:val="0"/>
        <w:autoSpaceDE w:val="0"/>
        <w:autoSpaceDN w:val="0"/>
        <w:adjustRightInd w:val="0"/>
        <w:rPr>
          <w:rFonts w:ascii="Times New Roman" w:cs="Times New Roman"/>
          <w:color w:val="auto"/>
          <w:sz w:val="24"/>
          <w:lang w:eastAsia="zh-CN"/>
        </w:rPr>
      </w:pPr>
      <w:r>
        <w:rPr>
          <w:rFonts w:ascii="Times New Roman" w:cs="Times New Roman"/>
          <w:color w:val="auto"/>
          <w:sz w:val="24"/>
          <w:lang w:eastAsia="zh-CN"/>
        </w:rP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trackRevisions/>
  <w:defaultTabStop w:val="708"/>
  <w:hyphenationZone w:val="425"/>
  <w:drawingGridHorizontalSpacing w:val="110"/>
  <w:displayHorizontalDrawingGridEvery w:val="2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NTQ2ZjNkZWZlZDkzM2IwMjMxNmJiMGI3ZGEyNDgifQ=="/>
  </w:docVars>
  <w:rsids>
    <w:rsidRoot w:val="00DF6DC2"/>
    <w:rsid w:val="00000000"/>
    <w:rsid w:val="0050436A"/>
    <w:rsid w:val="006B683B"/>
    <w:rsid w:val="00AB297D"/>
    <w:rsid w:val="00DF6DC2"/>
    <w:rsid w:val="00E7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AF308"/>
  <w14:defaultImageDpi w14:val="0"/>
  <w15:docId w15:val="{F4908E73-FCF7-409E-AFC8-EC920CC9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qFormat="0"/>
    <w:lsdException w:name="HTML Bottom of Form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rPr>
      <w:rFonts w:ascii="Tahoma" w:cs="Tahoma"/>
      <w:color w:val="000000"/>
      <w:kern w:val="0"/>
      <w:sz w:val="20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unhideWhenUsed/>
    <w:rPr>
      <w:color w:val="800000"/>
      <w:sz w:val="20"/>
    </w:rPr>
  </w:style>
  <w:style w:type="paragraph" w:styleId="a3">
    <w:name w:val="Balloon Text"/>
    <w:basedOn w:val="a"/>
    <w:link w:val="a4"/>
    <w:uiPriority w:val="99"/>
    <w:semiHidden/>
    <w:unhideWhenUsed/>
    <w:qFormat/>
    <w:rsid w:val="005043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436A"/>
    <w:rPr>
      <w:rFonts w:ascii="Tahoma" w:cs="Tahoma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fusha</dc:creator>
  <cp:keywords/>
  <dc:description/>
  <cp:lastModifiedBy>CCJK</cp:lastModifiedBy>
  <cp:revision>3</cp:revision>
  <dcterms:created xsi:type="dcterms:W3CDTF">2024-10-18T01:26:00Z</dcterms:created>
  <dcterms:modified xsi:type="dcterms:W3CDTF">2024-10-18T01:26:00Z</dcterms:modified>
</cp:coreProperties>
</file>