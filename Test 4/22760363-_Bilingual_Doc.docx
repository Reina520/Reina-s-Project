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791" w:type="dxa"/>
        <w:tblInd w:w="4" w:type="dxa"/>
        <w:tblLook w:val="04A0" w:firstRow="1" w:lastRow="0" w:firstColumn="1" w:lastColumn="0" w:noHBand="0" w:noVBand="1"/>
        <w:tblPrChange w:id="0" w:author="Acer" w:date="2024-10-18T02:08:00Z" w16du:dateUtc="2024-10-17T18:08:00Z">
          <w:tblPr>
            <w:tblW w:w="4357" w:type="dxa"/>
            <w:tblInd w:w="4" w:type="dxa"/>
            <w:tblLook w:val="04A0" w:firstRow="1" w:lastRow="0" w:firstColumn="1" w:lastColumn="0" w:noHBand="0" w:noVBand="1"/>
          </w:tblPr>
        </w:tblPrChange>
      </w:tblPr>
      <w:tblGrid>
        <w:gridCol w:w="3791"/>
        <w:tblGridChange w:id="1">
          <w:tblGrid>
            <w:gridCol w:w="108"/>
            <w:gridCol w:w="3683"/>
            <w:gridCol w:w="108"/>
          </w:tblGrid>
        </w:tblGridChange>
      </w:tblGrid>
      <w:tr w:rsidR="002227B5" w:rsidDel="002227B5" w14:paraId="2D4DC4DF" w14:textId="77777777" w:rsidTr="002227B5">
        <w:trPr>
          <w:trHeight w:val="300"/>
          <w:del w:id="2" w:author="Acer" w:date="2024-10-18T02:08:00Z" w16du:dateUtc="2024-10-17T18:08:00Z"/>
          <w:trPrChange w:id="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29595E" w14:textId="020AF92E" w:rsidR="002227B5" w:rsidDel="002227B5" w:rsidRDefault="002227B5">
            <w:pPr>
              <w:rPr>
                <w:del w:id="5" w:author="Acer" w:date="2024-10-18T02:08:00Z" w16du:dateUtc="2024-10-17T18:08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2:08:00Z" w16du:dateUtc="2024-10-17T18:08:00Z">
              <w:r w:rsidDel="002227B5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227B5" w14:paraId="4CD0F550" w14:textId="77777777" w:rsidTr="002227B5">
        <w:trPr>
          <w:trHeight w:val="300"/>
          <w:trPrChange w:id="7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74891" w14:textId="789CD7C4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合并资产负债表</w:t>
              </w:r>
            </w:ins>
            <w:del w:id="10" w:author="Acer" w:date="2024-10-18T02:01:00Z" w16du:dateUtc="2024-10-17T18:01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资产负债喪</w:delText>
              </w:r>
            </w:del>
          </w:p>
        </w:tc>
      </w:tr>
      <w:tr w:rsidR="002227B5" w14:paraId="7ABEB81B" w14:textId="77777777" w:rsidTr="002227B5">
        <w:trPr>
          <w:trHeight w:val="300"/>
          <w:trPrChange w:id="1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85981A" w14:textId="2E754054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3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编制单位：福安市城市建设投资集团有限公司</w:t>
              </w:r>
            </w:ins>
            <w:del w:id="14" w:author="Acer" w:date="2024-10-18T02:01:00Z" w16du:dateUtc="2024-10-17T18:01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福安彳城市建设投卑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5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dk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巒公司</w:delText>
              </w:r>
            </w:del>
          </w:p>
        </w:tc>
      </w:tr>
      <w:tr w:rsidR="002227B5" w14:paraId="453BA3AE" w14:textId="77777777" w:rsidTr="002227B5">
        <w:trPr>
          <w:trHeight w:val="300"/>
          <w:trPrChange w:id="1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C5D9A1" w14:textId="46B9E7C4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八（</w:t>
            </w:r>
            <w:ins w:id="18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del w:id="19" w:author="Acer" w:date="2024-10-18T02:01:00Z" w16du:dateUtc="2024-10-17T18:01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0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-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2227B5" w14:paraId="2B29F83E" w14:textId="77777777" w:rsidTr="002227B5">
        <w:trPr>
          <w:trHeight w:val="300"/>
          <w:trPrChange w:id="2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AD825A" w14:textId="77777777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" w:author="Acer" w:date="2024-10-18T02:08:00Z" w16du:dateUtc="2024-10-17T18:08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24" w:author="Acer" w:date="2024-10-18T02:01:00Z" w16du:dateUtc="2024-10-17T18:01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5" w:author="Acer" w:date="2024-10-18T02:08:00Z" w16du:dateUtc="2024-10-17T18:08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拆出资金</w:t>
            </w:r>
          </w:p>
        </w:tc>
      </w:tr>
      <w:tr w:rsidR="002227B5" w14:paraId="261B2265" w14:textId="77777777" w:rsidTr="002227B5">
        <w:trPr>
          <w:trHeight w:val="300"/>
          <w:trPrChange w:id="2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1C13F" w14:textId="6A227DD5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8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29" w:author="Acer" w:date="2024-10-18T02:01:00Z" w16du:dateUtc="2024-10-17T18:01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0" w:author="Acer" w:date="2024-10-18T02:08:00Z" w16du:dateUtc="2024-10-17T18:08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八</w:t>
              </w:r>
            </w:ins>
            <w:del w:id="31" w:author="Acer" w:date="2024-10-18T02:01:00Z" w16du:dateUtc="2024-10-17T18:01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2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A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（三）</w:t>
            </w:r>
          </w:p>
        </w:tc>
      </w:tr>
      <w:tr w:rsidR="002227B5" w14:paraId="65C35ABE" w14:textId="77777777" w:rsidTr="002227B5">
        <w:trPr>
          <w:trHeight w:val="300"/>
          <w:trPrChange w:id="3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41266A" w14:textId="22BFF20E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5" w:author="Acer" w:date="2024-10-18T02:01:00Z" w16du:dateUtc="2024-10-17T18:01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其中</w:delText>
              </w:r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6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：</w:delText>
              </w:r>
            </w:del>
            <w:ins w:id="37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其中：原材料</w:t>
              </w:r>
            </w:ins>
          </w:p>
        </w:tc>
      </w:tr>
      <w:tr w:rsidR="002227B5" w14:paraId="5DD6E486" w14:textId="77777777" w:rsidTr="002227B5">
        <w:trPr>
          <w:trHeight w:val="300"/>
          <w:trPrChange w:id="3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188B71" w14:textId="03F8CF08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八</w:t>
            </w: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0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>(</w:t>
            </w:r>
            <w:ins w:id="41" w:author="Acer" w:date="2024-10-18T02:01:00Z" w16du:dateUtc="2024-10-17T18:01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2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八</w:t>
              </w:r>
            </w:ins>
            <w:del w:id="43" w:author="Acer" w:date="2024-10-18T02:01:00Z" w16du:dateUtc="2024-10-17T18:01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4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A</w:delText>
              </w:r>
            </w:del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5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>)</w:t>
            </w:r>
          </w:p>
        </w:tc>
      </w:tr>
      <w:tr w:rsidR="002227B5" w14:paraId="67F3F5EE" w14:textId="77777777" w:rsidTr="002227B5">
        <w:trPr>
          <w:trHeight w:val="300"/>
          <w:trPrChange w:id="4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1F7B7" w14:textId="245AB0FC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累计</w:t>
            </w:r>
            <w:del w:id="48" w:author="Acer" w:date="2024-10-18T02:01:00Z" w16du:dateUtc="2024-10-17T18:01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折</w:delText>
              </w:r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9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1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日</w:delText>
              </w:r>
            </w:del>
            <w:ins w:id="50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折旧</w:t>
              </w:r>
            </w:ins>
          </w:p>
        </w:tc>
      </w:tr>
      <w:tr w:rsidR="002227B5" w14:paraId="187E2DF1" w14:textId="77777777" w:rsidTr="002227B5">
        <w:trPr>
          <w:trHeight w:val="300"/>
          <w:trPrChange w:id="5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7FF857" w14:textId="2AAA2E5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53" w:author="Acer" w:date="2024-10-18T02:01:00Z" w16du:dateUtc="2024-10-17T1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合并资产</w:t>
              </w:r>
            </w:ins>
            <w:del w:id="54" w:author="Acer" w:date="2024-10-18T02:01:00Z" w16du:dateUtc="2024-10-17T18:01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城論皆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负债表（续）</w:t>
            </w:r>
          </w:p>
        </w:tc>
      </w:tr>
      <w:tr w:rsidR="002227B5" w14:paraId="7600ECA6" w14:textId="77777777" w:rsidTr="002227B5">
        <w:trPr>
          <w:trHeight w:val="300"/>
          <w:trPrChange w:id="5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5EF19A" w14:textId="40C80355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57" w:author="Acer" w:date="2024-10-18T02:02:00Z" w16du:dateUtc="2024-10-17T1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2024年</w:t>
              </w:r>
            </w:ins>
            <w:del w:id="58" w:author="Acer" w:date="2024-10-18T02:02:00Z" w16du:dateUtc="2024-10-17T18:02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昴佯</w:delText>
              </w:r>
            </w:del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59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0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</w:t>
            </w:r>
          </w:p>
        </w:tc>
      </w:tr>
      <w:tr w:rsidR="002227B5" w14:paraId="6C301D70" w14:textId="77777777" w:rsidTr="002227B5">
        <w:trPr>
          <w:trHeight w:val="300"/>
          <w:trPrChange w:id="6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689E9" w14:textId="1CD87B98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3" w:author="Acer" w:date="2024-10-18T02:02:00Z" w16du:dateUtc="2024-10-17T1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编制单位：福安市城市建设投资集团有限公司</w:t>
              </w:r>
            </w:ins>
            <w:del w:id="64" w:author="Acer" w:date="2024-10-18T02:02:00Z" w16du:dateUtc="2024-10-17T18:02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福安市城甫建设投资集团有帳鸟司</w:delText>
              </w:r>
            </w:del>
          </w:p>
        </w:tc>
      </w:tr>
      <w:tr w:rsidR="002227B5" w14:paraId="3FA78932" w14:textId="77777777" w:rsidTr="002227B5">
        <w:trPr>
          <w:trHeight w:val="300"/>
          <w:trPrChange w:id="6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A9F78A" w14:textId="119C1C4E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7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68" w:author="Acer" w:date="2024-10-18T02:02:00Z" w16du:dateUtc="2024-10-17T18:02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69" w:author="Acer" w:date="2024-10-18T02:08:00Z" w16du:dateUtc="2024-10-17T18:08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八</w:t>
              </w:r>
            </w:ins>
            <w:del w:id="70" w:author="Acer" w:date="2024-10-18T02:02:00Z" w16du:dateUtc="2024-10-17T18:02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71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A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（二十六）</w:t>
            </w:r>
          </w:p>
        </w:tc>
      </w:tr>
      <w:tr w:rsidR="002227B5" w14:paraId="4FD3BC4E" w14:textId="77777777" w:rsidTr="002227B5">
        <w:trPr>
          <w:trHeight w:val="300"/>
          <w:trPrChange w:id="7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AA656" w14:textId="1CCE89DE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74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75" w:author="Acer" w:date="2024-10-18T02:03:00Z" w16du:dateUtc="2024-10-17T18:03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76" w:author="Acer" w:date="2024-10-18T02:08:00Z" w16du:dateUtc="2024-10-17T18:08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八（三十六）</w:t>
              </w:r>
            </w:ins>
            <w:del w:id="77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78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A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79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:</w:delText>
              </w:r>
            </w:del>
          </w:p>
        </w:tc>
      </w:tr>
      <w:tr w:rsidR="002227B5" w14:paraId="02B62BA5" w14:textId="77777777" w:rsidTr="002227B5">
        <w:trPr>
          <w:trHeight w:val="300"/>
          <w:trPrChange w:id="8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BD3C4" w14:textId="39BC7475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82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  <w:del w:id="83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二十六）</w:delText>
              </w:r>
            </w:del>
          </w:p>
        </w:tc>
      </w:tr>
      <w:tr w:rsidR="002227B5" w14:paraId="30C139C9" w14:textId="77777777" w:rsidTr="002227B5">
        <w:trPr>
          <w:trHeight w:val="300"/>
          <w:trPrChange w:id="8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A756AD" w14:textId="2A797B60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负债</w:t>
            </w:r>
            <w:ins w:id="86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和所有者权益（或</w:t>
              </w:r>
            </w:ins>
            <w:del w:id="87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88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1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溯常宕牧鹽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89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E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股东权益）总计</w:t>
            </w:r>
          </w:p>
        </w:tc>
      </w:tr>
      <w:tr w:rsidR="002227B5" w14:paraId="5CB1C689" w14:textId="77777777" w:rsidTr="002227B5">
        <w:trPr>
          <w:trHeight w:val="300"/>
          <w:trPrChange w:id="9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EEF368" w14:textId="76605E5A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2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3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2024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4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1</w:t>
            </w:r>
            <w:ins w:id="95" w:author="Acer" w:date="2024-10-18T02:03:00Z" w16du:dateUtc="2024-10-17T18:03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96" w:author="Acer" w:date="2024-10-18T02:08:00Z" w16du:dateUtc="2024-10-17T18:08:00Z">
                    <w:rPr>
                      <w:rFonts w:ascii="MS Gothic" w:hAnsi="MS Gothic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-</w:t>
              </w:r>
            </w:ins>
            <w:del w:id="97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98" w:author="Acer" w:date="2024-10-18T02:08:00Z" w16du:dateUtc="2024-10-17T18:08:00Z">
                    <w:rPr>
                      <w:rFonts w:ascii="MS Gothic" w:eastAsia="MS Gothic" w:hAnsi="MS Gothic" w:cs="Tahoma" w:hint="eastAsi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・</w:delText>
              </w:r>
            </w:del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9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del w:id="100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编制单位：</w:delText>
              </w:r>
            </w:del>
          </w:p>
        </w:tc>
      </w:tr>
      <w:tr w:rsidR="002227B5" w14:paraId="65E98473" w14:textId="77777777" w:rsidTr="002227B5">
        <w:trPr>
          <w:trHeight w:val="300"/>
          <w:trPrChange w:id="10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AE7FD7" w14:textId="222904B8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3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编制单位：福安市城市建设投资集团有限公司</w:t>
              </w:r>
            </w:ins>
            <w:del w:id="104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福安市城市血设投资集团有限叠司</w:delText>
              </w:r>
            </w:del>
          </w:p>
        </w:tc>
      </w:tr>
      <w:tr w:rsidR="002227B5" w14:paraId="5A045D4F" w14:textId="77777777" w:rsidTr="002227B5">
        <w:trPr>
          <w:trHeight w:val="300"/>
          <w:trPrChange w:id="10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13C309" w14:textId="4C0986E8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7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108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项慨</w:delText>
              </w:r>
            </w:del>
          </w:p>
        </w:tc>
      </w:tr>
      <w:tr w:rsidR="002227B5" w14:paraId="54D2E07E" w14:textId="77777777" w:rsidTr="002227B5">
        <w:trPr>
          <w:trHeight w:val="300"/>
          <w:trPrChange w:id="10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B9FB87" w14:textId="2348BFB3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1" w:author="Acer" w:date="2024-10-18T02:08:00Z" w16du:dateUtc="2024-10-17T18:08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112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13" w:author="Acer" w:date="2024-10-18T02:08:00Z" w16du:dateUtc="2024-10-17T18:08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手续费及佣金</w:t>
            </w:r>
            <w:ins w:id="114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收入</w:t>
              </w:r>
            </w:ins>
          </w:p>
        </w:tc>
      </w:tr>
      <w:tr w:rsidR="002227B5" w14:paraId="0245218B" w14:textId="77777777" w:rsidTr="002227B5">
        <w:trPr>
          <w:trHeight w:val="300"/>
          <w:trPrChange w:id="11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78DB09" w14:textId="0AEB88F1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八（四十</w:t>
            </w:r>
            <w:ins w:id="117" w:author="Acer" w:date="2024-10-18T02:03:00Z" w16du:dateUtc="2024-10-17T18:03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8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119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20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-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2227B5" w14:paraId="37018F0C" w14:textId="77777777" w:rsidTr="002227B5">
        <w:trPr>
          <w:trHeight w:val="300"/>
          <w:trPrChange w:id="12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F76E2F" w14:textId="48F7BAB4" w:rsidR="002227B5" w:rsidRPr="005A3DD0" w:rsidRDefault="002227B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23" w:author="Acer" w:date="2024-10-18T02:08:00Z" w16du:dateUtc="2024-10-17T18:08:00Z">
                  <w:rPr>
                    <w:rFonts w:ascii="Tahoma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124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25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——-</w:delText>
              </w:r>
            </w:del>
            <w:ins w:id="126" w:author="Acer" w:date="2024-10-18T02:03:00Z" w16du:dateUtc="2024-10-17T18:03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7" w:author="Acer" w:date="2024-10-18T02:08:00Z" w16du:dateUtc="2024-10-17T18:08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#</w:t>
              </w:r>
            </w:ins>
          </w:p>
        </w:tc>
      </w:tr>
      <w:tr w:rsidR="002227B5" w14:paraId="4DB68569" w14:textId="77777777" w:rsidTr="002227B5">
        <w:trPr>
          <w:trHeight w:val="300"/>
          <w:trPrChange w:id="12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477D2D" w14:textId="77777777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0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1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6</w:t>
            </w:r>
            <w:r w:rsidRPr="005A3D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32" w:author="Acer" w:date="2024-10-18T02:08:00Z" w16du:dateUtc="2024-10-17T18:08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其他债权投资信用减值准备</w:t>
            </w:r>
          </w:p>
        </w:tc>
      </w:tr>
      <w:tr w:rsidR="002227B5" w14:paraId="3A107726" w14:textId="77777777" w:rsidTr="002227B5">
        <w:trPr>
          <w:trHeight w:val="300"/>
          <w:trPrChange w:id="13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73E93A" w14:textId="61111420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5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6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2024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7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1</w:t>
            </w:r>
            <w:ins w:id="138" w:author="Acer" w:date="2024-10-18T02:03:00Z" w16du:dateUtc="2024-10-17T18:03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39" w:author="Acer" w:date="2024-10-18T02:08:00Z" w16du:dateUtc="2024-10-17T18:08:00Z">
                    <w:rPr>
                      <w:rFonts w:ascii="MS Gothic" w:hAnsi="MS Gothic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-</w:t>
              </w:r>
            </w:ins>
            <w:del w:id="140" w:author="Acer" w:date="2024-10-18T02:03:00Z" w16du:dateUtc="2024-10-17T18:03:00Z"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1" w:author="Acer" w:date="2024-10-18T02:08:00Z" w16du:dateUtc="2024-10-17T18:08:00Z">
                    <w:rPr>
                      <w:rFonts w:ascii="MS Gothic" w:eastAsia="MS Gothic" w:hAnsi="MS Gothic" w:cs="Tahoma" w:hint="eastAsi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・</w:delText>
              </w:r>
            </w:del>
            <w:r w:rsidRPr="005A3DD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42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</w:p>
        </w:tc>
      </w:tr>
      <w:tr w:rsidR="002227B5" w14:paraId="1447EC88" w14:textId="77777777" w:rsidTr="002227B5">
        <w:trPr>
          <w:trHeight w:val="300"/>
          <w:trPrChange w:id="14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B9B4B3" w14:textId="534F652C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45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编制单位：福安市城市建设投资集团有限公司</w:t>
              </w:r>
            </w:ins>
            <w:del w:id="146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福卡市城市建临獺团有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47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.pk^7</w:delText>
              </w:r>
            </w:del>
          </w:p>
        </w:tc>
      </w:tr>
      <w:tr w:rsidR="002227B5" w14:paraId="77240F17" w14:textId="77777777" w:rsidTr="002227B5">
        <w:trPr>
          <w:trHeight w:val="300"/>
          <w:trPrChange w:id="14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B3F633" w14:textId="73D711D8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50" w:author="Acer" w:date="2024-10-18T02:03:00Z" w16du:dateUtc="2024-10-17T1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  <w:del w:id="151" w:author="Acer" w:date="2024-10-18T02:03:00Z" w16du:dateUtc="2024-10-17T18:03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任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额单位：</w:t>
            </w:r>
            <w:ins w:id="152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人民币元</w:t>
              </w:r>
            </w:ins>
          </w:p>
        </w:tc>
      </w:tr>
      <w:tr w:rsidR="002227B5" w14:paraId="7E29B567" w14:textId="77777777" w:rsidTr="002227B5">
        <w:trPr>
          <w:trHeight w:val="300"/>
          <w:trPrChange w:id="15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8A0F59" w14:textId="1A1A4BF1" w:rsidR="002227B5" w:rsidRPr="005A3DD0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55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156" w:author="Acer" w:date="2024-10-18T02:04:00Z" w16du:dateUtc="2024-10-17T18:04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57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\</w:delText>
              </w:r>
            </w:del>
            <w:ins w:id="158" w:author="Acer" w:date="2024-10-18T02:04:00Z" w16du:dateUtc="2024-10-17T18:04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59" w:author="Acer" w:date="2024-10-18T02:08:00Z" w16du:dateUtc="2024-10-17T18:08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项目</w:t>
              </w:r>
            </w:ins>
            <w:del w:id="160" w:author="Acer" w:date="2024-10-18T02:04:00Z" w16du:dateUtc="2024-10-17T18:04:00Z"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61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/</w:delText>
              </w:r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亠项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62" w:author="Acer" w:date="2024-10-18T02:08:00Z" w16du:dateUtc="2024-10-17T18:08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</w:tc>
      </w:tr>
      <w:tr w:rsidR="002227B5" w14:paraId="154F119A" w14:textId="77777777" w:rsidTr="002227B5">
        <w:trPr>
          <w:trHeight w:val="300"/>
          <w:trPrChange w:id="16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50D1A" w14:textId="16C4DBE2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5" w:author="Acer" w:date="2024-10-18T02:04:00Z" w16du:dateUtc="2024-10-17T18:04:00Z">
              <w:r w:rsidRPr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66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#</w:t>
              </w:r>
            </w:ins>
            <w:del w:id="167" w:author="Acer" w:date="2024-10-18T02:04:00Z" w16du:dateUtc="2024-10-17T18:04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恳逐</w:delText>
              </w:r>
              <w:r w:rsidRPr="005A3DD0" w:rsidDel="00B861C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68" w:author="Acer" w:date="2024-10-18T02:08:00Z" w16du:dateUtc="2024-10-17T18:08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/</w:delText>
              </w:r>
            </w:del>
          </w:p>
        </w:tc>
      </w:tr>
      <w:tr w:rsidR="002227B5" w14:paraId="6DF59E85" w14:textId="77777777" w:rsidTr="002227B5">
        <w:trPr>
          <w:trHeight w:val="300"/>
          <w:trPrChange w:id="16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2E854" w14:textId="539FE2EC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5A3D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71" w:author="Acer" w:date="2024-10-18T02:08:00Z" w16du:dateUtc="2024-10-17T18:08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经营活动</w:t>
            </w:r>
            <w:del w:id="172" w:author="Acer" w:date="2024-10-18T02:04:00Z" w16du:dateUtc="2024-10-17T18:04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产迪绚（勢讯举</w:delText>
              </w:r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73" w:author="Acer" w:date="2024-10-18T02:08:00Z" w16du:dateUtc="2024-10-17T18:08:00Z">
                    <w:rPr>
                      <w:rFonts w:asciiTheme="minorEastAsia" w:hAnsiTheme="minorEastAsia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》</w:delText>
              </w:r>
              <w:r w:rsidRPr="005A3DD0"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74" w:author="Acer" w:date="2024-10-18T02:08:00Z" w16du:dateUtc="2024-10-17T18:08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/</w:delText>
              </w:r>
            </w:del>
            <w:ins w:id="175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产生的现金流量：</w:t>
              </w:r>
            </w:ins>
          </w:p>
        </w:tc>
      </w:tr>
      <w:tr w:rsidR="002227B5" w14:paraId="7303ED45" w14:textId="77777777" w:rsidTr="002227B5">
        <w:trPr>
          <w:trHeight w:val="300"/>
          <w:trPrChange w:id="17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274F50" w14:textId="3D23A095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销售商品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del w:id="178" w:author="Acer" w:date="2024-10-18T02:04:00Z" w16du:dateUtc="2024-10-17T18:04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提為毬</w:delText>
              </w:r>
            </w:del>
            <w:ins w:id="179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提供劳务收到的现金</w:t>
              </w:r>
            </w:ins>
          </w:p>
        </w:tc>
      </w:tr>
      <w:tr w:rsidR="002227B5" w14:paraId="472F6E32" w14:textId="77777777" w:rsidTr="002227B5">
        <w:trPr>
          <w:trHeight w:val="300"/>
          <w:trPrChange w:id="18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44EFB" w14:textId="288764CE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六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期末</w:t>
            </w:r>
            <w:del w:id="182" w:author="Acer" w:date="2024-10-18T02:04:00Z" w16du:dateUtc="2024-10-17T18:04:00Z">
              <w:r w:rsidDel="00B861C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现鬆做擬關探额</w:delText>
              </w:r>
            </w:del>
            <w:ins w:id="183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现金及现金等价物余额</w:t>
              </w:r>
            </w:ins>
          </w:p>
        </w:tc>
      </w:tr>
      <w:tr w:rsidR="002227B5" w14:paraId="137BEA32" w14:textId="77777777" w:rsidTr="002227B5">
        <w:trPr>
          <w:trHeight w:val="300"/>
          <w:trPrChange w:id="18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75FF3C" w14:textId="218C0283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用于质</w:t>
            </w:r>
            <w:ins w:id="186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押的定期存款或通知存款</w:t>
              </w:r>
            </w:ins>
            <w:del w:id="187" w:author="Acer" w:date="2024-10-18T02:04:00Z" w16du:dateUtc="2024-10-17T18:04:00Z">
              <w:r w:rsidDel="005A3DD0">
                <w:rPr>
                  <w:rFonts w:ascii="Tahoma" w:eastAsia="Arial Unicode MS" w:hAnsi="Tahoma" w:cs="Tahoma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2227B5" w14:paraId="08849A8B" w14:textId="77777777" w:rsidTr="002227B5">
        <w:trPr>
          <w:trHeight w:val="300"/>
          <w:trPrChange w:id="18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BCD889" w14:textId="57D87F93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90" w:author="Acer" w:date="2024-10-18T02:04:00Z" w16du:dateUtc="2024-10-17T18:04:00Z">
              <w:r w:rsidDel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押的定期存款或通知存款</w:delText>
              </w:r>
            </w:del>
            <w:ins w:id="191" w:author="Acer" w:date="2024-10-18T02:04:00Z" w16du:dateUtc="2024-10-17T1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227B5" w14:paraId="3176DA51" w14:textId="77777777" w:rsidTr="002227B5">
        <w:trPr>
          <w:trHeight w:val="300"/>
          <w:trPrChange w:id="19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415FB8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债权包资产</w:t>
            </w:r>
          </w:p>
        </w:tc>
      </w:tr>
      <w:tr w:rsidR="002227B5" w14:paraId="30D1F7A7" w14:textId="77777777" w:rsidTr="002227B5">
        <w:trPr>
          <w:trHeight w:val="300"/>
          <w:trPrChange w:id="19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6CDE5F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投资性房地产情况</w:t>
            </w:r>
          </w:p>
        </w:tc>
      </w:tr>
      <w:tr w:rsidR="002227B5" w14:paraId="0A6B005E" w14:textId="77777777" w:rsidTr="002227B5">
        <w:trPr>
          <w:trHeight w:val="300"/>
          <w:trPrChange w:id="19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CECD9E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使用权资产分类</w:t>
            </w:r>
          </w:p>
        </w:tc>
      </w:tr>
      <w:tr w:rsidR="002227B5" w14:paraId="5A46C8E3" w14:textId="77777777" w:rsidTr="002227B5">
        <w:trPr>
          <w:trHeight w:val="300"/>
          <w:trPrChange w:id="19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0929C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本年减少额</w:t>
            </w:r>
          </w:p>
        </w:tc>
      </w:tr>
      <w:tr w:rsidR="002227B5" w14:paraId="01CAA29D" w14:textId="77777777" w:rsidTr="002227B5">
        <w:trPr>
          <w:trHeight w:val="300"/>
          <w:trPrChange w:id="20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D57570" w14:textId="77777777" w:rsidR="002227B5" w:rsidRDefault="002227B5">
            <w:pPr>
              <w:rPr>
                <w:rFonts w:ascii="Cambria Math" w:hAnsi="Cambria Math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mbria Math" w:hAnsi="Cambria Math" w:cs="Cambria Math"/>
                <w:noProof/>
                <w:color w:val="000000"/>
                <w:sz w:val="20"/>
                <w:szCs w:val="20"/>
                <w:lang w:eastAsia="zh-CN"/>
              </w:rPr>
              <w:t>①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已确认递延所得税资产和递延所得税负债</w:t>
            </w:r>
          </w:p>
        </w:tc>
      </w:tr>
      <w:tr w:rsidR="002227B5" w14:paraId="711EFDBC" w14:textId="77777777" w:rsidTr="002227B5">
        <w:trPr>
          <w:trHeight w:val="300"/>
          <w:trPrChange w:id="20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AD58E4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可抵扣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  <w:lang w:eastAsia="zh-CN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应纳稅暂时性差异</w:t>
            </w:r>
          </w:p>
        </w:tc>
      </w:tr>
      <w:tr w:rsidR="002227B5" w14:paraId="71E09F83" w14:textId="77777777" w:rsidTr="002227B5">
        <w:trPr>
          <w:trHeight w:val="300"/>
          <w:trPrChange w:id="20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FD40CE" w14:textId="7220945B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银</w:t>
            </w:r>
            <w:ins w:id="206" w:author="Acer" w:date="2024-10-18T02:07:00Z" w16du:dateUtc="2024-10-17T1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行</w:t>
              </w:r>
            </w:ins>
            <w:del w:id="207" w:author="Acer" w:date="2024-10-18T02:07:00Z" w16du:dateUtc="2024-10-17T18:07:00Z">
              <w:r w:rsidDel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彳丁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借款</w:t>
            </w:r>
          </w:p>
        </w:tc>
      </w:tr>
      <w:tr w:rsidR="002227B5" w14:paraId="38255FD3" w14:textId="77777777" w:rsidTr="002227B5">
        <w:trPr>
          <w:trHeight w:val="300"/>
          <w:trPrChange w:id="20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E7EEB4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预收款项账龄情况</w:t>
            </w:r>
          </w:p>
        </w:tc>
      </w:tr>
      <w:tr w:rsidR="002227B5" w14:paraId="21C04672" w14:textId="77777777" w:rsidTr="002227B5">
        <w:trPr>
          <w:trHeight w:val="300"/>
          <w:trPrChange w:id="21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DFD5FA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应交稅金</w:t>
            </w:r>
          </w:p>
        </w:tc>
      </w:tr>
      <w:tr w:rsidR="002227B5" w14:paraId="532EB15A" w14:textId="77777777" w:rsidTr="002227B5">
        <w:trPr>
          <w:trHeight w:val="300"/>
          <w:trPrChange w:id="21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2CD9C9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一年期租赁借款</w:t>
            </w:r>
          </w:p>
        </w:tc>
      </w:tr>
      <w:tr w:rsidR="002227B5" w14:paraId="1BEF38EE" w14:textId="77777777" w:rsidTr="002227B5">
        <w:trPr>
          <w:trHeight w:val="300"/>
          <w:trPrChange w:id="21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2560E1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21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年度第一期债务融资工具</w:t>
            </w:r>
          </w:p>
        </w:tc>
      </w:tr>
      <w:tr w:rsidR="002227B5" w14:paraId="7F35E347" w14:textId="77777777" w:rsidTr="002227B5">
        <w:trPr>
          <w:trHeight w:val="300"/>
          <w:trPrChange w:id="21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654DBC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22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福安城投债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2227B5" w14:paraId="61EE91B3" w14:textId="77777777" w:rsidTr="002227B5">
        <w:trPr>
          <w:trHeight w:val="300"/>
          <w:trPrChange w:id="21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663709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23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福安城投债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2227B5" w14:paraId="4F4AFC5D" w14:textId="77777777" w:rsidTr="002227B5">
        <w:trPr>
          <w:trHeight w:val="300"/>
          <w:trPrChange w:id="22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9F747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新能源汽车购置补贴</w:t>
            </w:r>
          </w:p>
        </w:tc>
      </w:tr>
      <w:tr w:rsidR="002227B5" w14:paraId="0C68C1B4" w14:textId="77777777" w:rsidTr="002227B5">
        <w:trPr>
          <w:trHeight w:val="300"/>
          <w:trPrChange w:id="22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F4B208" w14:textId="431886FF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（三十三）实收</w:t>
            </w:r>
            <w:ins w:id="224" w:author="Acer" w:date="2024-10-18T02:07:00Z" w16du:dateUtc="2024-10-17T1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</w:t>
              </w:r>
            </w:ins>
            <w:del w:id="225" w:author="Acer" w:date="2024-10-18T02:07:00Z" w16du:dateUtc="2024-10-17T18:07:00Z">
              <w:r w:rsidDel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瓷本</w:delText>
              </w:r>
            </w:del>
          </w:p>
        </w:tc>
      </w:tr>
      <w:tr w:rsidR="002227B5" w14:paraId="3B1CB6E4" w14:textId="77777777" w:rsidTr="002227B5">
        <w:trPr>
          <w:trHeight w:val="300"/>
          <w:trPrChange w:id="22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BFB3A2" w14:textId="0B0FE825" w:rsidR="002227B5" w:rsidRPr="005A3DD0" w:rsidRDefault="002227B5">
            <w:pPr>
              <w:rPr>
                <w:rFonts w:ascii="Arial Unicode MS" w:hAnsi="Arial Unicode MS" w:cs="Arial Unicode MS"/>
                <w:color w:val="000000"/>
                <w:sz w:val="20"/>
                <w:szCs w:val="20"/>
                <w:lang w:eastAsia="zh-CN"/>
                <w:rPrChange w:id="228" w:author="Acer" w:date="2024-10-18T02:07:00Z" w16du:dateUtc="2024-10-17T18:07:00Z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本年减</w:t>
            </w:r>
            <w:ins w:id="229" w:author="Acer" w:date="2024-10-18T02:07:00Z" w16du:dateUtc="2024-10-17T18:07:00Z">
              <w:r>
                <w:rPr>
                  <w:rFonts w:ascii="Meiryo UI" w:hAnsi="Meiryo UI" w:cs="Arial Unicode MS" w:hint="eastAsia"/>
                  <w:color w:val="000000"/>
                  <w:sz w:val="20"/>
                  <w:szCs w:val="20"/>
                  <w:lang w:eastAsia="zh-CN"/>
                </w:rPr>
                <w:t>少</w:t>
              </w:r>
            </w:ins>
            <w:del w:id="230" w:author="Acer" w:date="2024-10-18T02:07:00Z" w16du:dateUtc="2024-10-17T18:07:00Z">
              <w:r w:rsidDel="005A3DD0">
                <w:rPr>
                  <w:rFonts w:ascii="Tahoma" w:eastAsia="Arial Unicode MS" w:hAnsi="Tahoma" w:cs="Tahoma"/>
                  <w:color w:val="000000"/>
                  <w:sz w:val="20"/>
                  <w:szCs w:val="20"/>
                </w:rPr>
                <w:delText>,1</w:delText>
              </w:r>
              <w:r w:rsidDel="005A3DD0">
                <w:rPr>
                  <w:rFonts w:ascii="Meiryo UI" w:eastAsia="Meiryo UI" w:hAnsi="Meiryo UI" w:cs="Arial Unicode MS" w:hint="eastAsia"/>
                  <w:color w:val="000000"/>
                  <w:sz w:val="20"/>
                  <w:szCs w:val="20"/>
                </w:rPr>
                <w:delText>、</w:delText>
              </w:r>
            </w:del>
          </w:p>
        </w:tc>
      </w:tr>
      <w:tr w:rsidR="002227B5" w14:paraId="03AD68A6" w14:textId="77777777" w:rsidTr="002227B5">
        <w:trPr>
          <w:trHeight w:val="300"/>
          <w:trPrChange w:id="23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2906E1" w14:textId="366C729A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（三十五）</w:t>
            </w:r>
            <w:del w:id="233" w:author="Acer" w:date="2024-10-18T02:07:00Z" w16du:dateUtc="2024-10-17T18:07:00Z">
              <w:r w:rsidDel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盈余公习</w:delText>
              </w:r>
            </w:del>
            <w:ins w:id="234" w:author="Acer" w:date="2024-10-18T02:07:00Z" w16du:dateUtc="2024-10-17T1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2227B5" w14:paraId="20AE7583" w14:textId="77777777" w:rsidTr="002227B5">
        <w:trPr>
          <w:trHeight w:val="300"/>
          <w:trPrChange w:id="23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668FC3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根据公司章程法定计提</w:t>
            </w:r>
          </w:p>
        </w:tc>
      </w:tr>
      <w:tr w:rsidR="002227B5" w14:paraId="12F66920" w14:textId="77777777" w:rsidTr="002227B5">
        <w:trPr>
          <w:trHeight w:val="300"/>
          <w:trPrChange w:id="237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B243E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（三十七）营业收入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营业成本</w:t>
            </w:r>
          </w:p>
        </w:tc>
      </w:tr>
      <w:tr w:rsidR="002227B5" w14:paraId="511B70BC" w14:textId="77777777" w:rsidTr="002227B5">
        <w:trPr>
          <w:trHeight w:val="300"/>
          <w:trPrChange w:id="23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2F0084" w14:textId="77777777" w:rsidR="002227B5" w:rsidRDefault="002227B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主营业务小计</w:t>
            </w:r>
          </w:p>
        </w:tc>
      </w:tr>
      <w:tr w:rsidR="002227B5" w14:paraId="112E0D3C" w14:textId="77777777" w:rsidTr="002227B5">
        <w:trPr>
          <w:trHeight w:val="300"/>
          <w:trPrChange w:id="24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B36768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供水供电</w:t>
            </w:r>
          </w:p>
        </w:tc>
      </w:tr>
      <w:tr w:rsidR="002227B5" w14:paraId="57C26520" w14:textId="77777777" w:rsidTr="002227B5">
        <w:trPr>
          <w:trHeight w:val="300"/>
          <w:trPrChange w:id="24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2645A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（四十）管理费用</w:t>
            </w:r>
          </w:p>
        </w:tc>
      </w:tr>
      <w:tr w:rsidR="002227B5" w14:paraId="3E8A368B" w14:textId="77777777" w:rsidTr="002227B5">
        <w:trPr>
          <w:trHeight w:val="300"/>
          <w:trPrChange w:id="24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7A2D70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</w:t>
            </w:r>
            <w:del w:id="247" w:author="Acer" w:date="2024-10-18T02:07:00Z" w16du:dateUtc="2024-10-17T18:07:00Z">
              <w:r w:rsidDel="005A3DD0">
                <w:rPr>
                  <w:rFonts w:ascii="MS Gothic" w:eastAsia="MS Gothic" w:hAnsi="MS Gothic" w:cs="Arial Unicode MS" w:hint="eastAsia"/>
                  <w:color w:val="000000"/>
                  <w:sz w:val="20"/>
                  <w:szCs w:val="20"/>
                </w:rPr>
                <w:delText>・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</w:t>
            </w:r>
          </w:p>
        </w:tc>
      </w:tr>
      <w:tr w:rsidR="002227B5" w14:paraId="4861693E" w14:textId="77777777" w:rsidTr="002227B5">
        <w:trPr>
          <w:trHeight w:val="300"/>
          <w:trPrChange w:id="24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62559" w14:textId="77777777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当期所得稅费用</w:t>
            </w:r>
          </w:p>
        </w:tc>
      </w:tr>
      <w:tr w:rsidR="002227B5" w14:paraId="4E4F409C" w14:textId="77777777" w:rsidTr="002227B5">
        <w:trPr>
          <w:trHeight w:val="300"/>
          <w:trPrChange w:id="25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77D67" w14:textId="027146AB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52" w:author="Acer" w:date="2024-10-18T02:07:00Z" w16du:dateUtc="2024-10-17T1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</w:t>
              </w:r>
            </w:ins>
            <w:del w:id="253" w:author="Acer" w:date="2024-10-18T02:07:00Z" w16du:dateUtc="2024-10-17T18:07:00Z">
              <w:r w:rsidDel="005A3DD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畐售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商品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提供劳务收到的银行承兑汇票背书转让的金</w:t>
            </w:r>
            <w:ins w:id="254" w:author="Acer" w:date="2024-10-18T02:08:00Z" w16du:dateUtc="2024-10-17T1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227B5" w14:paraId="389E2DA7" w14:textId="77777777" w:rsidTr="002227B5">
        <w:trPr>
          <w:trHeight w:val="300"/>
          <w:trPrChange w:id="25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8F778E" w14:textId="6576E521" w:rsidR="002227B5" w:rsidRDefault="002227B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可随时用于支</w:t>
            </w:r>
            <w:ins w:id="257" w:author="Acer" w:date="2024-10-18T02:08:00Z" w16du:dateUtc="2024-10-17T18:08:00Z">
              <w:r>
                <w:rPr>
                  <w:rFonts w:ascii="Tahoma" w:eastAsia="Arial Unicode MS" w:hAnsi="Tahoma" w:cs="Tahoma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del w:id="258" w:author="Acer" w:date="2024-10-18T02:08:00Z" w16du:dateUtc="2024-10-17T18:08:00Z">
              <w:r w:rsidDel="005A3DD0">
                <w:rPr>
                  <w:rFonts w:ascii="Tahoma" w:eastAsia="Arial Unicode MS" w:hAnsi="Tahoma" w:cs="Tahoma"/>
                  <w:color w:val="000000"/>
                  <w:sz w:val="20"/>
                  <w:szCs w:val="20"/>
                  <w:lang w:eastAsia="zh-CN"/>
                </w:rPr>
                <w:delText>•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的银行存款</w:t>
            </w:r>
          </w:p>
        </w:tc>
      </w:tr>
    </w:tbl>
    <w:p w14:paraId="5217DDBF" w14:textId="74282E1E" w:rsidR="004E5FDF" w:rsidRDefault="004E5FDF"/>
    <w:p w14:paraId="447E1EEC" w14:textId="77777777" w:rsidR="004E5FDF" w:rsidRDefault="004E5FDF">
      <w:r>
        <w:br w:type="page"/>
      </w:r>
    </w:p>
    <w:p w14:paraId="7764E167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7B1DE" w14:textId="77777777" w:rsidR="003E376E" w:rsidRDefault="003E376E" w:rsidP="00A65055">
      <w:r>
        <w:separator/>
      </w:r>
    </w:p>
  </w:endnote>
  <w:endnote w:type="continuationSeparator" w:id="0">
    <w:p w14:paraId="7D099585" w14:textId="77777777" w:rsidR="003E376E" w:rsidRDefault="003E376E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04FFE" w14:textId="77777777" w:rsidR="003E376E" w:rsidRDefault="003E376E" w:rsidP="00A65055">
      <w:r>
        <w:separator/>
      </w:r>
    </w:p>
  </w:footnote>
  <w:footnote w:type="continuationSeparator" w:id="0">
    <w:p w14:paraId="4AC5F3ED" w14:textId="77777777" w:rsidR="003E376E" w:rsidRDefault="003E376E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4B9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7B5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213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A76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1A4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6E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15F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686"/>
    <w:rsid w:val="003F5B17"/>
    <w:rsid w:val="003F5C39"/>
    <w:rsid w:val="003F5FF2"/>
    <w:rsid w:val="003F610A"/>
    <w:rsid w:val="003F6228"/>
    <w:rsid w:val="003F679E"/>
    <w:rsid w:val="003F6924"/>
    <w:rsid w:val="003F71E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5FDF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BBB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DD0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4C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752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046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5C29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1CD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A8E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188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12C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6A9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48A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B06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0CC97"/>
  <w15:chartTrackingRefBased/>
  <w15:docId w15:val="{0DDF55B7-4841-4897-ADFE-290FED5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861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61CD"/>
    <w:rPr>
      <w:sz w:val="18"/>
      <w:szCs w:val="18"/>
    </w:rPr>
  </w:style>
  <w:style w:type="paragraph" w:styleId="a5">
    <w:name w:val="footer"/>
    <w:basedOn w:val="a"/>
    <w:link w:val="a6"/>
    <w:unhideWhenUsed/>
    <w:rsid w:val="00B861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61CD"/>
    <w:rPr>
      <w:sz w:val="18"/>
      <w:szCs w:val="18"/>
    </w:rPr>
  </w:style>
  <w:style w:type="paragraph" w:styleId="a7">
    <w:name w:val="Revision"/>
    <w:hidden/>
    <w:uiPriority w:val="99"/>
    <w:semiHidden/>
    <w:rsid w:val="00B86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Macharla, Murali</dc:creator>
  <cp:keywords/>
  <dc:description/>
  <cp:lastModifiedBy>Acer</cp:lastModifiedBy>
  <cp:revision>2</cp:revision>
  <dcterms:created xsi:type="dcterms:W3CDTF">2024-10-17T18:08:00Z</dcterms:created>
  <dcterms:modified xsi:type="dcterms:W3CDTF">2024-10-17T18:08:00Z</dcterms:modified>
</cp:coreProperties>
</file>