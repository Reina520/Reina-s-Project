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2837" w:type="dxa"/>
        <w:tblInd w:w="2" w:type="dxa"/>
        <w:tblLook w:val="04A0" w:firstRow="1" w:lastRow="0" w:firstColumn="1" w:lastColumn="0" w:noHBand="0" w:noVBand="1"/>
        <w:tblPrChange w:id="0" w:author="Yolanda Z" w:date="2024-10-18T04:46:00Z" w16du:dateUtc="2024-10-17T20:46:00Z">
          <w:tblPr>
            <w:tblW w:w="3409" w:type="dxa"/>
            <w:tblInd w:w="2" w:type="dxa"/>
            <w:tblLook w:val="04A0" w:firstRow="1" w:lastRow="0" w:firstColumn="1" w:lastColumn="0" w:noHBand="0" w:noVBand="1"/>
          </w:tblPr>
        </w:tblPrChange>
      </w:tblPr>
      <w:tblGrid>
        <w:gridCol w:w="2837"/>
        <w:tblGridChange w:id="1">
          <w:tblGrid>
            <w:gridCol w:w="108"/>
            <w:gridCol w:w="2729"/>
            <w:gridCol w:w="108"/>
          </w:tblGrid>
        </w:tblGridChange>
      </w:tblGrid>
      <w:tr w:rsidR="004021E4" w:rsidRPr="00DD54D3" w:rsidDel="004021E4" w14:paraId="41E9AA3D" w14:textId="77777777" w:rsidTr="004021E4">
        <w:trPr>
          <w:trHeight w:val="300"/>
          <w:del w:id="2" w:author="Yolanda Z" w:date="2024-10-18T04:46:00Z" w16du:dateUtc="2024-10-17T20:46:00Z"/>
          <w:trPrChange w:id="3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9240EF4" w14:textId="640EBF64" w:rsidR="004021E4" w:rsidRPr="00DD54D3" w:rsidDel="004021E4" w:rsidRDefault="004021E4">
            <w:pPr>
              <w:rPr>
                <w:del w:id="5" w:author="Yolanda Z" w:date="2024-10-18T04:46:00Z" w16du:dateUtc="2024-10-17T20:46:00Z"/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del w:id="6" w:author="Yolanda Z" w:date="2024-10-18T04:46:00Z" w16du:dateUtc="2024-10-17T20:46:00Z">
              <w:r w:rsidRPr="00DD54D3" w:rsidDel="004021E4">
                <w:rPr>
                  <w:rFonts w:ascii="Arial Unicode MS" w:eastAsia="Arial Unicode MS" w:hAnsi="Arial Unicode MS" w:cs="Arial Unicode MS"/>
                  <w:b/>
                  <w:bCs/>
                  <w:noProof/>
                  <w:color w:val="000000"/>
                  <w:sz w:val="20"/>
                  <w:szCs w:val="20"/>
                </w:rPr>
                <w:delText>Chinese (PRC)</w:delText>
              </w:r>
            </w:del>
          </w:p>
        </w:tc>
      </w:tr>
      <w:tr w:rsidR="004021E4" w:rsidRPr="00DD54D3" w14:paraId="023B4B81" w14:textId="77777777" w:rsidTr="004021E4">
        <w:trPr>
          <w:trHeight w:val="300"/>
          <w:trPrChange w:id="7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46135AD" w14:textId="5BD951A8" w:rsidR="004021E4" w:rsidRPr="00DD54D3" w:rsidRDefault="004021E4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DD54D3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2024</w:t>
            </w:r>
            <w:r w:rsidRPr="00DD54D3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</w:t>
            </w:r>
            <w:del w:id="9" w:author="Yolanda Z" w:date="2024-10-18T04:33:00Z" w16du:dateUtc="2024-10-17T20:33:00Z">
              <w:r w:rsidRPr="00DD54D3" w:rsidDel="00DD54D3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I</w:delText>
              </w:r>
            </w:del>
            <w:ins w:id="10" w:author="Yolanda Z" w:date="2024-10-18T04:33:00Z" w16du:dateUtc="2024-10-17T20:3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1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月</w:t>
            </w:r>
            <w:r w:rsidRPr="00DD54D3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</w:t>
            </w:r>
            <w:r w:rsidRPr="00DD54D3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日</w:t>
            </w:r>
          </w:p>
        </w:tc>
      </w:tr>
      <w:tr w:rsidR="004021E4" w:rsidRPr="00DD54D3" w14:paraId="37205E50" w14:textId="77777777" w:rsidTr="004021E4">
        <w:trPr>
          <w:trHeight w:val="300"/>
          <w:trPrChange w:id="11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010C65B" w14:textId="5A5160F2" w:rsidR="004021E4" w:rsidRPr="00DD54D3" w:rsidRDefault="004021E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交易性金融</w:t>
            </w:r>
            <w:del w:id="13" w:author="Yolanda Z" w:date="2024-10-18T04:33:00Z" w16du:dateUtc="2024-10-17T20:33:00Z">
              <w:r w:rsidRPr="00DD54D3" w:rsidDel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资*</w:delText>
              </w:r>
            </w:del>
            <w:ins w:id="14" w:author="Yolanda Z" w:date="2024-10-18T04:33:00Z" w16du:dateUtc="2024-10-17T20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资产</w:t>
              </w:r>
            </w:ins>
          </w:p>
        </w:tc>
      </w:tr>
      <w:tr w:rsidR="004021E4" w:rsidRPr="00DD54D3" w14:paraId="2DAB77D6" w14:textId="77777777" w:rsidTr="004021E4">
        <w:trPr>
          <w:trHeight w:val="300"/>
          <w:trPrChange w:id="15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7341FF" w14:textId="79BE97A2" w:rsidR="004021E4" w:rsidRPr="00DD54D3" w:rsidRDefault="004021E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7" w:author="Yolanda Z" w:date="2024-10-18T04:34:00Z" w16du:dateUtc="2024-10-17T20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项</w:t>
              </w:r>
            </w:ins>
            <w:del w:id="18" w:author="Yolanda Z" w:date="2024-10-18T04:34:00Z" w16du:dateUtc="2024-10-17T20:34:00Z">
              <w:r w:rsidRPr="00DD54D3" w:rsidDel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节</w:delText>
              </w:r>
            </w:del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目</w:t>
            </w:r>
          </w:p>
        </w:tc>
      </w:tr>
      <w:tr w:rsidR="004021E4" w:rsidRPr="00DD54D3" w14:paraId="124DB179" w14:textId="77777777" w:rsidTr="004021E4">
        <w:trPr>
          <w:trHeight w:val="300"/>
          <w:trPrChange w:id="19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A6D5BD" w14:textId="1B3B44D0" w:rsidR="004021E4" w:rsidRPr="00DD54D3" w:rsidRDefault="004021E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1" w:author="Yolanda Z" w:date="2024-10-18T04:33:00Z" w16du:dateUtc="2024-10-17T20:33:00Z">
              <w:r w:rsidRPr="00DD54D3" w:rsidDel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负责河</w:delText>
              </w:r>
            </w:del>
            <w:ins w:id="22" w:author="Yolanda Z" w:date="2024-10-18T04:33:00Z" w16du:dateUtc="2024-10-17T20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负债和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股东</w:t>
            </w:r>
            <w:del w:id="23" w:author="Yolanda Z" w:date="2024-10-18T04:33:00Z" w16du:dateUtc="2024-10-17T20:33:00Z">
              <w:r w:rsidRPr="00DD54D3" w:rsidDel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权止</w:delText>
              </w:r>
            </w:del>
            <w:ins w:id="24" w:author="Yolanda Z" w:date="2024-10-18T04:33:00Z" w16du:dateUtc="2024-10-17T20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权益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总计</w:t>
            </w:r>
          </w:p>
        </w:tc>
      </w:tr>
      <w:tr w:rsidR="004021E4" w:rsidRPr="00DD54D3" w14:paraId="7A7180FB" w14:textId="77777777" w:rsidTr="004021E4">
        <w:trPr>
          <w:trHeight w:val="300"/>
          <w:trPrChange w:id="25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AD0D38" w14:textId="1592D359" w:rsidR="004021E4" w:rsidRPr="00DD54D3" w:rsidRDefault="004021E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其中</w:t>
            </w:r>
            <w:del w:id="27" w:author="Yolanda Z" w:date="2024-10-18T04:33:00Z" w16du:dateUtc="2024-10-17T20:33:00Z">
              <w:r w:rsidRPr="00DD54D3" w:rsidDel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也也</w:delText>
              </w:r>
            </w:del>
            <w:ins w:id="28" w:author="Yolanda Z" w:date="2024-10-18T04:33:00Z" w16du:dateUtc="2024-10-17T20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：营业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收</w:t>
            </w:r>
            <w:del w:id="29" w:author="Yolanda Z" w:date="2024-10-18T04:33:00Z" w16du:dateUtc="2024-10-17T20:33:00Z">
              <w:r w:rsidRPr="00DD54D3" w:rsidDel="00DD54D3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'</w:delText>
              </w:r>
            </w:del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入</w:t>
            </w:r>
          </w:p>
        </w:tc>
      </w:tr>
      <w:tr w:rsidR="004021E4" w:rsidRPr="00DD54D3" w14:paraId="5FB098E2" w14:textId="77777777" w:rsidTr="004021E4">
        <w:trPr>
          <w:trHeight w:val="300"/>
          <w:trPrChange w:id="30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EE2EB47" w14:textId="12EFBD5E" w:rsidR="004021E4" w:rsidRPr="00DD54D3" w:rsidRDefault="004021E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二、</w:t>
            </w:r>
            <w:del w:id="32" w:author="Yolanda Z" w:date="2024-10-18T04:33:00Z" w16du:dateUtc="2024-10-17T20:33:00Z">
              <w:r w:rsidRPr="00DD54D3" w:rsidDel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習业</w:delText>
              </w:r>
            </w:del>
            <w:ins w:id="33" w:author="Yolanda Z" w:date="2024-10-18T04:33:00Z" w16du:dateUtc="2024-10-17T20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营业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总成本</w:t>
            </w:r>
          </w:p>
        </w:tc>
      </w:tr>
      <w:tr w:rsidR="004021E4" w:rsidRPr="00DD54D3" w14:paraId="20385CBB" w14:textId="77777777" w:rsidTr="004021E4">
        <w:trPr>
          <w:trHeight w:val="300"/>
          <w:trPrChange w:id="34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9266930" w14:textId="2F8874E1" w:rsidR="004021E4" w:rsidRPr="00DD54D3" w:rsidRDefault="004021E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其中</w:t>
            </w:r>
            <w:ins w:id="36" w:author="Yolanda Z" w:date="2024-10-18T04:33:00Z" w16du:dateUtc="2024-10-17T20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营业</w:t>
            </w:r>
            <w:del w:id="37" w:author="Yolanda Z" w:date="2024-10-18T04:34:00Z" w16du:dateUtc="2024-10-17T20:34:00Z">
              <w:r w:rsidRPr="00DD54D3" w:rsidDel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以本</w:delText>
              </w:r>
            </w:del>
            <w:ins w:id="38" w:author="Yolanda Z" w:date="2024-10-18T04:34:00Z" w16du:dateUtc="2024-10-17T20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成本</w:t>
              </w:r>
            </w:ins>
          </w:p>
        </w:tc>
      </w:tr>
      <w:tr w:rsidR="004021E4" w:rsidRPr="00DD54D3" w14:paraId="65591E43" w14:textId="77777777" w:rsidTr="004021E4">
        <w:trPr>
          <w:trHeight w:val="300"/>
          <w:trPrChange w:id="39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6754DD" w14:textId="7DA51086" w:rsidR="004021E4" w:rsidRPr="00DD54D3" w:rsidRDefault="004021E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1" w:author="Yolanda Z" w:date="2024-10-18T04:34:00Z" w16du:dateUtc="2024-10-17T20:34:00Z">
              <w:r w:rsidRPr="00DD54D3" w:rsidDel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兔</w:delText>
              </w:r>
            </w:del>
            <w:ins w:id="42" w:author="Yolanda Z" w:date="2024-10-18T04:34:00Z" w16du:dateUtc="2024-10-17T20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税金</w:t>
              </w:r>
            </w:ins>
            <w:del w:id="43" w:author="Yolanda Z" w:date="2024-10-18T04:34:00Z" w16du:dateUtc="2024-10-17T20:34:00Z">
              <w:r w:rsidRPr="00DD54D3" w:rsidDel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令</w:delText>
              </w:r>
            </w:del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及附加</w:t>
            </w:r>
          </w:p>
        </w:tc>
      </w:tr>
      <w:tr w:rsidR="004021E4" w:rsidRPr="00DD54D3" w14:paraId="0BC7A91A" w14:textId="77777777" w:rsidTr="004021E4">
        <w:trPr>
          <w:trHeight w:val="300"/>
          <w:trPrChange w:id="44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5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B99D303" w14:textId="7EA5CEA6" w:rsidR="004021E4" w:rsidRPr="00DD54D3" w:rsidRDefault="004021E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6" w:author="Yolanda Z" w:date="2024-10-18T04:34:00Z" w16du:dateUtc="2024-10-17T20:34:00Z">
              <w:r w:rsidRPr="00DD54D3" w:rsidDel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镐*之月</w:delText>
              </w:r>
            </w:del>
            <w:ins w:id="47" w:author="Yolanda Z" w:date="2024-10-18T04:34:00Z" w16du:dateUtc="2024-10-17T20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销售费用</w:t>
              </w:r>
            </w:ins>
          </w:p>
        </w:tc>
      </w:tr>
      <w:tr w:rsidR="004021E4" w:rsidRPr="00DD54D3" w14:paraId="34957C29" w14:textId="77777777" w:rsidTr="004021E4">
        <w:trPr>
          <w:trHeight w:val="300"/>
          <w:trPrChange w:id="48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9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5EB516D" w14:textId="024F1C8A" w:rsidR="004021E4" w:rsidRPr="00DD54D3" w:rsidRDefault="004021E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管理</w:t>
            </w:r>
            <w:del w:id="50" w:author="Yolanda Z" w:date="2024-10-18T04:34:00Z" w16du:dateUtc="2024-10-17T20:34:00Z">
              <w:r w:rsidRPr="00DD54D3" w:rsidDel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员力</w:delText>
              </w:r>
            </w:del>
            <w:ins w:id="51" w:author="Yolanda Z" w:date="2024-10-18T04:34:00Z" w16du:dateUtc="2024-10-17T20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费用</w:t>
              </w:r>
            </w:ins>
          </w:p>
        </w:tc>
      </w:tr>
      <w:tr w:rsidR="004021E4" w:rsidRPr="00DD54D3" w14:paraId="68F54FAF" w14:textId="77777777" w:rsidTr="004021E4">
        <w:trPr>
          <w:trHeight w:val="300"/>
          <w:trPrChange w:id="52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AD0756F" w14:textId="6F215AB2" w:rsidR="004021E4" w:rsidRPr="00DD54D3" w:rsidRDefault="004021E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54" w:author="Yolanda Z" w:date="2024-10-18T04:34:00Z" w16du:dateUtc="2024-10-17T20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加：其他收益</w:t>
              </w:r>
            </w:ins>
            <w:del w:id="55" w:author="Yolanda Z" w:date="2024-10-18T04:34:00Z" w16du:dateUtc="2024-10-17T20:34:00Z">
              <w:r w:rsidRPr="00DD54D3" w:rsidDel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力口</w:delText>
              </w:r>
              <w:r w:rsidRPr="00DD54D3" w:rsidDel="00DD54D3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.</w:delText>
              </w:r>
            </w:del>
          </w:p>
        </w:tc>
      </w:tr>
      <w:tr w:rsidR="004021E4" w:rsidRPr="00DD54D3" w14:paraId="1234C8F7" w14:textId="77777777" w:rsidTr="004021E4">
        <w:trPr>
          <w:trHeight w:val="300"/>
          <w:trPrChange w:id="56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7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01BFC79" w14:textId="721F868C" w:rsidR="004021E4" w:rsidRPr="00DD54D3" w:rsidRDefault="004021E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投</w:t>
            </w:r>
            <w:del w:id="58" w:author="Yolanda Z" w:date="2024-10-18T04:34:00Z" w16du:dateUtc="2024-10-17T20:34:00Z">
              <w:r w:rsidRPr="00DD54D3" w:rsidDel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奖</w:delText>
              </w:r>
            </w:del>
            <w:ins w:id="59" w:author="Yolanda Z" w:date="2024-10-18T04:34:00Z" w16du:dateUtc="2024-10-17T20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收益（损失以</w:t>
            </w:r>
            <w:del w:id="60" w:author="Yolanda Z" w:date="2024-10-18T04:34:00Z" w16du:dateUtc="2024-10-17T20:34:00Z">
              <w:r w:rsidRPr="00DD54D3" w:rsidDel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-一</w:delText>
              </w:r>
            </w:del>
            <w:ins w:id="61" w:author="Yolanda Z" w:date="2024-10-18T04:34:00Z" w16du:dateUtc="2024-10-17T20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“-”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号填列）</w:t>
            </w:r>
          </w:p>
        </w:tc>
      </w:tr>
      <w:tr w:rsidR="004021E4" w:rsidRPr="00DD54D3" w14:paraId="50123FA7" w14:textId="77777777" w:rsidTr="004021E4">
        <w:trPr>
          <w:trHeight w:val="300"/>
          <w:trPrChange w:id="62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3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94A5BB5" w14:textId="7D779517" w:rsidR="004021E4" w:rsidRPr="00DD54D3" w:rsidRDefault="004021E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其中</w:t>
            </w:r>
            <w:ins w:id="64" w:author="Yolanda Z" w:date="2024-10-18T04:34:00Z" w16du:dateUtc="2024-10-17T20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对联营企业和合营企业的投</w:t>
            </w:r>
            <w:del w:id="65" w:author="Yolanda Z" w:date="2024-10-18T04:34:00Z" w16du:dateUtc="2024-10-17T20:34:00Z">
              <w:r w:rsidRPr="00DD54D3" w:rsidDel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费</w:delText>
              </w:r>
            </w:del>
            <w:ins w:id="66" w:author="Yolanda Z" w:date="2024-10-18T04:34:00Z" w16du:dateUtc="2024-10-17T20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收益</w:t>
            </w:r>
          </w:p>
        </w:tc>
      </w:tr>
      <w:tr w:rsidR="004021E4" w:rsidRPr="00DD54D3" w14:paraId="31D5B4AE" w14:textId="77777777" w:rsidTr="004021E4">
        <w:trPr>
          <w:trHeight w:val="300"/>
          <w:trPrChange w:id="67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8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29AAAD" w14:textId="7BF2E73A" w:rsidR="004021E4" w:rsidRPr="00DD54D3" w:rsidRDefault="004021E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69" w:author="Yolanda Z" w:date="2024-10-18T04:34:00Z" w16du:dateUtc="2024-10-17T20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所得税</w:t>
            </w:r>
            <w:del w:id="70" w:author="Yolanda Z" w:date="2024-10-18T04:34:00Z" w16du:dateUtc="2024-10-17T20:34:00Z">
              <w:r w:rsidRPr="00DD54D3" w:rsidDel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费月</w:delText>
              </w:r>
            </w:del>
            <w:ins w:id="71" w:author="Yolanda Z" w:date="2024-10-18T04:34:00Z" w16du:dateUtc="2024-10-17T20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费用</w:t>
              </w:r>
            </w:ins>
          </w:p>
        </w:tc>
      </w:tr>
      <w:tr w:rsidR="004021E4" w:rsidRPr="00DD54D3" w14:paraId="2BE8ED06" w14:textId="77777777" w:rsidTr="004021E4">
        <w:trPr>
          <w:trHeight w:val="300"/>
          <w:trPrChange w:id="72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3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085631C" w14:textId="13B1AEB0" w:rsidR="004021E4" w:rsidRPr="00DD54D3" w:rsidRDefault="004021E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del w:id="74" w:author="Yolanda Z" w:date="2024-10-18T04:34:00Z" w16du:dateUtc="2024-10-17T20:34:00Z">
              <w:r w:rsidRPr="00DD54D3" w:rsidDel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-</w:delText>
              </w:r>
            </w:del>
            <w:ins w:id="75" w:author="Yolanda Z" w:date="2024-10-18T04:34:00Z" w16du:dateUtc="2024-10-17T20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一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）归属母公司股东的其他综合收</w:t>
            </w:r>
            <w:del w:id="76" w:author="Yolanda Z" w:date="2024-10-18T04:35:00Z" w16du:dateUtc="2024-10-17T20:35:00Z">
              <w:r w:rsidRPr="00DD54D3" w:rsidDel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盜</w:delText>
              </w:r>
            </w:del>
            <w:ins w:id="77" w:author="Yolanda Z" w:date="2024-10-18T04:35:00Z" w16du:dateUtc="2024-10-17T20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益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的税后净</w:t>
            </w:r>
            <w:del w:id="78" w:author="Yolanda Z" w:date="2024-10-18T04:34:00Z" w16du:dateUtc="2024-10-17T20:34:00Z">
              <w:r w:rsidRPr="00DD54D3" w:rsidDel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額</w:delText>
              </w:r>
            </w:del>
            <w:ins w:id="79" w:author="Yolanda Z" w:date="2024-10-18T04:34:00Z" w16du:dateUtc="2024-10-17T20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4021E4" w:rsidRPr="00DD54D3" w14:paraId="11B26649" w14:textId="77777777" w:rsidTr="004021E4">
        <w:trPr>
          <w:trHeight w:val="300"/>
          <w:trPrChange w:id="80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1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94875F4" w14:textId="24CA24B8" w:rsidR="004021E4" w:rsidRPr="00DD54D3" w:rsidRDefault="004021E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DD54D3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1</w:t>
            </w: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）重新</w:t>
            </w:r>
            <w:del w:id="82" w:author="Yolanda Z" w:date="2024-10-18T04:35:00Z" w16du:dateUtc="2024-10-17T20:35:00Z">
              <w:r w:rsidRPr="00DD54D3" w:rsidDel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计员</w:delText>
              </w:r>
            </w:del>
            <w:ins w:id="83" w:author="Yolanda Z" w:date="2024-10-18T04:35:00Z" w16du:dateUtc="2024-10-17T20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计量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设定受益计划变动额</w:t>
            </w:r>
          </w:p>
        </w:tc>
      </w:tr>
      <w:tr w:rsidR="004021E4" w:rsidRPr="00DD54D3" w14:paraId="0ECE9F0A" w14:textId="77777777" w:rsidTr="004021E4">
        <w:trPr>
          <w:trHeight w:val="300"/>
          <w:trPrChange w:id="84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5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359FF9" w14:textId="6BD58166" w:rsidR="004021E4" w:rsidRPr="00DD54D3" w:rsidRDefault="004021E4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86" w:author="Yolanda Z" w:date="2024-10-18T04:35:00Z" w16du:dateUtc="2024-10-17T20:35:00Z">
              <w:r w:rsidRPr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</w:t>
              </w:r>
            </w:ins>
            <w:del w:id="87" w:author="Yolanda Z" w:date="2024-10-18T04:35:00Z" w16du:dateUtc="2024-10-17T20:35:00Z">
              <w:r w:rsidRPr="00DD54D3" w:rsidDel="00DD54D3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-</w:delText>
              </w:r>
            </w:del>
            <w:r w:rsidRPr="00DD54D3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5</w:t>
            </w:r>
            <w:r w:rsidRPr="00DD54D3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）</w:t>
            </w:r>
            <w:del w:id="88" w:author="Yolanda Z" w:date="2024-10-18T04:35:00Z" w16du:dateUtc="2024-10-17T20:35:00Z">
              <w:r w:rsidRPr="00DD54D3" w:rsidDel="00DD54D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式他</w:delText>
              </w:r>
            </w:del>
            <w:ins w:id="89" w:author="Yolanda Z" w:date="2024-10-18T04:35:00Z" w16du:dateUtc="2024-10-17T20:3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其他</w:t>
              </w:r>
            </w:ins>
          </w:p>
        </w:tc>
      </w:tr>
      <w:tr w:rsidR="004021E4" w:rsidRPr="00DD54D3" w14:paraId="3358ECA3" w14:textId="77777777" w:rsidTr="004021E4">
        <w:trPr>
          <w:trHeight w:val="300"/>
          <w:trPrChange w:id="90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1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A3521A4" w14:textId="1511E69D" w:rsidR="004021E4" w:rsidRPr="00DD54D3" w:rsidRDefault="004021E4" w:rsidP="00DD54D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92" w:author="Yolanda Z" w:date="2024-10-18T04:35:00Z" w16du:dateUtc="2024-10-17T20:3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2、将重分类进损益的其他综合收益</w:t>
              </w:r>
            </w:ins>
            <w:del w:id="93" w:author="Yolanda Z" w:date="2024-10-18T04:35:00Z" w16du:dateUtc="2024-10-17T20:35:00Z">
              <w:r w:rsidRPr="00DD54D3" w:rsidDel="008B7F75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2,</w:delText>
              </w:r>
              <w:r w:rsidRPr="00DD54D3" w:rsidDel="008B7F75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将</w:delText>
              </w:r>
              <w:r w:rsidRPr="00DD54D3" w:rsidDel="008B7F75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m</w:delText>
              </w:r>
              <w:r w:rsidRPr="00DD54D3" w:rsidDel="008B7F75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分类进损益的共他综合收益</w:delText>
              </w:r>
            </w:del>
          </w:p>
        </w:tc>
      </w:tr>
      <w:tr w:rsidR="004021E4" w:rsidRPr="00DD54D3" w14:paraId="6D3C136C" w14:textId="77777777" w:rsidTr="004021E4">
        <w:trPr>
          <w:trHeight w:val="300"/>
          <w:trPrChange w:id="94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5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E670A2" w14:textId="55DEB480" w:rsidR="004021E4" w:rsidRPr="00DD54D3" w:rsidRDefault="004021E4" w:rsidP="00DD54D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96" w:author="Yolanda Z" w:date="2024-10-18T04:35:00Z" w16du:dateUtc="2024-10-17T20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（1）权益法下可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转损益的其他综合收益</w:t>
              </w:r>
            </w:ins>
            <w:del w:id="97" w:author="Yolanda Z" w:date="2024-10-18T04:35:00Z" w16du:dateUtc="2024-10-17T20:35:00Z">
              <w:r w:rsidRPr="00DD54D3" w:rsidDel="008B7F75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《</w:delText>
              </w:r>
              <w:r w:rsidRPr="00DD54D3" w:rsidDel="008B7F75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1</w:delText>
              </w:r>
              <w:r w:rsidRPr="00DD54D3" w:rsidDel="008B7F75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》权族法卜</w:delText>
              </w:r>
              <w:r w:rsidRPr="00DD54D3" w:rsidDel="008B7F75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.</w:delText>
              </w:r>
            </w:del>
          </w:p>
        </w:tc>
      </w:tr>
      <w:tr w:rsidR="004021E4" w:rsidRPr="00DD54D3" w14:paraId="369ABE32" w14:textId="77777777" w:rsidTr="004021E4">
        <w:trPr>
          <w:trHeight w:val="300"/>
          <w:trPrChange w:id="98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9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55C5301" w14:textId="7D941AB3" w:rsidR="004021E4" w:rsidRPr="00DD54D3" w:rsidRDefault="004021E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00" w:author="Yolanda Z" w:date="2024-10-18T04:35:00Z" w16du:dateUtc="2024-10-17T20:35:00Z">
              <w:r w:rsidRPr="00DD54D3" w:rsidDel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可转损益的其他综介收益</w:delText>
              </w:r>
            </w:del>
            <w:ins w:id="101" w:author="Yolanda Z" w:date="2024-10-18T04:35:00Z" w16du:dateUtc="2024-10-17T20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4021E4" w:rsidRPr="00DD54D3" w14:paraId="066FB386" w14:textId="77777777" w:rsidTr="004021E4">
        <w:trPr>
          <w:trHeight w:val="300"/>
          <w:trPrChange w:id="102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3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50CCC21" w14:textId="53D2C3B7" w:rsidR="004021E4" w:rsidRPr="00DD54D3" w:rsidRDefault="004021E4" w:rsidP="00DD54D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04" w:author="Yolanda Z" w:date="2024-10-18T04:35:00Z" w16du:dateUtc="2024-10-17T20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（2）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其他债权投资公允价值变动</w:t>
              </w:r>
            </w:ins>
            <w:del w:id="105" w:author="Yolanda Z" w:date="2024-10-18T04:35:00Z" w16du:dateUtc="2024-10-17T20:35:00Z">
              <w:r w:rsidRPr="00DD54D3" w:rsidDel="00C0554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</w:delText>
              </w:r>
              <w:r w:rsidRPr="00DD54D3" w:rsidDel="00C05547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2</w:delText>
              </w:r>
              <w:r w:rsidRPr="00DD54D3" w:rsidDel="00C0554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共他侦权投资公允价值变动</w:delText>
              </w:r>
            </w:del>
          </w:p>
        </w:tc>
      </w:tr>
      <w:tr w:rsidR="004021E4" w:rsidRPr="00DD54D3" w14:paraId="033891E0" w14:textId="77777777" w:rsidTr="004021E4">
        <w:trPr>
          <w:trHeight w:val="300"/>
          <w:trPrChange w:id="106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7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723B20" w14:textId="5D23464E" w:rsidR="004021E4" w:rsidRPr="00DD54D3" w:rsidRDefault="004021E4" w:rsidP="00DD54D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08" w:author="Yolanda Z" w:date="2024-10-18T04:35:00Z" w16du:dateUtc="2024-10-17T20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3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）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金融资产重分类计入其他综合收益的金额</w:t>
              </w:r>
            </w:ins>
            <w:del w:id="109" w:author="Yolanda Z" w:date="2024-10-18T04:35:00Z" w16du:dateUtc="2024-10-17T20:35:00Z">
              <w:r w:rsidRPr="00DD54D3" w:rsidDel="00AD006C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13</w:delText>
              </w:r>
              <w:r w:rsidRPr="00DD54D3" w:rsidDel="00AD006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，金融资产底分类计入</w:delText>
              </w:r>
              <w:r w:rsidRPr="00DD54D3" w:rsidDel="00AD006C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JE</w:delText>
              </w:r>
              <w:r w:rsidRPr="00DD54D3" w:rsidDel="00AD006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他综介收战的金械</w:delText>
              </w:r>
            </w:del>
          </w:p>
        </w:tc>
      </w:tr>
      <w:tr w:rsidR="004021E4" w:rsidRPr="00DD54D3" w14:paraId="78CB0535" w14:textId="77777777" w:rsidTr="004021E4">
        <w:trPr>
          <w:trHeight w:val="300"/>
          <w:trPrChange w:id="110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1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054C359" w14:textId="0789AEB1" w:rsidR="004021E4" w:rsidRPr="00DD54D3" w:rsidRDefault="004021E4" w:rsidP="00DD54D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DD54D3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4</w:t>
            </w: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  <w:ins w:id="112" w:author="Yolanda Z" w:date="2024-10-18T04:35:00Z" w16du:dateUtc="2024-10-17T20:3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其他债权投资</w:t>
              </w:r>
              <w:r w:rsidRPr="0085479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信用减值准备</w:t>
              </w:r>
            </w:ins>
            <w:del w:id="113" w:author="Yolanda Z" w:date="2024-10-18T04:35:00Z" w16du:dateUtc="2024-10-17T20:35:00Z">
              <w:r w:rsidRPr="00DD54D3" w:rsidDel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共他侦权投资佔川減他准备</w:delText>
              </w:r>
            </w:del>
          </w:p>
        </w:tc>
      </w:tr>
      <w:tr w:rsidR="004021E4" w:rsidRPr="00DD54D3" w14:paraId="5ABEDE9B" w14:textId="77777777" w:rsidTr="004021E4">
        <w:trPr>
          <w:trHeight w:val="300"/>
          <w:trPrChange w:id="114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5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116A596" w14:textId="4D2012DB" w:rsidR="004021E4" w:rsidRPr="00DD54D3" w:rsidRDefault="004021E4" w:rsidP="00DD54D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DD54D3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5</w:t>
            </w: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）现</w:t>
            </w:r>
            <w:ins w:id="116" w:author="Yolanda Z" w:date="2024-10-18T04:35:00Z" w16du:dateUtc="2024-10-17T20:35:00Z">
              <w:r w:rsidRPr="0085479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金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流量套期储备（现金流量套期损益的有效部分）</w:t>
              </w:r>
            </w:ins>
            <w:del w:id="117" w:author="Yolanda Z" w:date="2024-10-18T04:35:00Z" w16du:dateUtc="2024-10-17T20:35:00Z">
              <w:r w:rsidRPr="00DD54D3" w:rsidDel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金流状套期储备（现金流期损益的有效部分）</w:delText>
              </w:r>
            </w:del>
          </w:p>
        </w:tc>
      </w:tr>
      <w:tr w:rsidR="004021E4" w:rsidRPr="00DD54D3" w14:paraId="2B0D677D" w14:textId="77777777" w:rsidTr="004021E4">
        <w:trPr>
          <w:trHeight w:val="300"/>
          <w:trPrChange w:id="118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9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F4C8571" w14:textId="7FE2DB34" w:rsidR="004021E4" w:rsidRPr="00DD54D3" w:rsidRDefault="004021E4" w:rsidP="00DD54D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20" w:author="Yolanda Z" w:date="2024-10-18T04:35:00Z" w16du:dateUtc="2024-10-17T20:3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（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6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）外币财务报表折算差额</w:t>
              </w:r>
            </w:ins>
            <w:del w:id="121" w:author="Yolanda Z" w:date="2024-10-18T04:35:00Z" w16du:dateUtc="2024-10-17T20:35:00Z">
              <w:r w:rsidRPr="00DD54D3" w:rsidDel="005C0BD3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6</w:delText>
              </w:r>
              <w:r w:rsidRPr="00DD54D3" w:rsidDel="005C0BD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）外而必务报表折切</w:delText>
              </w:r>
              <w:r w:rsidRPr="00DD54D3" w:rsidDel="005C0BD3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"</w:delText>
              </w:r>
              <w:r w:rsidRPr="00DD54D3" w:rsidDel="005C0BD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額</w:delText>
              </w:r>
            </w:del>
          </w:p>
        </w:tc>
      </w:tr>
      <w:tr w:rsidR="004021E4" w:rsidRPr="00DD54D3" w14:paraId="060EEEFE" w14:textId="77777777" w:rsidTr="004021E4">
        <w:trPr>
          <w:trHeight w:val="300"/>
          <w:trPrChange w:id="122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3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CEE9A96" w14:textId="3E0A0B65" w:rsidR="004021E4" w:rsidRPr="00DD54D3" w:rsidRDefault="004021E4" w:rsidP="00DD54D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24" w:author="Yolanda Z" w:date="2024-10-18T04:35:00Z" w16du:dateUtc="2024-10-17T20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（二）归属于少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数股东的其他综合收益的税后净额</w:t>
              </w:r>
            </w:ins>
            <w:del w:id="125" w:author="Yolanda Z" w:date="2024-10-18T04:35:00Z" w16du:dateUtc="2024-10-17T20:35:00Z">
              <w:r w:rsidRPr="00DD54D3" w:rsidDel="00D73C3B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&lt;</w:delText>
              </w:r>
              <w:r w:rsidRPr="00DD54D3" w:rsidDel="00D73C3B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打屈『少数股东的凡他综合收旅的税点降额</w:delText>
              </w:r>
            </w:del>
          </w:p>
        </w:tc>
      </w:tr>
      <w:tr w:rsidR="004021E4" w:rsidRPr="00DD54D3" w14:paraId="4C68902F" w14:textId="77777777" w:rsidTr="004021E4">
        <w:trPr>
          <w:trHeight w:val="300"/>
          <w:trPrChange w:id="126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7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E4ED42E" w14:textId="6177A3E6" w:rsidR="004021E4" w:rsidRPr="00DD54D3" w:rsidRDefault="004021E4" w:rsidP="00DD54D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28" w:author="Yolanda Z" w:date="2024-10-18T04:35:00Z" w16du:dateUtc="2024-10-17T20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lastRenderedPageBreak/>
                <w:t>（一）归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属于母公司所有者的综合收益总额</w:t>
              </w:r>
            </w:ins>
            <w:del w:id="129" w:author="Yolanda Z" w:date="2024-10-18T04:35:00Z" w16du:dateUtc="2024-10-17T20:35:00Z">
              <w:r w:rsidRPr="00DD54D3" w:rsidDel="00081AD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（）</w:delText>
              </w:r>
              <w:r w:rsidRPr="00DD54D3" w:rsidDel="00081AD6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|</w:delText>
              </w:r>
              <w:r w:rsidRPr="00DD54D3" w:rsidDel="00081AD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八属「旳公司股东的综合收益总额</w:delText>
              </w:r>
            </w:del>
          </w:p>
        </w:tc>
      </w:tr>
      <w:tr w:rsidR="004021E4" w:rsidRPr="00DD54D3" w14:paraId="6E09A2C4" w14:textId="77777777" w:rsidTr="004021E4">
        <w:trPr>
          <w:trHeight w:val="300"/>
          <w:trPrChange w:id="130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1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679BD5F" w14:textId="7AC60345" w:rsidR="004021E4" w:rsidRPr="00DD54D3" w:rsidRDefault="004021E4" w:rsidP="00DD54D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32" w:author="Yolanda Z" w:date="2024-10-18T04:35:00Z" w16du:dateUtc="2024-10-17T20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（二）归属于少数股东的综合收益总额</w:t>
              </w:r>
            </w:ins>
            <w:del w:id="133" w:author="Yolanda Z" w:date="2024-10-18T04:35:00Z" w16du:dateUtc="2024-10-17T20:35:00Z">
              <w:r w:rsidRPr="00DD54D3" w:rsidDel="00081AD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以尿卜少数股东的雑合收熊总额</w:delText>
              </w:r>
            </w:del>
          </w:p>
        </w:tc>
      </w:tr>
      <w:tr w:rsidR="004021E4" w:rsidRPr="00DD54D3" w14:paraId="0727DDF6" w14:textId="77777777" w:rsidTr="004021E4">
        <w:trPr>
          <w:trHeight w:val="300"/>
          <w:trPrChange w:id="134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5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3E79AFA" w14:textId="49FD6260" w:rsidR="004021E4" w:rsidRPr="00DD54D3" w:rsidRDefault="004021E4" w:rsidP="00DD54D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36" w:author="Yolanda Z" w:date="2024-10-18T04:36:00Z" w16du:dateUtc="2024-10-17T20:36:00Z">
              <w:r w:rsidRPr="00880CC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（一）基本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每</w:t>
              </w:r>
              <w:r w:rsidRPr="00880CC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股收益（元/股）</w:t>
              </w:r>
            </w:ins>
            <w:del w:id="137" w:author="Yolanda Z" w:date="2024-10-18T04:36:00Z" w16du:dateUtc="2024-10-17T20:36:00Z">
              <w:r w:rsidRPr="00DD54D3" w:rsidDel="002D4B54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（</w:delText>
              </w:r>
              <w:r w:rsidRPr="00DD54D3" w:rsidDel="002D4B54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-</w:delText>
              </w:r>
              <w:r w:rsidRPr="00DD54D3" w:rsidDel="002D4B54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）站小</w:delText>
              </w:r>
              <w:r w:rsidRPr="00DD54D3" w:rsidDel="002D4B54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w</w:delText>
              </w:r>
              <w:r w:rsidRPr="00DD54D3" w:rsidDel="002D4B54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股收益</w:delText>
              </w:r>
              <w:r w:rsidRPr="00DD54D3" w:rsidDel="002D4B54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”V</w:delText>
              </w:r>
              <w:r w:rsidRPr="00DD54D3" w:rsidDel="002D4B54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股）</w:delText>
              </w:r>
            </w:del>
          </w:p>
        </w:tc>
      </w:tr>
      <w:tr w:rsidR="004021E4" w:rsidRPr="00DD54D3" w14:paraId="1D4D1C74" w14:textId="77777777" w:rsidTr="004021E4">
        <w:trPr>
          <w:trHeight w:val="300"/>
          <w:trPrChange w:id="138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9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8C470F7" w14:textId="04A6571A" w:rsidR="004021E4" w:rsidRPr="00DD54D3" w:rsidRDefault="004021E4" w:rsidP="00DD54D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40" w:author="Yolanda Z" w:date="2024-10-18T04:36:00Z" w16du:dateUtc="2024-10-17T20:36:00Z">
              <w:r w:rsidRPr="00880CC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</w:t>
              </w:r>
              <w:r w:rsidRPr="00880CCA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二）稀释每股收益（元/股）</w:t>
              </w:r>
            </w:ins>
            <w:del w:id="141" w:author="Yolanda Z" w:date="2024-10-18T04:36:00Z" w16du:dateUtc="2024-10-17T20:36:00Z">
              <w:r w:rsidRPr="00DD54D3" w:rsidDel="002D4B54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&lt;-:</w:delText>
              </w:r>
              <w:r w:rsidRPr="00DD54D3" w:rsidDel="002D4B54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）</w:delText>
              </w:r>
            </w:del>
          </w:p>
        </w:tc>
      </w:tr>
      <w:tr w:rsidR="004021E4" w:rsidRPr="00DD54D3" w14:paraId="19CB1422" w14:textId="77777777" w:rsidTr="004021E4">
        <w:trPr>
          <w:trHeight w:val="300"/>
          <w:trPrChange w:id="142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3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1330761" w14:textId="49EFD21C" w:rsidR="004021E4" w:rsidRPr="00DD54D3" w:rsidRDefault="004021E4" w:rsidP="00DD54D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44" w:author="Yolanda Z" w:date="2024-10-18T04:36:00Z" w16du:dateUtc="2024-10-17T20:36:00Z">
              <w:r w:rsidRPr="00DD54D3" w:rsidDel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稀并何股收益（元</w:delText>
              </w:r>
              <w:r w:rsidRPr="00DD54D3" w:rsidDel="00DD54D3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/</w:delText>
              </w:r>
              <w:r w:rsidRPr="00DD54D3" w:rsidDel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股）</w:delText>
              </w:r>
            </w:del>
            <w:ins w:id="145" w:author="Yolanda Z" w:date="2024-10-18T04:36:00Z" w16du:dateUtc="2024-10-17T20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4021E4" w:rsidRPr="00DD54D3" w14:paraId="1BFE6511" w14:textId="77777777" w:rsidTr="004021E4">
        <w:trPr>
          <w:trHeight w:val="300"/>
          <w:trPrChange w:id="146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7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AB8D4F" w14:textId="7731DA4F" w:rsidR="004021E4" w:rsidRPr="00DD54D3" w:rsidRDefault="004021E4" w:rsidP="00DD54D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销售商品、提供</w:t>
            </w:r>
            <w:ins w:id="148" w:author="Yolanda Z" w:date="2024-10-18T04:36:00Z" w16du:dateUtc="2024-10-17T20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劳</w:t>
              </w:r>
            </w:ins>
            <w:del w:id="149" w:author="Yolanda Z" w:date="2024-10-18T04:36:00Z" w16du:dateUtc="2024-10-17T20:36:00Z">
              <w:r w:rsidRPr="00DD54D3" w:rsidDel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考</w:delText>
              </w:r>
            </w:del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务收到的现金</w:t>
            </w:r>
          </w:p>
        </w:tc>
      </w:tr>
      <w:tr w:rsidR="004021E4" w:rsidRPr="00DD54D3" w14:paraId="3E2CFBF3" w14:textId="77777777" w:rsidTr="004021E4">
        <w:trPr>
          <w:trHeight w:val="300"/>
          <w:trPrChange w:id="150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1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A82FAE3" w14:textId="142D1FA5" w:rsidR="004021E4" w:rsidRPr="00DD54D3" w:rsidRDefault="004021E4" w:rsidP="00DD54D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52" w:author="Yolanda Z" w:date="2024-10-18T04:36:00Z" w16du:dateUtc="2024-10-17T20:3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加：期初现金及现金等价物余额</w:t>
              </w:r>
            </w:ins>
            <w:del w:id="153" w:author="Yolanda Z" w:date="2024-10-18T04:36:00Z" w16du:dateUtc="2024-10-17T20:36:00Z">
              <w:r w:rsidRPr="00DD54D3" w:rsidDel="00A97C3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力</w:delText>
              </w:r>
              <w:r w:rsidRPr="00DD54D3" w:rsidDel="00A97C36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11</w:delText>
              </w:r>
              <w:r w:rsidRPr="00DD54D3" w:rsidDel="00A97C3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：期初现圆及</w:delText>
              </w:r>
              <w:r w:rsidRPr="00DD54D3" w:rsidDel="00A97C36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/</w:delText>
              </w:r>
              <w:r w:rsidRPr="00DD54D3" w:rsidDel="00A97C3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金乡</w:delText>
              </w:r>
              <w:r w:rsidRPr="00DD54D3" w:rsidDel="00A97C36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*r</w:delText>
              </w:r>
              <w:r w:rsidRPr="00DD54D3" w:rsidDel="00A97C3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勿余額</w:delText>
              </w:r>
            </w:del>
          </w:p>
        </w:tc>
      </w:tr>
      <w:tr w:rsidR="004021E4" w:rsidRPr="00DD54D3" w14:paraId="34E8B41C" w14:textId="77777777" w:rsidTr="004021E4">
        <w:trPr>
          <w:trHeight w:val="300"/>
          <w:trPrChange w:id="154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5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82D91E2" w14:textId="36626BCB" w:rsidR="004021E4" w:rsidRPr="00DD54D3" w:rsidRDefault="004021E4" w:rsidP="00DD54D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56" w:author="Yolanda Z" w:date="2024-10-18T04:36:00Z" w16du:dateUtc="2024-10-17T20:3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六、期末现金及现金等价物余额</w:t>
              </w:r>
            </w:ins>
            <w:del w:id="157" w:author="Yolanda Z" w:date="2024-10-18T04:36:00Z" w16du:dateUtc="2024-10-17T20:36:00Z">
              <w:r w:rsidRPr="00DD54D3" w:rsidDel="00A97C3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六、期末现书及现金參价物余额</w:delText>
              </w:r>
            </w:del>
          </w:p>
        </w:tc>
      </w:tr>
      <w:tr w:rsidR="004021E4" w:rsidRPr="00DD54D3" w14:paraId="5DC3997B" w14:textId="77777777" w:rsidTr="004021E4">
        <w:trPr>
          <w:trHeight w:val="300"/>
          <w:trPrChange w:id="158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9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94A0FAA" w14:textId="77777777" w:rsidR="004021E4" w:rsidRPr="00DD54D3" w:rsidRDefault="004021E4" w:rsidP="00DD54D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其他货币资金</w:t>
            </w:r>
            <w:del w:id="160" w:author="Yolanda Z" w:date="2024-10-18T04:36:00Z" w16du:dateUtc="2024-10-17T20:36:00Z">
              <w:r w:rsidRPr="00DD54D3" w:rsidDel="002F03DA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1</w:delText>
              </w:r>
            </w:del>
          </w:p>
        </w:tc>
      </w:tr>
      <w:tr w:rsidR="004021E4" w:rsidRPr="00DD54D3" w14:paraId="0707CAA6" w14:textId="77777777" w:rsidTr="004021E4">
        <w:trPr>
          <w:trHeight w:val="300"/>
          <w:trPrChange w:id="161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2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BE37F3E" w14:textId="661D0281" w:rsidR="004021E4" w:rsidRPr="00DD54D3" w:rsidRDefault="004021E4" w:rsidP="00DD54D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del w:id="163" w:author="Yolanda Z" w:date="2024-10-18T04:36:00Z" w16du:dateUtc="2024-10-17T20:36:00Z">
              <w:r w:rsidRPr="00DD54D3" w:rsidDel="002F03DA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I</w:delText>
              </w:r>
            </w:del>
            <w:ins w:id="164" w:author="Yolanda Z" w:date="2024-10-18T04:36:00Z" w16du:dateUtc="2024-10-17T20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1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）按照信用风险特征划分的账龄分析法组合披露</w:t>
            </w:r>
          </w:p>
        </w:tc>
      </w:tr>
      <w:tr w:rsidR="004021E4" w:rsidRPr="00DD54D3" w14:paraId="38C4FACB" w14:textId="77777777" w:rsidTr="004021E4">
        <w:trPr>
          <w:trHeight w:val="300"/>
          <w:trPrChange w:id="165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6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ABAB42" w14:textId="77777777" w:rsidR="004021E4" w:rsidRPr="00DD54D3" w:rsidRDefault="004021E4" w:rsidP="00DD54D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坏账准备余额</w:t>
            </w:r>
          </w:p>
        </w:tc>
      </w:tr>
      <w:tr w:rsidR="004021E4" w:rsidRPr="00DD54D3" w14:paraId="082B537D" w14:textId="77777777" w:rsidTr="004021E4">
        <w:trPr>
          <w:trHeight w:val="300"/>
          <w:trPrChange w:id="167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8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A902FF5" w14:textId="77777777" w:rsidR="004021E4" w:rsidRPr="00DD54D3" w:rsidRDefault="004021E4" w:rsidP="00DD54D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登封市三馆实业有限公司</w:t>
            </w:r>
          </w:p>
        </w:tc>
      </w:tr>
      <w:tr w:rsidR="004021E4" w:rsidRPr="00DD54D3" w14:paraId="316A095E" w14:textId="77777777" w:rsidTr="004021E4">
        <w:trPr>
          <w:trHeight w:val="300"/>
          <w:trPrChange w:id="169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0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44CDA3" w14:textId="77777777" w:rsidR="004021E4" w:rsidRPr="00DD54D3" w:rsidRDefault="004021E4" w:rsidP="00DD54D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DD54D3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</w:t>
            </w:r>
            <w:r w:rsidRPr="00DD54D3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、应收款项融资</w:t>
            </w:r>
          </w:p>
        </w:tc>
      </w:tr>
      <w:tr w:rsidR="004021E4" w:rsidRPr="00DD54D3" w14:paraId="218AB3CE" w14:textId="77777777" w:rsidTr="004021E4">
        <w:trPr>
          <w:trHeight w:val="300"/>
          <w:trPrChange w:id="171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2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DFCEF5C" w14:textId="77777777" w:rsidR="004021E4" w:rsidRPr="00DD54D3" w:rsidRDefault="004021E4" w:rsidP="00DD54D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应收款项融资情况</w:t>
            </w:r>
          </w:p>
        </w:tc>
      </w:tr>
      <w:tr w:rsidR="004021E4" w:rsidRPr="00DD54D3" w14:paraId="4D84308A" w14:textId="77777777" w:rsidTr="004021E4">
        <w:trPr>
          <w:trHeight w:val="300"/>
          <w:trPrChange w:id="173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4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6EECA4" w14:textId="77777777" w:rsidR="004021E4" w:rsidRPr="00DD54D3" w:rsidRDefault="004021E4" w:rsidP="00DD54D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中国建筑第七工程局有限公司登封分公司</w:t>
            </w:r>
          </w:p>
        </w:tc>
      </w:tr>
      <w:tr w:rsidR="004021E4" w:rsidRPr="00DD54D3" w14:paraId="41023236" w14:textId="77777777" w:rsidTr="004021E4">
        <w:trPr>
          <w:trHeight w:val="300"/>
          <w:trPrChange w:id="175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6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7ABFA36" w14:textId="77777777" w:rsidR="004021E4" w:rsidRPr="00DD54D3" w:rsidRDefault="004021E4" w:rsidP="00DD54D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深圳东达股权投资基金管理有限公司</w:t>
            </w:r>
          </w:p>
        </w:tc>
      </w:tr>
      <w:tr w:rsidR="004021E4" w:rsidRPr="00DD54D3" w14:paraId="6D50BD11" w14:textId="77777777" w:rsidTr="004021E4">
        <w:trPr>
          <w:trHeight w:val="300"/>
          <w:trPrChange w:id="177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8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442F344" w14:textId="77777777" w:rsidR="004021E4" w:rsidRPr="00DD54D3" w:rsidRDefault="004021E4" w:rsidP="00DD54D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新疆永丰合金材料有限公司</w:t>
            </w:r>
          </w:p>
        </w:tc>
      </w:tr>
      <w:tr w:rsidR="004021E4" w:rsidRPr="00DD54D3" w14:paraId="2EBC42E5" w14:textId="77777777" w:rsidTr="004021E4">
        <w:trPr>
          <w:trHeight w:val="300"/>
          <w:trPrChange w:id="179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0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045E9B2" w14:textId="3BB03C67" w:rsidR="004021E4" w:rsidRPr="00DD54D3" w:rsidRDefault="004021E4" w:rsidP="00DD54D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应收利息</w:t>
            </w:r>
            <w:del w:id="181" w:author="Yolanda Z" w:date="2024-10-18T04:37:00Z" w16du:dateUtc="2024-10-17T20:37:00Z">
              <w:r w:rsidRPr="00DD54D3" w:rsidDel="002F03DA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._</w:delText>
              </w:r>
              <w:r w:rsidRPr="00DD54D3" w:rsidDel="002F03D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・</w:delText>
              </w:r>
            </w:del>
          </w:p>
        </w:tc>
      </w:tr>
      <w:tr w:rsidR="004021E4" w:rsidRPr="00DD54D3" w14:paraId="12DEA3AC" w14:textId="77777777" w:rsidTr="004021E4">
        <w:trPr>
          <w:trHeight w:val="300"/>
          <w:trPrChange w:id="182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3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481BF17" w14:textId="77777777" w:rsidR="004021E4" w:rsidRPr="00DD54D3" w:rsidRDefault="004021E4" w:rsidP="00DD54D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登封市天中实业有限公司</w:t>
            </w:r>
          </w:p>
        </w:tc>
      </w:tr>
      <w:tr w:rsidR="004021E4" w:rsidRPr="00DD54D3" w14:paraId="7E83F1D2" w14:textId="77777777" w:rsidTr="004021E4">
        <w:trPr>
          <w:trHeight w:val="300"/>
          <w:trPrChange w:id="184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5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AD93871" w14:textId="1623B018" w:rsidR="004021E4" w:rsidRPr="00DD54D3" w:rsidRDefault="004021E4" w:rsidP="00DD54D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86" w:author="Yolanda Z" w:date="2024-10-18T04:37:00Z" w16du:dateUtc="2024-10-17T20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其中：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华润电力登封有限公司</w:t>
            </w:r>
          </w:p>
        </w:tc>
      </w:tr>
      <w:tr w:rsidR="004021E4" w:rsidRPr="00DD54D3" w14:paraId="167CE669" w14:textId="77777777" w:rsidTr="004021E4">
        <w:trPr>
          <w:trHeight w:val="300"/>
          <w:trPrChange w:id="187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8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070B3F" w14:textId="429DD54E" w:rsidR="004021E4" w:rsidRPr="00DD54D3" w:rsidRDefault="004021E4" w:rsidP="00DD54D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河南博奥投资担保</w:t>
            </w:r>
            <w:del w:id="189" w:author="Yolanda Z" w:date="2024-10-18T04:37:00Z" w16du:dateUtc="2024-10-17T20:37:00Z">
              <w:r w:rsidRPr="00DD54D3" w:rsidDel="002F03D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右</w:delText>
              </w:r>
            </w:del>
            <w:ins w:id="190" w:author="Yolanda Z" w:date="2024-10-18T04:37:00Z" w16du:dateUtc="2024-10-17T20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有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限公司</w:t>
            </w:r>
          </w:p>
        </w:tc>
      </w:tr>
      <w:tr w:rsidR="004021E4" w:rsidRPr="00DD54D3" w14:paraId="23FD22E6" w14:textId="77777777" w:rsidTr="004021E4">
        <w:trPr>
          <w:trHeight w:val="300"/>
          <w:trPrChange w:id="191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2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35D2E4" w14:textId="77A99D38" w:rsidR="004021E4" w:rsidRPr="00DD54D3" w:rsidRDefault="004021E4" w:rsidP="0042530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93" w:author="Yolanda Z" w:date="2024-10-18T04:38:00Z" w16du:dateUtc="2024-10-17T20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其中：</w:t>
              </w:r>
              <w:r w:rsidRPr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华润电力登封有限公司</w:t>
              </w:r>
            </w:ins>
            <w:del w:id="194" w:author="Yolanda Z" w:date="2024-10-18T04:38:00Z" w16du:dateUtc="2024-10-17T20:38:00Z">
              <w:r w:rsidRPr="00DD54D3" w:rsidDel="00A1199E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"</w:delText>
              </w:r>
              <w:r w:rsidRPr="00DD54D3" w:rsidDel="00A1199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。其中</w:delText>
              </w:r>
              <w:r w:rsidRPr="00DD54D3" w:rsidDel="00A1199E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:</w:delText>
              </w:r>
              <w:r w:rsidRPr="00DD54D3" w:rsidDel="00A1199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华润电力登封有限公司</w:delText>
              </w:r>
            </w:del>
          </w:p>
        </w:tc>
      </w:tr>
      <w:tr w:rsidR="004021E4" w:rsidRPr="00DD54D3" w14:paraId="10DEED39" w14:textId="77777777" w:rsidTr="004021E4">
        <w:trPr>
          <w:trHeight w:val="300"/>
          <w:trPrChange w:id="195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6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DE23046" w14:textId="77777777" w:rsidR="004021E4" w:rsidRPr="00DD54D3" w:rsidRDefault="004021E4" w:rsidP="0042530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河南博奥投资担保有限公司</w:t>
            </w:r>
          </w:p>
        </w:tc>
      </w:tr>
      <w:tr w:rsidR="004021E4" w:rsidRPr="00DD54D3" w14:paraId="0ABCEFA7" w14:textId="77777777" w:rsidTr="004021E4">
        <w:trPr>
          <w:trHeight w:val="300"/>
          <w:trPrChange w:id="197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8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156885B" w14:textId="77777777" w:rsidR="004021E4" w:rsidRPr="00DD54D3" w:rsidRDefault="004021E4" w:rsidP="0042530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本年计入其他综合收益的利得</w:t>
            </w:r>
          </w:p>
        </w:tc>
      </w:tr>
      <w:tr w:rsidR="004021E4" w:rsidRPr="00DD54D3" w14:paraId="3CD3371C" w14:textId="77777777" w:rsidTr="004021E4">
        <w:trPr>
          <w:trHeight w:val="300"/>
          <w:trPrChange w:id="199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0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B814962" w14:textId="77777777" w:rsidR="004021E4" w:rsidRPr="00DD54D3" w:rsidRDefault="004021E4" w:rsidP="0042530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本年计入其他综合收益的损失</w:t>
            </w:r>
          </w:p>
        </w:tc>
      </w:tr>
      <w:tr w:rsidR="004021E4" w:rsidRPr="00DD54D3" w14:paraId="495486E6" w14:textId="77777777" w:rsidTr="004021E4">
        <w:trPr>
          <w:trHeight w:val="300"/>
          <w:trPrChange w:id="201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2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440DB33" w14:textId="2A6A5EF0" w:rsidR="004021E4" w:rsidRPr="00DD54D3" w:rsidRDefault="004021E4" w:rsidP="0042530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郑州中</w:t>
            </w:r>
            <w:del w:id="203" w:author="Yolanda Z" w:date="2024-10-18T04:38:00Z" w16du:dateUtc="2024-10-17T20:38:00Z">
              <w:r w:rsidRPr="00DD54D3" w:rsidDel="00A6618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直</w:delText>
              </w:r>
            </w:del>
            <w:ins w:id="204" w:author="Yolanda Z" w:date="2024-10-18T04:38:00Z" w16du:dateUtc="2024-10-17T20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瓷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科技有限公司</w:t>
            </w:r>
          </w:p>
        </w:tc>
      </w:tr>
      <w:tr w:rsidR="004021E4" w:rsidRPr="00DD54D3" w14:paraId="0685146E" w14:textId="77777777" w:rsidTr="004021E4">
        <w:trPr>
          <w:trHeight w:val="300"/>
          <w:trPrChange w:id="205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6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5D434E7" w14:textId="77777777" w:rsidR="004021E4" w:rsidRPr="00DD54D3" w:rsidRDefault="004021E4" w:rsidP="0042530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lastRenderedPageBreak/>
              <w:t>登封天地之中建设管理有限公司</w:t>
            </w:r>
          </w:p>
        </w:tc>
      </w:tr>
      <w:tr w:rsidR="004021E4" w:rsidRPr="00DD54D3" w14:paraId="25D2213B" w14:textId="77777777" w:rsidTr="004021E4">
        <w:trPr>
          <w:trHeight w:val="300"/>
          <w:trPrChange w:id="207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8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34E88BC" w14:textId="77777777" w:rsidR="004021E4" w:rsidRPr="00DD54D3" w:rsidRDefault="004021E4" w:rsidP="0042530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房屋及其他建筑物</w:t>
            </w:r>
            <w:del w:id="209" w:author="Yolanda Z" w:date="2024-10-18T04:39:00Z" w16du:dateUtc="2024-10-17T20:39:00Z">
              <w:r w:rsidRPr="00DD54D3" w:rsidDel="00A66183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1</w:delText>
              </w:r>
            </w:del>
          </w:p>
        </w:tc>
      </w:tr>
      <w:tr w:rsidR="004021E4" w:rsidRPr="00DD54D3" w14:paraId="5D0CB4FA" w14:textId="77777777" w:rsidTr="004021E4">
        <w:trPr>
          <w:trHeight w:val="300"/>
          <w:trPrChange w:id="210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1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CD12E07" w14:textId="77777777" w:rsidR="004021E4" w:rsidRPr="00DD54D3" w:rsidRDefault="004021E4" w:rsidP="0042530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</w:t>
            </w:r>
            <w:r w:rsidRPr="00DD54D3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</w:t>
            </w: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）抵质押担保情况</w:t>
            </w:r>
            <w:r w:rsidRPr="00DD54D3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:</w:t>
            </w:r>
          </w:p>
        </w:tc>
      </w:tr>
      <w:tr w:rsidR="004021E4" w:rsidRPr="00DD54D3" w14:paraId="70317774" w14:textId="77777777" w:rsidTr="004021E4">
        <w:trPr>
          <w:trHeight w:val="300"/>
          <w:trPrChange w:id="212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3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F9AB44" w14:textId="2BCCC909" w:rsidR="004021E4" w:rsidRPr="00DD54D3" w:rsidRDefault="004021E4" w:rsidP="0042530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1</w:t>
            </w:r>
            <w:del w:id="214" w:author="Yolanda Z" w:date="2024-10-18T04:40:00Z" w16du:dateUtc="2024-10-17T20:40:00Z">
              <w:r w:rsidRPr="00DD54D3" w:rsidDel="003B467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,</w:delText>
              </w:r>
            </w:del>
            <w:ins w:id="215" w:author="Yolanda Z" w:date="2024-10-18T04:40:00Z" w16du:dateUtc="2024-10-17T20:4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，</w:t>
              </w:r>
            </w:ins>
            <w:del w:id="216" w:author="Yolanda Z" w:date="2024-10-18T04:40:00Z" w16du:dateUtc="2024-10-17T20:40:00Z">
              <w:r w:rsidRPr="00DD54D3" w:rsidDel="003B467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保征</w:delText>
              </w:r>
            </w:del>
            <w:ins w:id="217" w:author="Yolanda Z" w:date="2024-10-18T04:40:00Z" w16du:dateUtc="2024-10-17T20:4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保证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人</w:t>
            </w:r>
            <w:del w:id="218" w:author="Yolanda Z" w:date="2024-10-18T04:40:00Z" w16du:dateUtc="2024-10-17T20:40:00Z">
              <w:r w:rsidRPr="00DD54D3" w:rsidDel="003B467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:</w:delText>
              </w:r>
            </w:del>
            <w:ins w:id="219" w:author="Yolanda Z" w:date="2024-10-18T04:40:00Z" w16du:dateUtc="2024-10-17T20:4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ins w:id="220" w:author="Yolanda Z" w:date="2024-10-18T04:39:00Z" w16du:dateUtc="2024-10-17T20:39:00Z">
              <w:r w:rsidRPr="003B467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登封市天中实业有限公司、登封市民康实业有限公司</w:t>
              </w:r>
            </w:ins>
            <w:ins w:id="221" w:author="Yolanda Z" w:date="2024-10-18T04:40:00Z" w16du:dateUtc="2024-10-17T20:4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；</w:t>
              </w:r>
            </w:ins>
            <w:ins w:id="222" w:author="Yolanda Z" w:date="2024-10-18T04:39:00Z" w16du:dateUtc="2024-10-17T20:39:00Z">
              <w:r w:rsidRPr="003B467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2</w:t>
              </w:r>
            </w:ins>
            <w:ins w:id="223" w:author="Yolanda Z" w:date="2024-10-18T04:40:00Z" w16du:dateUtc="2024-10-17T20:4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，</w:t>
              </w:r>
            </w:ins>
            <w:ins w:id="224" w:author="Yolanda Z" w:date="2024-10-18T04:39:00Z" w16du:dateUtc="2024-10-17T20:39:00Z">
              <w:r w:rsidRPr="003B467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抵押物</w:t>
              </w:r>
            </w:ins>
            <w:ins w:id="225" w:author="Yolanda Z" w:date="2024-10-18T04:40:00Z" w16du:dateUtc="2024-10-17T20:4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ins w:id="226" w:author="Yolanda Z" w:date="2024-10-18T04:39:00Z" w16du:dateUtc="2024-10-17T20:39:00Z">
              <w:r w:rsidRPr="003B467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高速公路配地余值二次抵押</w:t>
              </w:r>
            </w:ins>
          </w:p>
        </w:tc>
      </w:tr>
      <w:tr w:rsidR="004021E4" w:rsidRPr="00DD54D3" w14:paraId="32D47E5C" w14:textId="77777777" w:rsidTr="004021E4">
        <w:trPr>
          <w:trHeight w:val="300"/>
          <w:trPrChange w:id="227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8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7BDE033" w14:textId="3E1ED91B" w:rsidR="004021E4" w:rsidRPr="00DD54D3" w:rsidRDefault="004021E4" w:rsidP="0042530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229" w:author="Yolanda Z" w:date="2024-10-18T04:40:00Z" w16du:dateUtc="2024-10-17T20:40:00Z">
              <w:r w:rsidRPr="00DD54D3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t>1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，保</w:t>
              </w:r>
            </w:ins>
            <w:del w:id="230" w:author="Yolanda Z" w:date="2024-10-18T04:40:00Z" w16du:dateUtc="2024-10-17T20:40:00Z">
              <w:r w:rsidRPr="00DD54D3" w:rsidDel="007C3E9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1,</w:delText>
              </w:r>
              <w:r w:rsidRPr="00DD54D3" w:rsidDel="007C3E9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像</w:delText>
              </w:r>
            </w:del>
            <w:r w:rsidRPr="00DD54D3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证人</w:t>
            </w:r>
            <w:del w:id="231" w:author="Yolanda Z" w:date="2024-10-18T04:40:00Z" w16du:dateUtc="2024-10-17T20:40:00Z">
              <w:r w:rsidRPr="00DD54D3" w:rsidDel="007C3E9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:</w:delText>
              </w:r>
            </w:del>
            <w:ins w:id="232" w:author="Yolanda Z" w:date="2024-10-18T04:40:00Z" w16du:dateUtc="2024-10-17T20:4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：</w:t>
              </w:r>
              <w:r w:rsidRPr="007C3E9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登封市建设投资集团有限公司</w:t>
              </w:r>
            </w:ins>
            <w:ins w:id="233" w:author="Yolanda Z" w:date="2024-10-18T04:41:00Z" w16du:dateUtc="2024-10-17T20:4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；</w:t>
              </w:r>
            </w:ins>
            <w:ins w:id="234" w:author="Yolanda Z" w:date="2024-10-18T04:40:00Z" w16du:dateUtc="2024-10-17T20:40:00Z">
              <w:r w:rsidRPr="007C3E9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2</w:t>
              </w:r>
            </w:ins>
            <w:ins w:id="235" w:author="Yolanda Z" w:date="2024-10-18T04:41:00Z" w16du:dateUtc="2024-10-17T20:4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，</w:t>
              </w:r>
            </w:ins>
            <w:ins w:id="236" w:author="Yolanda Z" w:date="2024-10-18T04:40:00Z" w16du:dateUtc="2024-10-17T20:40:00Z">
              <w:r w:rsidRPr="007C3E9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抵押物</w:t>
              </w:r>
            </w:ins>
            <w:ins w:id="237" w:author="Yolanda Z" w:date="2024-10-18T04:41:00Z" w16du:dateUtc="2024-10-17T20:4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ins w:id="238" w:author="Yolanda Z" w:date="2024-10-18T04:40:00Z" w16du:dateUtc="2024-10-17T20:40:00Z">
              <w:r w:rsidRPr="007C3E9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大冶装配式产业园和核心片区6号两宗及郑大国学院土地</w:t>
              </w:r>
            </w:ins>
          </w:p>
        </w:tc>
      </w:tr>
      <w:tr w:rsidR="004021E4" w:rsidRPr="00DD54D3" w14:paraId="402AC4B1" w14:textId="77777777" w:rsidTr="004021E4">
        <w:trPr>
          <w:trHeight w:val="300"/>
          <w:trPrChange w:id="239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0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151FDDA" w14:textId="77777777" w:rsidR="004021E4" w:rsidRPr="00DD54D3" w:rsidRDefault="004021E4" w:rsidP="0042530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往来款及其他</w:t>
            </w:r>
          </w:p>
        </w:tc>
      </w:tr>
      <w:tr w:rsidR="004021E4" w:rsidRPr="00DD54D3" w14:paraId="554CDB0D" w14:textId="77777777" w:rsidTr="004021E4">
        <w:trPr>
          <w:trHeight w:val="300"/>
          <w:trPrChange w:id="241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2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18053E6" w14:textId="4EB78FB2" w:rsidR="004021E4" w:rsidRPr="00DD54D3" w:rsidRDefault="004021E4" w:rsidP="0042530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43" w:author="Yolanda Z" w:date="2024-10-18T04:41:00Z" w16du:dateUtc="2024-10-17T20:41:00Z">
              <w:r w:rsidRPr="00DD54D3" w:rsidDel="00674AE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丨</w:delText>
              </w:r>
            </w:del>
            <w:ins w:id="244" w:author="Yolanda Z" w:date="2024-10-18T04:41:00Z" w16du:dateUtc="2024-10-17T20:4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1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年内到期的长期应付款</w:t>
            </w:r>
          </w:p>
        </w:tc>
      </w:tr>
      <w:tr w:rsidR="004021E4" w:rsidRPr="00DD54D3" w14:paraId="32792AEE" w14:textId="77777777" w:rsidTr="004021E4">
        <w:trPr>
          <w:trHeight w:val="300"/>
          <w:trPrChange w:id="245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6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E34A07C" w14:textId="77777777" w:rsidR="004021E4" w:rsidRPr="00DD54D3" w:rsidRDefault="004021E4" w:rsidP="0042530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DD54D3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3</w:t>
            </w: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）长期借款分类说明</w:t>
            </w:r>
          </w:p>
        </w:tc>
      </w:tr>
      <w:tr w:rsidR="004021E4" w:rsidRPr="00DD54D3" w14:paraId="329B2551" w14:textId="77777777" w:rsidTr="004021E4">
        <w:trPr>
          <w:trHeight w:val="300"/>
          <w:trPrChange w:id="247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8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6275B2E" w14:textId="7830FEDD" w:rsidR="004021E4" w:rsidRPr="00DD54D3" w:rsidRDefault="004021E4" w:rsidP="0042530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249" w:author="Yolanda Z" w:date="2024-10-18T04:42:00Z" w16du:dateUtc="2024-10-17T20:42:00Z">
              <w:r w:rsidRPr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绿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地</w:t>
            </w:r>
            <w:ins w:id="250" w:author="Yolanda Z" w:date="2024-10-18T04:42:00Z" w16du:dateUtc="2024-10-17T20:42:00Z">
              <w:r w:rsidRPr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熹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和</w:t>
            </w:r>
            <w:ins w:id="251" w:author="Yolanda Z" w:date="2024-10-18T04:42:00Z" w16du:dateUtc="2024-10-17T20:42:00Z">
              <w:r w:rsidRPr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府</w:t>
              </w:r>
            </w:ins>
            <w:del w:id="252" w:author="Yolanda Z" w:date="2024-10-18T04:42:00Z" w16du:dateUtc="2024-10-17T20:42:00Z">
              <w:r w:rsidRPr="00DD54D3" w:rsidDel="00674AE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项</w:delText>
              </w:r>
            </w:del>
            <w:ins w:id="253" w:author="Yolanda Z" w:date="2024-10-18T04:42:00Z" w16du:dateUtc="2024-10-17T20:4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项目1</w:t>
              </w:r>
            </w:ins>
            <w:r w:rsidRPr="00DD54D3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-9</w:t>
            </w:r>
            <w:ins w:id="254" w:author="Yolanda Z" w:date="2024-10-18T04:42:00Z" w16du:dateUtc="2024-10-17T20:42:00Z">
              <w:r w:rsidRPr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号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楼</w:t>
            </w:r>
            <w:ins w:id="255" w:author="Yolanda Z" w:date="2024-10-18T04:42:00Z" w16du:dateUtc="2024-10-17T20:4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在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建</w:t>
            </w:r>
            <w:del w:id="256" w:author="Yolanda Z" w:date="2024-10-18T04:42:00Z" w16du:dateUtc="2024-10-17T20:42:00Z">
              <w:r w:rsidRPr="00DD54D3" w:rsidDel="00A9782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目</w:delText>
              </w:r>
            </w:del>
            <w:ins w:id="257" w:author="Yolanda Z" w:date="2024-10-18T04:42:00Z" w16du:dateUtc="2024-10-17T20:4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项目</w:t>
              </w:r>
            </w:ins>
            <w:del w:id="258" w:author="Yolanda Z" w:date="2024-10-18T04:42:00Z" w16du:dateUtc="2024-10-17T20:42:00Z">
              <w:r w:rsidRPr="00DD54D3" w:rsidDel="00A9782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押I保一</w:delText>
              </w:r>
              <w:r w:rsidRPr="00DD54D3" w:rsidDel="00674AE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绿熹府</w:delText>
              </w:r>
              <w:r w:rsidRPr="00DD54D3" w:rsidDel="00A9782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目号在项抵担.</w:delText>
              </w:r>
            </w:del>
            <w:ins w:id="259" w:author="Yolanda Z" w:date="2024-10-18T04:42:00Z" w16du:dateUtc="2024-10-17T20:4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抵押</w:t>
              </w:r>
            </w:ins>
            <w:ins w:id="260" w:author="Yolanda Z" w:date="2024-10-18T04:43:00Z" w16du:dateUtc="2024-10-17T20:4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担保</w:t>
              </w:r>
            </w:ins>
          </w:p>
        </w:tc>
      </w:tr>
      <w:tr w:rsidR="004021E4" w:rsidRPr="00DD54D3" w14:paraId="1F6D627D" w14:textId="77777777" w:rsidTr="004021E4">
        <w:trPr>
          <w:trHeight w:val="300"/>
          <w:trPrChange w:id="261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2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80E0D12" w14:textId="77777777" w:rsidR="004021E4" w:rsidRPr="00DD54D3" w:rsidRDefault="004021E4" w:rsidP="0042530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63" w:author="Yolanda Z" w:date="2024-10-18T04:43:00Z" w16du:dateUtc="2024-10-17T20:43:00Z">
              <w:r w:rsidRPr="00DD54D3" w:rsidDel="00A97822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1</w:delText>
              </w:r>
            </w:del>
            <w:r w:rsidRPr="00DD54D3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中原信托有限公司</w:t>
            </w:r>
          </w:p>
        </w:tc>
      </w:tr>
      <w:tr w:rsidR="004021E4" w:rsidRPr="00DD54D3" w14:paraId="7D232149" w14:textId="77777777" w:rsidTr="004021E4">
        <w:trPr>
          <w:trHeight w:val="300"/>
          <w:trPrChange w:id="264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5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0128EE" w14:textId="1DA1ADC4" w:rsidR="004021E4" w:rsidRPr="00DD54D3" w:rsidRDefault="004021E4" w:rsidP="0042530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华龙证</w:t>
            </w:r>
            <w:ins w:id="266" w:author="Yolanda Z" w:date="2024-10-18T04:43:00Z" w16du:dateUtc="2024-10-17T20:43:00Z">
              <w:r w:rsidRPr="00DD54D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券</w:t>
              </w:r>
            </w:ins>
            <w:del w:id="267" w:author="Yolanda Z" w:date="2024-10-18T04:43:00Z" w16du:dateUtc="2024-10-17T20:43:00Z">
              <w:r w:rsidRPr="00DD54D3" w:rsidDel="00A9782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分</w:delText>
              </w:r>
            </w:del>
          </w:p>
        </w:tc>
      </w:tr>
      <w:tr w:rsidR="004021E4" w:rsidRPr="00DD54D3" w14:paraId="3808264F" w14:textId="77777777" w:rsidTr="004021E4">
        <w:trPr>
          <w:trHeight w:val="300"/>
          <w:trPrChange w:id="268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9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FFBFE3" w14:textId="77777777" w:rsidR="004021E4" w:rsidRPr="00DD54D3" w:rsidRDefault="004021E4" w:rsidP="0042530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2021</w:t>
            </w:r>
            <w:r w:rsidRPr="00DD54D3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年非公开发行项目收益专项公司债券（第三期）</w:t>
            </w:r>
          </w:p>
        </w:tc>
      </w:tr>
      <w:tr w:rsidR="004021E4" w:rsidRPr="00DD54D3" w14:paraId="697A9D7E" w14:textId="77777777" w:rsidTr="004021E4">
        <w:trPr>
          <w:trHeight w:val="300"/>
          <w:trPrChange w:id="270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1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6A248D9" w14:textId="1F4B8FD2" w:rsidR="004021E4" w:rsidRPr="00DD54D3" w:rsidRDefault="004021E4" w:rsidP="0042530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华龙证</w:t>
            </w:r>
            <w:ins w:id="272" w:author="Yolanda Z" w:date="2024-10-18T04:43:00Z" w16du:dateUtc="2024-10-17T20:43:00Z">
              <w:r w:rsidRPr="00DD54D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券</w:t>
              </w:r>
            </w:ins>
            <w:del w:id="273" w:author="Yolanda Z" w:date="2024-10-18T04:43:00Z" w16du:dateUtc="2024-10-17T20:43:00Z">
              <w:r w:rsidRPr="00DD54D3" w:rsidDel="00A9782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芬</w:delText>
              </w:r>
            </w:del>
          </w:p>
        </w:tc>
      </w:tr>
      <w:tr w:rsidR="004021E4" w:rsidRPr="00DD54D3" w14:paraId="7B4AC54D" w14:textId="77777777" w:rsidTr="004021E4">
        <w:trPr>
          <w:trHeight w:val="300"/>
          <w:trPrChange w:id="274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5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AA072E6" w14:textId="77777777" w:rsidR="004021E4" w:rsidRPr="00DD54D3" w:rsidRDefault="004021E4" w:rsidP="0042530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2022</w:t>
            </w:r>
            <w:r w:rsidRPr="00DD54D3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年第一期登封市建设投资集团有限公司公司债券</w:t>
            </w:r>
          </w:p>
        </w:tc>
      </w:tr>
      <w:tr w:rsidR="004021E4" w:rsidRPr="00DD54D3" w14:paraId="1E736591" w14:textId="77777777" w:rsidTr="004021E4">
        <w:trPr>
          <w:trHeight w:val="300"/>
          <w:trPrChange w:id="276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7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5219AF" w14:textId="77777777" w:rsidR="004021E4" w:rsidRPr="00DD54D3" w:rsidRDefault="004021E4" w:rsidP="0042530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1</w:t>
            </w:r>
            <w:r w:rsidRPr="00DD54D3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）按收款方归集的长期应付款情况</w:t>
            </w:r>
            <w:r w:rsidRPr="00DD54D3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:</w:t>
            </w:r>
          </w:p>
        </w:tc>
      </w:tr>
      <w:tr w:rsidR="004021E4" w:rsidRPr="00DD54D3" w14:paraId="31579514" w14:textId="77777777" w:rsidTr="004021E4">
        <w:trPr>
          <w:trHeight w:val="300"/>
          <w:trPrChange w:id="278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9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A2A94CA" w14:textId="77777777" w:rsidR="004021E4" w:rsidRPr="00DD54D3" w:rsidRDefault="004021E4" w:rsidP="0042530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郑州地产集团投资管理有限公司</w:t>
            </w:r>
          </w:p>
        </w:tc>
      </w:tr>
      <w:tr w:rsidR="004021E4" w:rsidRPr="00DD54D3" w14:paraId="306F684E" w14:textId="77777777" w:rsidTr="004021E4">
        <w:trPr>
          <w:trHeight w:val="300"/>
          <w:trPrChange w:id="280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1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9440CB5" w14:textId="77777777" w:rsidR="004021E4" w:rsidRPr="00DD54D3" w:rsidRDefault="004021E4" w:rsidP="0042530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河南正商中岳置业有限公司</w:t>
            </w:r>
          </w:p>
        </w:tc>
      </w:tr>
      <w:tr w:rsidR="004021E4" w:rsidRPr="00DD54D3" w14:paraId="4DB25E13" w14:textId="77777777" w:rsidTr="004021E4">
        <w:trPr>
          <w:trHeight w:val="300"/>
          <w:trPrChange w:id="282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3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3284324" w14:textId="15ED1503" w:rsidR="004021E4" w:rsidRPr="00DD54D3" w:rsidRDefault="004021E4" w:rsidP="0042530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84" w:author="Yolanda Z" w:date="2024-10-18T04:44:00Z" w16du:dateUtc="2024-10-17T20:44:00Z">
              <w:r w:rsidRPr="00DD54D3" w:rsidDel="00914FB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!油.</w:delText>
              </w:r>
            </w:del>
            <w:ins w:id="285" w:author="Yolanda Z" w:date="2024-10-18T04:44:00Z" w16du:dateUtc="2024-10-17T20:4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减：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前期</w:t>
            </w:r>
            <w:del w:id="286" w:author="Yolanda Z" w:date="2024-10-18T04:44:00Z" w16du:dateUtc="2024-10-17T20:44:00Z">
              <w:r w:rsidRPr="00DD54D3" w:rsidDel="00914FB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在入套他</w:delText>
              </w:r>
            </w:del>
            <w:ins w:id="287" w:author="Yolanda Z" w:date="2024-10-18T04:44:00Z" w16du:dateUtc="2024-10-17T20:4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计入其他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综合收益当期转</w:t>
            </w:r>
            <w:del w:id="288" w:author="Yolanda Z" w:date="2024-10-18T04:44:00Z" w16du:dateUtc="2024-10-17T20:44:00Z">
              <w:r w:rsidRPr="00DD54D3" w:rsidDel="00914FB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/人-UU.</w:delText>
              </w:r>
            </w:del>
            <w:ins w:id="289" w:author="Yolanda Z" w:date="2024-10-18T04:44:00Z" w16du:dateUtc="2024-10-17T20:4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入损益</w:t>
              </w:r>
            </w:ins>
          </w:p>
        </w:tc>
      </w:tr>
      <w:tr w:rsidR="004021E4" w:rsidRPr="00DD54D3" w14:paraId="580FD7EB" w14:textId="77777777" w:rsidTr="004021E4">
        <w:trPr>
          <w:trHeight w:val="300"/>
          <w:trPrChange w:id="290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1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6C3624F" w14:textId="77777777" w:rsidR="004021E4" w:rsidRPr="00DD54D3" w:rsidRDefault="004021E4" w:rsidP="0042530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92" w:author="Yolanda Z" w:date="2024-10-18T04:44:00Z" w16du:dateUtc="2024-10-17T20:44:00Z">
              <w:r w:rsidRPr="00DD54D3" w:rsidDel="00914FB6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!</w:delText>
              </w:r>
            </w:del>
            <w:r w:rsidRPr="00DD54D3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减</w:t>
            </w:r>
            <w:r w:rsidRPr="00DD54D3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:</w:t>
            </w:r>
            <w:r w:rsidRPr="00DD54D3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所得税费用</w:t>
            </w:r>
          </w:p>
        </w:tc>
      </w:tr>
      <w:tr w:rsidR="004021E4" w:rsidRPr="00DD54D3" w14:paraId="23117DA2" w14:textId="77777777" w:rsidTr="004021E4">
        <w:trPr>
          <w:trHeight w:val="300"/>
          <w:trPrChange w:id="293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4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49ED9F" w14:textId="644FDE84" w:rsidR="004021E4" w:rsidRPr="00DD54D3" w:rsidRDefault="004021E4" w:rsidP="0042530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根据相关会计准则规定的其他</w:t>
            </w:r>
            <w:del w:id="295" w:author="Yolanda Z" w:date="2024-10-18T04:44:00Z" w16du:dateUtc="2024-10-17T20:44:00Z">
              <w:r w:rsidRPr="00DD54D3" w:rsidDel="004B5F4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项冃</w:delText>
              </w:r>
            </w:del>
            <w:ins w:id="296" w:author="Yolanda Z" w:date="2024-10-18T04:44:00Z" w16du:dateUtc="2024-10-17T20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项目</w:t>
              </w:r>
            </w:ins>
          </w:p>
        </w:tc>
      </w:tr>
      <w:tr w:rsidR="004021E4" w:rsidRPr="00DD54D3" w14:paraId="1A30176A" w14:textId="77777777" w:rsidTr="004021E4">
        <w:trPr>
          <w:trHeight w:val="300"/>
          <w:trPrChange w:id="297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8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DD5AF14" w14:textId="77777777" w:rsidR="004021E4" w:rsidRPr="00DD54D3" w:rsidRDefault="004021E4" w:rsidP="0042530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本年</w:t>
            </w:r>
            <w:del w:id="299" w:author="Yolanda Z" w:date="2024-10-18T04:45:00Z" w16du:dateUtc="2024-10-17T20:45:00Z">
              <w:r w:rsidRPr="00DD54D3" w:rsidDel="004B5F4E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1</w:delText>
              </w:r>
            </w:del>
          </w:p>
        </w:tc>
      </w:tr>
      <w:tr w:rsidR="004021E4" w:rsidRPr="00DD54D3" w14:paraId="09DCACFD" w14:textId="77777777" w:rsidTr="004021E4">
        <w:trPr>
          <w:trHeight w:val="300"/>
          <w:trPrChange w:id="300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1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E02331C" w14:textId="5C934F7D" w:rsidR="004021E4" w:rsidRPr="00DD54D3" w:rsidRDefault="004021E4" w:rsidP="0042530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调整年初未分配利</w:t>
            </w:r>
            <w:del w:id="302" w:author="Yolanda Z" w:date="2024-10-18T04:45:00Z" w16du:dateUtc="2024-10-17T20:45:00Z">
              <w:r w:rsidRPr="00DD54D3" w:rsidDel="004B5F4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涧</w:delText>
              </w:r>
            </w:del>
            <w:ins w:id="303" w:author="Yolanda Z" w:date="2024-10-18T04:45:00Z" w16du:dateUtc="2024-10-17T20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润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合计数</w:t>
            </w: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lastRenderedPageBreak/>
              <w:t>（调增</w:t>
            </w:r>
            <w:r w:rsidRPr="00DD54D3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+</w:t>
            </w:r>
            <w:del w:id="304" w:author="Yolanda Z" w:date="2024-10-18T04:45:00Z" w16du:dateUtc="2024-10-17T20:45:00Z">
              <w:r w:rsidRPr="00DD54D3" w:rsidDel="004B5F4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,</w:delText>
              </w:r>
            </w:del>
            <w:ins w:id="305" w:author="Yolanda Z" w:date="2024-10-18T04:45:00Z" w16du:dateUtc="2024-10-17T20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，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调减</w:t>
            </w:r>
            <w:del w:id="306" w:author="Yolanda Z" w:date="2024-10-18T04:45:00Z" w16du:dateUtc="2024-10-17T20:45:00Z">
              <w:r w:rsidRPr="00DD54D3" w:rsidDel="004B5F4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・</w:delText>
              </w:r>
              <w:r w:rsidRPr="00DD54D3" w:rsidDel="004B5F4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）</w:delText>
              </w:r>
            </w:del>
            <w:ins w:id="307" w:author="Yolanda Z" w:date="2024-10-18T04:45:00Z" w16du:dateUtc="2024-10-17T20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-</w:t>
              </w:r>
              <w:r w:rsidRPr="00DD54D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）</w:t>
              </w:r>
            </w:ins>
          </w:p>
        </w:tc>
      </w:tr>
      <w:tr w:rsidR="004021E4" w:rsidRPr="00DD54D3" w14:paraId="5D6DFEA0" w14:textId="77777777" w:rsidTr="004021E4">
        <w:trPr>
          <w:trHeight w:val="300"/>
          <w:trPrChange w:id="308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9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CD51F17" w14:textId="77777777" w:rsidR="004021E4" w:rsidRPr="00DD54D3" w:rsidRDefault="004021E4" w:rsidP="0042530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DD54D3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lastRenderedPageBreak/>
              <w:t>1.</w:t>
            </w:r>
            <w:r w:rsidRPr="00DD54D3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主营一按性质分类</w:t>
            </w:r>
          </w:p>
        </w:tc>
      </w:tr>
      <w:tr w:rsidR="004021E4" w:rsidRPr="00DD54D3" w14:paraId="2DEE1444" w14:textId="77777777" w:rsidTr="004021E4">
        <w:trPr>
          <w:trHeight w:val="300"/>
          <w:trPrChange w:id="310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1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35EEC88" w14:textId="7214186B" w:rsidR="004021E4" w:rsidRPr="00DD54D3" w:rsidRDefault="004021E4" w:rsidP="0042530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312" w:author="Yolanda Z" w:date="2024-10-18T04:45:00Z" w16du:dateUtc="2024-10-17T20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活期存款收入</w:t>
            </w:r>
          </w:p>
        </w:tc>
      </w:tr>
      <w:tr w:rsidR="004021E4" w:rsidRPr="00DD54D3" w14:paraId="18CCE11C" w14:textId="77777777" w:rsidTr="004021E4">
        <w:trPr>
          <w:trHeight w:val="300"/>
          <w:trPrChange w:id="313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4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B66A1EF" w14:textId="6C671C30" w:rsidR="004021E4" w:rsidRPr="00DD54D3" w:rsidRDefault="004021E4" w:rsidP="0042530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处置长期股权投资产生的投</w:t>
            </w:r>
            <w:del w:id="315" w:author="Yolanda Z" w:date="2024-10-18T04:45:00Z" w16du:dateUtc="2024-10-17T20:45:00Z">
              <w:r w:rsidRPr="00DD54D3" w:rsidDel="004B5F4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資</w:delText>
              </w:r>
            </w:del>
            <w:ins w:id="316" w:author="Yolanda Z" w:date="2024-10-18T04:45:00Z" w16du:dateUtc="2024-10-17T20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收益</w:t>
            </w:r>
          </w:p>
        </w:tc>
      </w:tr>
      <w:tr w:rsidR="004021E4" w:rsidRPr="00DD54D3" w14:paraId="514E4643" w14:textId="77777777" w:rsidTr="004021E4">
        <w:trPr>
          <w:trHeight w:val="300"/>
          <w:trPrChange w:id="317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8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EC46F03" w14:textId="2867D430" w:rsidR="004021E4" w:rsidRPr="00DD54D3" w:rsidRDefault="004021E4" w:rsidP="0042530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非流动资产</w:t>
            </w:r>
            <w:del w:id="319" w:author="Yolanda Z" w:date="2024-10-18T04:45:00Z" w16du:dateUtc="2024-10-17T20:45:00Z">
              <w:r w:rsidRPr="00DD54D3" w:rsidDel="00F3603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处汽</w:delText>
              </w:r>
            </w:del>
            <w:ins w:id="320" w:author="Yolanda Z" w:date="2024-10-18T04:45:00Z" w16du:dateUtc="2024-10-17T20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处置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损失合计</w:t>
            </w:r>
          </w:p>
        </w:tc>
      </w:tr>
      <w:tr w:rsidR="004021E4" w:rsidRPr="00DD54D3" w14:paraId="0F9A0DCD" w14:textId="77777777" w:rsidTr="004021E4">
        <w:trPr>
          <w:trHeight w:val="300"/>
          <w:trPrChange w:id="321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2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2C6FBBA" w14:textId="05FE7932" w:rsidR="004021E4" w:rsidRPr="00DD54D3" w:rsidRDefault="004021E4" w:rsidP="0042530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出资额</w:t>
            </w:r>
            <w:del w:id="323" w:author="Yolanda Z" w:date="2024-10-18T04:46:00Z" w16du:dateUtc="2024-10-17T20:46:00Z">
              <w:r w:rsidRPr="00DD54D3" w:rsidDel="00F3603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」</w:delText>
              </w:r>
              <w:r w:rsidRPr="00DD54D3" w:rsidDel="00F3603B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1</w:delText>
              </w:r>
            </w:del>
          </w:p>
        </w:tc>
      </w:tr>
      <w:tr w:rsidR="004021E4" w:rsidRPr="00DD54D3" w14:paraId="29B96E6A" w14:textId="77777777" w:rsidTr="004021E4">
        <w:trPr>
          <w:trHeight w:val="300"/>
          <w:trPrChange w:id="324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5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C493A3A" w14:textId="77777777" w:rsidR="004021E4" w:rsidRPr="00DD54D3" w:rsidRDefault="004021E4" w:rsidP="0042530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控制人对本公司的持股比例</w:t>
            </w:r>
            <w:r w:rsidRPr="00DD54D3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(%)</w:t>
            </w:r>
          </w:p>
        </w:tc>
      </w:tr>
      <w:tr w:rsidR="004021E4" w:rsidRPr="00DD54D3" w14:paraId="7173AD7E" w14:textId="77777777" w:rsidTr="004021E4">
        <w:trPr>
          <w:trHeight w:val="300"/>
          <w:trPrChange w:id="326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7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EB68640" w14:textId="77777777" w:rsidR="004021E4" w:rsidRPr="00DD54D3" w:rsidRDefault="004021E4" w:rsidP="0042530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控制人对本公司的表决权比例</w:t>
            </w:r>
            <w:r w:rsidRPr="00DD54D3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(</w:t>
            </w:r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％</w:t>
            </w:r>
            <w:r w:rsidRPr="00DD54D3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)</w:t>
            </w:r>
          </w:p>
        </w:tc>
      </w:tr>
      <w:tr w:rsidR="004021E4" w:rsidRPr="00DD54D3" w14:paraId="52D2D21B" w14:textId="77777777" w:rsidTr="004021E4">
        <w:trPr>
          <w:trHeight w:val="300"/>
          <w:trPrChange w:id="328" w:author="Yolanda Z" w:date="2024-10-18T04:46:00Z" w16du:dateUtc="2024-10-17T20:46:00Z">
            <w:trPr>
              <w:gridAfter w:val="0"/>
              <w:trHeight w:val="300"/>
            </w:trPr>
          </w:trPrChange>
        </w:trPr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9" w:author="Yolanda Z" w:date="2024-10-18T04:46:00Z" w16du:dateUtc="2024-10-17T20:46:00Z">
              <w:tcPr>
                <w:tcW w:w="283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E292109" w14:textId="680C6540" w:rsidR="004021E4" w:rsidRPr="00DD54D3" w:rsidRDefault="004021E4" w:rsidP="0042530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330" w:author="Yolanda Z" w:date="2024-10-18T04:46:00Z" w16du:dateUtc="2024-10-17T20:46:00Z">
              <w:r w:rsidRPr="00DD54D3" w:rsidDel="00F3603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聲</w:delText>
              </w:r>
            </w:del>
            <w:ins w:id="331" w:author="Yolanda Z" w:date="2024-10-18T04:46:00Z" w16du:dateUtc="2024-10-17T20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登</w:t>
              </w:r>
            </w:ins>
            <w:r w:rsidRPr="00DD54D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封市国有资产服务中心</w:t>
            </w:r>
          </w:p>
        </w:tc>
      </w:tr>
    </w:tbl>
    <w:p w14:paraId="7CD33471" w14:textId="77777777" w:rsidR="009060EB" w:rsidRDefault="009060EB"/>
    <w:p w14:paraId="4D8FBCB3" w14:textId="77777777" w:rsidR="009060EB" w:rsidRDefault="009060EB">
      <w:r>
        <w:br w:type="page"/>
      </w:r>
    </w:p>
    <w:p w14:paraId="1E46FD5D" w14:textId="77777777" w:rsidR="00224D4F" w:rsidRDefault="00224D4F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506F7" w14:textId="77777777" w:rsidR="00083BF8" w:rsidRDefault="00083BF8" w:rsidP="00A65055">
      <w:r>
        <w:separator/>
      </w:r>
    </w:p>
  </w:endnote>
  <w:endnote w:type="continuationSeparator" w:id="0">
    <w:p w14:paraId="6AF48F91" w14:textId="77777777" w:rsidR="00083BF8" w:rsidRDefault="00083BF8" w:rsidP="00A6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¡§?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BA0F0" w14:textId="77777777" w:rsidR="00083BF8" w:rsidRDefault="00083BF8" w:rsidP="00A65055">
      <w:r>
        <w:separator/>
      </w:r>
    </w:p>
  </w:footnote>
  <w:footnote w:type="continuationSeparator" w:id="0">
    <w:p w14:paraId="4F865677" w14:textId="77777777" w:rsidR="00083BF8" w:rsidRDefault="00083BF8" w:rsidP="00A6505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olanda Z">
    <w15:presenceInfo w15:providerId="Windows Live" w15:userId="7a184769084b77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EB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3BF8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4B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9CA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EC9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6E5E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A9B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3DA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E8F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67C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1E4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301"/>
    <w:rsid w:val="00425826"/>
    <w:rsid w:val="00425FA1"/>
    <w:rsid w:val="00426021"/>
    <w:rsid w:val="00426212"/>
    <w:rsid w:val="00426716"/>
    <w:rsid w:val="00426A55"/>
    <w:rsid w:val="00426E6B"/>
    <w:rsid w:val="004270BD"/>
    <w:rsid w:val="004273AC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842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2FE7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4E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53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61D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5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945"/>
    <w:rsid w:val="005A3ECE"/>
    <w:rsid w:val="005A3EFA"/>
    <w:rsid w:val="005A417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AE5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0FF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DA5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26CB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3E9F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3B1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0EB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B6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5E2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00F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183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822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330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4C5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319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479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4BE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541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3D8C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161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4D3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AB9"/>
    <w:rsid w:val="00F34E98"/>
    <w:rsid w:val="00F34F96"/>
    <w:rsid w:val="00F352D3"/>
    <w:rsid w:val="00F35315"/>
    <w:rsid w:val="00F35385"/>
    <w:rsid w:val="00F3603B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2F10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1ED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541BF"/>
  <w15:chartTrackingRefBased/>
  <w15:docId w15:val="{773D5D98-04F6-4FBA-9941-F5B11303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D54D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D54D3"/>
    <w:rPr>
      <w:sz w:val="18"/>
      <w:szCs w:val="18"/>
    </w:rPr>
  </w:style>
  <w:style w:type="paragraph" w:styleId="a5">
    <w:name w:val="footer"/>
    <w:basedOn w:val="a"/>
    <w:link w:val="a6"/>
    <w:unhideWhenUsed/>
    <w:rsid w:val="00DD54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D54D3"/>
    <w:rPr>
      <w:sz w:val="18"/>
      <w:szCs w:val="18"/>
    </w:rPr>
  </w:style>
  <w:style w:type="paragraph" w:styleId="a7">
    <w:name w:val="Revision"/>
    <w:hidden/>
    <w:uiPriority w:val="99"/>
    <w:semiHidden/>
    <w:rsid w:val="00DD54D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4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Kesava Murthy</dc:creator>
  <cp:keywords/>
  <dc:description/>
  <cp:lastModifiedBy>Yolanda Z</cp:lastModifiedBy>
  <cp:revision>2</cp:revision>
  <dcterms:created xsi:type="dcterms:W3CDTF">2024-10-17T20:47:00Z</dcterms:created>
  <dcterms:modified xsi:type="dcterms:W3CDTF">2024-10-17T20:47:00Z</dcterms:modified>
</cp:coreProperties>
</file>