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345" w:type="dxa"/>
        <w:tblInd w:w="2" w:type="dxa"/>
        <w:tblLook w:val="04A0" w:firstRow="1" w:lastRow="0" w:firstColumn="1" w:lastColumn="0" w:noHBand="0" w:noVBand="1"/>
        <w:tblPrChange w:id="0" w:author="Acer" w:date="2024-10-18T01:34:00Z" w16du:dateUtc="2024-10-17T17:34:00Z">
          <w:tblPr>
            <w:tblW w:w="3824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345"/>
        <w:tblGridChange w:id="1">
          <w:tblGrid>
            <w:gridCol w:w="108"/>
            <w:gridCol w:w="3237"/>
            <w:gridCol w:w="108"/>
          </w:tblGrid>
        </w:tblGridChange>
      </w:tblGrid>
      <w:tr w:rsidR="00B94E8B" w:rsidDel="00B94E8B" w14:paraId="3221FBAE" w14:textId="77777777" w:rsidTr="00B94E8B">
        <w:trPr>
          <w:trHeight w:val="300"/>
          <w:del w:id="2" w:author="Acer" w:date="2024-10-18T01:34:00Z" w16du:dateUtc="2024-10-17T17:34:00Z"/>
          <w:trPrChange w:id="3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11B1E1" w14:textId="1F750A94" w:rsidR="00B94E8B" w:rsidDel="00B94E8B" w:rsidRDefault="00B94E8B">
            <w:pPr>
              <w:rPr>
                <w:del w:id="5" w:author="Acer" w:date="2024-10-18T01:34:00Z" w16du:dateUtc="2024-10-17T17:34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del w:id="6" w:author="Acer" w:date="2024-10-18T01:34:00Z" w16du:dateUtc="2024-10-17T17:34:00Z">
              <w:r w:rsidDel="00B94E8B">
                <w:rPr>
                  <w:rFonts w:ascii="Tahoma" w:hAnsi="Tahoma" w:cs="Tahoma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B94E8B" w14:paraId="37A2E612" w14:textId="77777777" w:rsidTr="00B94E8B">
        <w:trPr>
          <w:trHeight w:val="300"/>
          <w:trPrChange w:id="7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63B6DE" w14:textId="4D0A355B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9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淮安市淮安区城</w:t>
            </w:r>
            <w:ins w:id="10" w:author="Acer" w:date="2024-10-18T01:33:00Z" w16du:dateUtc="2024-10-17T1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市资</w:t>
              </w:r>
            </w:ins>
            <w:del w:id="11" w:author="Acer" w:date="2024-10-18T01:33:00Z" w16du:dateUtc="2024-10-17T17:33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赞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产经营</w:t>
            </w:r>
            <w:del w:id="12" w:author="Acer" w:date="2024-10-18T01:33:00Z" w16du:dateUtc="2024-10-17T17:33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限公司</w:delText>
              </w:r>
            </w:del>
            <w:ins w:id="13" w:author="Acer" w:date="2024-10-18T01:33:00Z" w16du:dateUtc="2024-10-17T17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有限公司</w:t>
              </w:r>
            </w:ins>
          </w:p>
        </w:tc>
      </w:tr>
      <w:tr w:rsidR="00B94E8B" w14:paraId="46C00BD8" w14:textId="77777777" w:rsidTr="00B94E8B">
        <w:trPr>
          <w:trHeight w:val="300"/>
          <w:trPrChange w:id="14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601FD9" w14:textId="6D5C2565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6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编制单位：淮安市淮安区城市资产经营有限公司</w:t>
              </w:r>
            </w:ins>
            <w:del w:id="17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淮安市淮安区城市资产经营有限公司</w:delText>
              </w:r>
            </w:del>
          </w:p>
        </w:tc>
      </w:tr>
      <w:tr w:rsidR="00B94E8B" w14:paraId="6320C280" w14:textId="77777777" w:rsidTr="00B94E8B">
        <w:trPr>
          <w:trHeight w:val="300"/>
          <w:trPrChange w:id="18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33528F" w14:textId="45EDFD7F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交易性金融</w:t>
            </w:r>
            <w:proofErr w:type="spellEnd"/>
            <w:ins w:id="20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del w:id="21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夕售</w:delText>
              </w:r>
            </w:del>
          </w:p>
        </w:tc>
      </w:tr>
      <w:tr w:rsidR="00B94E8B" w14:paraId="508AE7F7" w14:textId="77777777" w:rsidTr="00B94E8B">
        <w:trPr>
          <w:trHeight w:val="300"/>
          <w:trPrChange w:id="22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E426FA" w14:textId="6C139260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4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编制单位：淮安市淮安区城市资产经营有限公司</w:t>
              </w:r>
            </w:ins>
            <w:del w:id="25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淮安市淮安区城市誉产经营有限公司</w:delText>
              </w:r>
            </w:del>
          </w:p>
        </w:tc>
      </w:tr>
      <w:tr w:rsidR="00B94E8B" w14:paraId="7C7D4140" w14:textId="77777777" w:rsidTr="00B94E8B">
        <w:trPr>
          <w:trHeight w:val="300"/>
          <w:trPrChange w:id="26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607DF3" w14:textId="12A2731E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营业城本</w:delText>
              </w:r>
            </w:del>
            <w:ins w:id="29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其中：营业成本</w:t>
              </w:r>
            </w:ins>
          </w:p>
        </w:tc>
      </w:tr>
      <w:tr w:rsidR="00B94E8B" w14:paraId="2ED258FA" w14:textId="77777777" w:rsidTr="00B94E8B">
        <w:trPr>
          <w:trHeight w:val="300"/>
          <w:trPrChange w:id="30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09A3CA" w14:textId="345E19A8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</w:t>
            </w:r>
            <w:ins w:id="32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及附加</w:t>
            </w:r>
            <w:proofErr w:type="spellEnd"/>
          </w:p>
        </w:tc>
      </w:tr>
      <w:tr w:rsidR="00B94E8B" w14:paraId="2A82534F" w14:textId="77777777" w:rsidTr="00B94E8B">
        <w:trPr>
          <w:trHeight w:val="300"/>
          <w:trPrChange w:id="33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0248E0" w14:textId="40E2D0EB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5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销名费用</w:delText>
              </w:r>
            </w:del>
            <w:ins w:id="36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销售费用</w:t>
              </w:r>
            </w:ins>
          </w:p>
        </w:tc>
      </w:tr>
      <w:tr w:rsidR="00B94E8B" w14:paraId="7F206000" w14:textId="77777777" w:rsidTr="00B94E8B">
        <w:trPr>
          <w:trHeight w:val="300"/>
          <w:trPrChange w:id="37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360473" w14:textId="543AA89C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管理</w:t>
            </w:r>
            <w:proofErr w:type="spellEnd"/>
            <w:ins w:id="39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费用</w:t>
              </w:r>
            </w:ins>
            <w:del w:id="40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产用</w:delText>
              </w:r>
            </w:del>
          </w:p>
        </w:tc>
      </w:tr>
      <w:tr w:rsidR="00B94E8B" w14:paraId="21FE5A61" w14:textId="77777777" w:rsidTr="00B94E8B">
        <w:trPr>
          <w:trHeight w:val="300"/>
          <w:trPrChange w:id="41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32AFF7" w14:textId="5A1F6809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研发费</w:t>
            </w:r>
            <w:proofErr w:type="spellEnd"/>
            <w:ins w:id="43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用</w:t>
              </w:r>
            </w:ins>
            <w:del w:id="44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月</w:delText>
              </w:r>
            </w:del>
          </w:p>
        </w:tc>
      </w:tr>
      <w:tr w:rsidR="00B94E8B" w14:paraId="61CEE07E" w14:textId="77777777" w:rsidTr="00B94E8B">
        <w:trPr>
          <w:trHeight w:val="300"/>
          <w:trPrChange w:id="45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6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D60938" w14:textId="37F4186D" w:rsidR="00B94E8B" w:rsidRDefault="00B94E8B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Meiryo UI" w:eastAsia="Meiryo UI" w:hAnsi="Meiryo UI" w:cs="Tahoma" w:hint="eastAsia"/>
                <w:noProof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归属于母公司所有者的净利润（净亏损以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一</w:t>
            </w:r>
            <w:r>
              <w:rPr>
                <w:rFonts w:ascii="Tahoma" w:hAnsi="Tahoma" w:cs="Tahoma"/>
                <w:noProof/>
                <w:color w:val="000000"/>
                <w:sz w:val="20"/>
                <w:szCs w:val="20"/>
                <w:lang w:eastAsia="zh-CN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号填</w:t>
            </w:r>
            <w:ins w:id="47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列）</w:t>
              </w:r>
            </w:ins>
          </w:p>
        </w:tc>
      </w:tr>
      <w:tr w:rsidR="00B94E8B" w14:paraId="44A37DE3" w14:textId="77777777" w:rsidTr="00B94E8B">
        <w:trPr>
          <w:trHeight w:val="300"/>
          <w:trPrChange w:id="48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211D5C" w14:textId="7FB06B6B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销售商品</w:t>
            </w:r>
            <w:r>
              <w:rPr>
                <w:rFonts w:ascii="Meiryo UI" w:eastAsia="Meiryo UI" w:hAnsi="Meiryo UI" w:cs="Arial Unicode MS" w:hint="eastAsia"/>
                <w:color w:val="000000"/>
                <w:sz w:val="20"/>
                <w:szCs w:val="20"/>
                <w:lang w:eastAsia="zh-CN"/>
              </w:rPr>
              <w:t>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提供</w:t>
            </w:r>
            <w:ins w:id="50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劳务</w:t>
              </w:r>
            </w:ins>
            <w:del w:id="51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劳货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收到的现金</w:t>
            </w:r>
          </w:p>
        </w:tc>
      </w:tr>
      <w:tr w:rsidR="00B94E8B" w14:paraId="36F0EE22" w14:textId="77777777" w:rsidTr="00B94E8B">
        <w:trPr>
          <w:trHeight w:val="300"/>
          <w:trPrChange w:id="52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62B9DE" w14:textId="49916CDA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4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本公积</w:delText>
              </w:r>
            </w:del>
            <w:ins w:id="55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</w:p>
        </w:tc>
      </w:tr>
      <w:tr w:rsidR="00B94E8B" w14:paraId="652D0DDB" w14:textId="77777777" w:rsidTr="00B94E8B">
        <w:trPr>
          <w:trHeight w:val="300"/>
          <w:trPrChange w:id="56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AB0560" w14:textId="129A6C74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8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</w:t>
              </w:r>
            </w:ins>
            <w:del w:id="59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弋</w:delText>
              </w:r>
            </w:del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他权益工具</w:t>
            </w:r>
            <w:proofErr w:type="spellEnd"/>
          </w:p>
        </w:tc>
      </w:tr>
      <w:tr w:rsidR="00B94E8B" w14:paraId="45567E00" w14:textId="77777777" w:rsidTr="00B94E8B">
        <w:trPr>
          <w:trHeight w:val="300"/>
          <w:trPrChange w:id="60" w:author="Acer" w:date="2024-10-18T01:34:00Z" w16du:dateUtc="2024-10-17T17:34:00Z">
            <w:trPr>
              <w:gridAfter w:val="0"/>
              <w:trHeight w:val="300"/>
            </w:trPr>
          </w:trPrChange>
        </w:trPr>
        <w:tc>
          <w:tcPr>
            <w:tcW w:w="3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Acer" w:date="2024-10-18T01:34:00Z" w16du:dateUtc="2024-10-17T17:34:00Z">
              <w:tcPr>
                <w:tcW w:w="3345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82F268" w14:textId="5AB70A72" w:rsidR="00B94E8B" w:rsidRDefault="00B94E8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62" w:author="Acer" w:date="2024-10-18T01:34:00Z" w16du:dateUtc="2024-10-17T17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优先股</w:t>
              </w:r>
            </w:ins>
            <w:del w:id="63" w:author="Acer" w:date="2024-10-18T01:34:00Z" w16du:dateUtc="2024-10-17T17:34:00Z">
              <w:r w:rsidDel="005739A2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优九</w:delText>
              </w:r>
            </w:del>
          </w:p>
        </w:tc>
      </w:tr>
    </w:tbl>
    <w:p w14:paraId="222C8DDC" w14:textId="77777777" w:rsidR="000F1F89" w:rsidRDefault="000F1F89"/>
    <w:p w14:paraId="224AEBD1" w14:textId="77777777" w:rsidR="000F1F89" w:rsidRDefault="000F1F89">
      <w:r>
        <w:br w:type="page"/>
      </w:r>
    </w:p>
    <w:p w14:paraId="2F4581ED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DBBE6" w14:textId="77777777" w:rsidR="004650C4" w:rsidRDefault="004650C4" w:rsidP="00A65055">
      <w:r>
        <w:separator/>
      </w:r>
    </w:p>
  </w:endnote>
  <w:endnote w:type="continuationSeparator" w:id="0">
    <w:p w14:paraId="3847EABD" w14:textId="77777777" w:rsidR="004650C4" w:rsidRDefault="004650C4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?¡ì?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A1DAA" w14:textId="77777777" w:rsidR="004650C4" w:rsidRDefault="004650C4" w:rsidP="00A65055">
      <w:r>
        <w:separator/>
      </w:r>
    </w:p>
  </w:footnote>
  <w:footnote w:type="continuationSeparator" w:id="0">
    <w:p w14:paraId="1F0CCF86" w14:textId="77777777" w:rsidR="004650C4" w:rsidRDefault="004650C4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89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89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2C96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0C4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9A2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5E4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E8B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C6E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74405"/>
  <w15:chartTrackingRefBased/>
  <w15:docId w15:val="{1AE916AA-4533-43A3-8A0D-A3AD8923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739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739A2"/>
    <w:rPr>
      <w:sz w:val="18"/>
      <w:szCs w:val="18"/>
    </w:rPr>
  </w:style>
  <w:style w:type="paragraph" w:styleId="a5">
    <w:name w:val="footer"/>
    <w:basedOn w:val="a"/>
    <w:link w:val="a6"/>
    <w:unhideWhenUsed/>
    <w:rsid w:val="005739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739A2"/>
    <w:rPr>
      <w:sz w:val="18"/>
      <w:szCs w:val="18"/>
    </w:rPr>
  </w:style>
  <w:style w:type="paragraph" w:styleId="a7">
    <w:name w:val="Revision"/>
    <w:hidden/>
    <w:uiPriority w:val="99"/>
    <w:semiHidden/>
    <w:rsid w:val="005739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>SP Global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Acer</cp:lastModifiedBy>
  <cp:revision>2</cp:revision>
  <dcterms:created xsi:type="dcterms:W3CDTF">2024-10-17T17:35:00Z</dcterms:created>
  <dcterms:modified xsi:type="dcterms:W3CDTF">2024-10-17T17:35:00Z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2024-10-15T11:30:57Z</vt:lpwstr>
  </property>
  <property fmtid="{D5CDD505-2E9C-101B-9397-08002B2CF9AE}" pid="4" name="MSIP_Label_831f0267-8575-4fc2-99cc-f6b7f9934be9_Method">
    <vt:lpwstr>Privileged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0ceda701-11fb-4fdc-9b35-e0d3fa47dfcd</vt:lpwstr>
  </property>
  <property fmtid="{D5CDD505-2E9C-101B-9397-08002B2CF9AE}" pid="8" name="MSIP_Label_831f0267-8575-4fc2-99cc-f6b7f9934be9_ContentBits">
    <vt:lpwstr>0</vt:lpwstr>
  </property>
</Properties>
</file>